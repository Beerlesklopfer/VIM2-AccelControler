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8AA1" w14:textId="53E3E682" w:rsidR="00080C97" w:rsidRPr="00DD29F6" w:rsidRDefault="00A63351">
      <w:pPr>
        <w:pStyle w:val="KeinLeerraum"/>
        <w:rPr>
          <w:sz w:val="22"/>
          <w:szCs w:val="22"/>
        </w:rPr>
      </w:pPr>
      <w:r w:rsidRPr="00DD29F6">
        <w:rPr>
          <w:rFonts w:ascii="Times New Roman" w:eastAsia="Times New Roman" w:hAnsi="Times New Roman" w:cs="Times New Roman"/>
          <w:noProof/>
          <w:sz w:val="22"/>
          <w:szCs w:val="22"/>
        </w:rPr>
        <w:drawing>
          <wp:anchor distT="0" distB="0" distL="114300" distR="114300" simplePos="0" relativeHeight="251658752" behindDoc="0" locked="0" layoutInCell="1" allowOverlap="1" wp14:anchorId="57F22977" wp14:editId="1AB7C93E">
            <wp:simplePos x="0" y="0"/>
            <wp:positionH relativeFrom="column">
              <wp:posOffset>2900045</wp:posOffset>
            </wp:positionH>
            <wp:positionV relativeFrom="paragraph">
              <wp:posOffset>13335</wp:posOffset>
            </wp:positionV>
            <wp:extent cx="3034665" cy="1252855"/>
            <wp:effectExtent l="0" t="0" r="0" b="0"/>
            <wp:wrapThrough wrapText="bothSides">
              <wp:wrapPolygon edited="0">
                <wp:start x="8271" y="328"/>
                <wp:lineTo x="407" y="5255"/>
                <wp:lineTo x="407" y="6569"/>
                <wp:lineTo x="1085" y="11495"/>
                <wp:lineTo x="2441" y="16750"/>
                <wp:lineTo x="2576" y="18721"/>
                <wp:lineTo x="3119" y="20691"/>
                <wp:lineTo x="3525" y="21348"/>
                <wp:lineTo x="4068" y="21348"/>
                <wp:lineTo x="13424" y="20691"/>
                <wp:lineTo x="18441" y="19378"/>
                <wp:lineTo x="18441" y="16750"/>
                <wp:lineTo x="19525" y="11495"/>
                <wp:lineTo x="21288" y="9196"/>
                <wp:lineTo x="20881" y="7554"/>
                <wp:lineTo x="9356" y="6240"/>
                <wp:lineTo x="9492" y="1642"/>
                <wp:lineTo x="9356" y="328"/>
                <wp:lineTo x="8271" y="328"/>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4665" cy="1252855"/>
                    </a:xfrm>
                    <a:prstGeom prst="rect">
                      <a:avLst/>
                    </a:prstGeom>
                  </pic:spPr>
                </pic:pic>
              </a:graphicData>
            </a:graphic>
          </wp:anchor>
        </w:drawing>
      </w:r>
      <w:r w:rsidR="18DA603D" w:rsidRPr="00DD29F6">
        <w:rPr>
          <w:sz w:val="22"/>
          <w:szCs w:val="22"/>
        </w:rPr>
        <w:t>Jörg Bernau</w:t>
      </w:r>
      <w:r w:rsidRPr="00DD29F6">
        <w:rPr>
          <w:sz w:val="22"/>
          <w:szCs w:val="22"/>
        </w:rPr>
        <w:t xml:space="preserve"> </w:t>
      </w:r>
      <w:r w:rsidR="00DD29F6" w:rsidRPr="00DD29F6">
        <w:rPr>
          <w:sz w:val="22"/>
          <w:szCs w:val="22"/>
        </w:rPr>
        <w:t>(15411098)</w:t>
      </w:r>
    </w:p>
    <w:p w14:paraId="683D2F0F" w14:textId="2A8717A5" w:rsidR="00080C97" w:rsidRPr="00DD29F6" w:rsidRDefault="00640CD5" w:rsidP="00640CD5">
      <w:pPr>
        <w:tabs>
          <w:tab w:val="left" w:pos="5265"/>
        </w:tabs>
        <w:spacing w:line="480" w:lineRule="auto"/>
        <w:ind w:firstLine="0"/>
        <w:jc w:val="left"/>
        <w:rPr>
          <w:rFonts w:ascii="Times New Roman" w:eastAsia="Times New Roman" w:hAnsi="Times New Roman" w:cs="Times New Roman"/>
          <w:szCs w:val="22"/>
        </w:rPr>
      </w:pPr>
      <w:r>
        <w:rPr>
          <w:rFonts w:ascii="Times New Roman" w:eastAsia="Times New Roman" w:hAnsi="Times New Roman" w:cs="Times New Roman"/>
          <w:szCs w:val="22"/>
        </w:rPr>
        <w:t>Theodor Kiesel</w:t>
      </w:r>
      <w:r w:rsidR="006962CF" w:rsidRPr="00DD29F6">
        <w:rPr>
          <w:rFonts w:ascii="Times New Roman" w:eastAsia="Times New Roman" w:hAnsi="Times New Roman" w:cs="Times New Roman"/>
          <w:szCs w:val="22"/>
        </w:rPr>
        <w:tab/>
      </w:r>
    </w:p>
    <w:p w14:paraId="0D8925D4" w14:textId="0B310DAC" w:rsidR="007D4B2F" w:rsidRDefault="00640CD5" w:rsidP="00640CD5">
      <w:pPr>
        <w:pStyle w:val="berschrift2"/>
        <w:rPr>
          <w:rFonts w:ascii="Times New Roman" w:eastAsia="Times New Roman" w:hAnsi="Times New Roman" w:cs="Times New Roman"/>
          <w:szCs w:val="22"/>
        </w:rPr>
      </w:pPr>
      <w:bookmarkStart w:id="1" w:name="_Toc96693343"/>
      <w:bookmarkStart w:id="2" w:name="_Toc96862579"/>
      <w:r>
        <w:rPr>
          <w:rFonts w:ascii="Times New Roman" w:eastAsia="Times New Roman" w:hAnsi="Times New Roman" w:cs="Times New Roman"/>
          <w:szCs w:val="22"/>
        </w:rPr>
        <w:t xml:space="preserve">Informatik </w:t>
      </w:r>
      <w:proofErr w:type="spellStart"/>
      <w:r>
        <w:rPr>
          <w:rFonts w:ascii="Times New Roman" w:eastAsia="Times New Roman" w:hAnsi="Times New Roman" w:cs="Times New Roman"/>
          <w:szCs w:val="22"/>
        </w:rPr>
        <w:t>imMaschinenbau</w:t>
      </w:r>
      <w:proofErr w:type="spellEnd"/>
      <w:r w:rsidR="29F00F61" w:rsidRPr="00DD29F6">
        <w:rPr>
          <w:rFonts w:ascii="Times New Roman" w:eastAsia="Times New Roman" w:hAnsi="Times New Roman" w:cs="Times New Roman"/>
          <w:szCs w:val="22"/>
        </w:rPr>
        <w:t xml:space="preserve"> (</w:t>
      </w:r>
      <w:r>
        <w:rPr>
          <w:rFonts w:ascii="Times New Roman" w:eastAsia="Times New Roman" w:hAnsi="Times New Roman" w:cs="Times New Roman"/>
          <w:szCs w:val="22"/>
        </w:rPr>
        <w:t>VIM2)</w:t>
      </w:r>
      <w:bookmarkEnd w:id="2"/>
      <w:r>
        <w:rPr>
          <w:rFonts w:ascii="Times New Roman" w:eastAsia="Times New Roman" w:hAnsi="Times New Roman" w:cs="Times New Roman"/>
          <w:szCs w:val="22"/>
        </w:rPr>
        <w:t xml:space="preserve"> </w:t>
      </w:r>
      <w:bookmarkEnd w:id="1"/>
    </w:p>
    <w:p w14:paraId="73E639B3" w14:textId="77777777" w:rsidR="00587C72" w:rsidRPr="00587C72" w:rsidRDefault="00587C72" w:rsidP="00587C72"/>
    <w:p w14:paraId="617CDDBA" w14:textId="3C43C993" w:rsidR="00080C97" w:rsidRDefault="00080C97" w:rsidP="41007EDF">
      <w:pPr>
        <w:pStyle w:val="Titel"/>
        <w:rPr>
          <w:b/>
          <w:bCs/>
          <w:sz w:val="40"/>
          <w:szCs w:val="40"/>
        </w:rPr>
      </w:pPr>
    </w:p>
    <w:p w14:paraId="0F98CDE5" w14:textId="77777777" w:rsidR="00DD29F6" w:rsidRPr="00DD29F6" w:rsidRDefault="00DD29F6" w:rsidP="00DD29F6"/>
    <w:p w14:paraId="70B9074C" w14:textId="7D7CF70B" w:rsidR="00640CD5" w:rsidRPr="00935695" w:rsidRDefault="00640CD5" w:rsidP="00640CD5">
      <w:pPr>
        <w:jc w:val="center"/>
        <w:rPr>
          <w:rFonts w:asciiTheme="majorHAnsi" w:eastAsiaTheme="majorEastAsia" w:hAnsiTheme="majorHAnsi" w:cstheme="majorBidi"/>
          <w:spacing w:val="-10"/>
          <w:kern w:val="28"/>
          <w:sz w:val="52"/>
          <w:szCs w:val="52"/>
        </w:rPr>
      </w:pPr>
      <w:r w:rsidRPr="00935695">
        <w:rPr>
          <w:rFonts w:asciiTheme="majorHAnsi" w:eastAsiaTheme="majorEastAsia" w:hAnsiTheme="majorHAnsi" w:cstheme="majorBidi"/>
          <w:spacing w:val="-10"/>
          <w:kern w:val="28"/>
          <w:sz w:val="52"/>
          <w:szCs w:val="52"/>
        </w:rPr>
        <w:t xml:space="preserve">Serielle Datenkommunikation zwischen </w:t>
      </w:r>
      <w:proofErr w:type="spellStart"/>
      <w:r w:rsidRPr="00935695">
        <w:rPr>
          <w:rFonts w:asciiTheme="majorHAnsi" w:eastAsiaTheme="majorEastAsia" w:hAnsiTheme="majorHAnsi" w:cstheme="majorBidi"/>
          <w:spacing w:val="-10"/>
          <w:kern w:val="28"/>
          <w:sz w:val="52"/>
          <w:szCs w:val="52"/>
        </w:rPr>
        <w:t>Matlab</w:t>
      </w:r>
      <w:proofErr w:type="spellEnd"/>
      <w:r w:rsidRPr="00935695">
        <w:rPr>
          <w:rFonts w:asciiTheme="majorHAnsi" w:eastAsiaTheme="majorEastAsia" w:hAnsiTheme="majorHAnsi" w:cstheme="majorBidi"/>
          <w:spacing w:val="-10"/>
          <w:kern w:val="28"/>
          <w:sz w:val="52"/>
          <w:szCs w:val="52"/>
        </w:rPr>
        <w:t xml:space="preserve"> App und einer MCU</w:t>
      </w:r>
    </w:p>
    <w:p w14:paraId="29150B3A" w14:textId="77777777" w:rsidR="004A16BB" w:rsidRDefault="004A16BB"/>
    <w:p w14:paraId="275C8BA2" w14:textId="77777777" w:rsidR="004A16BB" w:rsidRDefault="004A16BB"/>
    <w:p w14:paraId="24659E58" w14:textId="77777777" w:rsidR="004A16BB" w:rsidRDefault="004A16BB"/>
    <w:p w14:paraId="69785D4C" w14:textId="77777777" w:rsidR="004A16BB" w:rsidRDefault="004A16BB"/>
    <w:p w14:paraId="49A029D0" w14:textId="77777777" w:rsidR="004A16BB" w:rsidRDefault="004A16BB"/>
    <w:p w14:paraId="5F3A4BCF" w14:textId="77777777" w:rsidR="00935695" w:rsidRDefault="00935695" w:rsidP="00935695">
      <w:pPr>
        <w:pStyle w:val="Titel"/>
        <w:jc w:val="left"/>
        <w:rPr>
          <w:b/>
          <w:bCs/>
          <w:sz w:val="36"/>
          <w:szCs w:val="36"/>
        </w:rPr>
      </w:pPr>
      <w:r w:rsidRPr="00935695">
        <w:rPr>
          <w:b/>
          <w:bCs/>
          <w:sz w:val="36"/>
          <w:szCs w:val="36"/>
        </w:rPr>
        <w:t>Abstract</w:t>
      </w:r>
      <w:r>
        <w:rPr>
          <w:b/>
          <w:bCs/>
          <w:sz w:val="36"/>
          <w:szCs w:val="36"/>
        </w:rPr>
        <w:t>:</w:t>
      </w:r>
    </w:p>
    <w:p w14:paraId="5A7B3EB5" w14:textId="77777777" w:rsidR="00935695" w:rsidRPr="00935695" w:rsidRDefault="00935695" w:rsidP="00935695"/>
    <w:p w14:paraId="14D4138E" w14:textId="174C7177" w:rsidR="004A16BB" w:rsidRDefault="00935695" w:rsidP="00935695">
      <w:r w:rsidRPr="00935695">
        <w:rPr>
          <w:rStyle w:val="TitelZchn"/>
        </w:rPr>
        <w:t xml:space="preserve">Diese Arbeit erläutert den Zusammenhang </w:t>
      </w:r>
      <w:r w:rsidR="004A32B8">
        <w:rPr>
          <w:rStyle w:val="TitelZchn"/>
        </w:rPr>
        <w:t xml:space="preserve">und </w:t>
      </w:r>
      <w:r w:rsidRPr="00935695">
        <w:rPr>
          <w:rStyle w:val="TitelZchn"/>
        </w:rPr>
        <w:t>Aufbau eines Versuchs zur rotatorischen Beschleunigung und dessen Widerstandsmomentes</w:t>
      </w:r>
      <w:r w:rsidR="008A0B4A">
        <w:rPr>
          <w:rStyle w:val="TitelZchn"/>
        </w:rPr>
        <w:t xml:space="preserve">. Er beinhaltet die Erstellung der Firmware und einer </w:t>
      </w:r>
      <w:proofErr w:type="spellStart"/>
      <w:r w:rsidR="008A0B4A">
        <w:rPr>
          <w:rStyle w:val="TitelZchn"/>
        </w:rPr>
        <w:t>Matlab</w:t>
      </w:r>
      <w:proofErr w:type="spellEnd"/>
      <w:r w:rsidR="008A0B4A">
        <w:rPr>
          <w:rStyle w:val="TitelZchn"/>
        </w:rPr>
        <w:t xml:space="preserve"> App zur Steuerung des Versuchs.</w:t>
      </w:r>
    </w:p>
    <w:p w14:paraId="34738652" w14:textId="77777777" w:rsidR="00617EB1" w:rsidRDefault="00617EB1">
      <w:pPr>
        <w:sectPr w:rsidR="00617EB1" w:rsidSect="00B10FBE">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418" w:header="720" w:footer="720" w:gutter="0"/>
          <w:cols w:space="720"/>
          <w:titlePg/>
          <w:docGrid w:linePitch="360"/>
        </w:sectPr>
      </w:pPr>
    </w:p>
    <w:sdt>
      <w:sdtPr>
        <w:rPr>
          <w:rFonts w:asciiTheme="minorHAnsi" w:eastAsiaTheme="minorEastAsia" w:hAnsiTheme="minorHAnsi" w:cstheme="minorBidi"/>
          <w:b w:val="0"/>
          <w:sz w:val="22"/>
        </w:rPr>
        <w:id w:val="-906602160"/>
        <w:docPartObj>
          <w:docPartGallery w:val="Table of Contents"/>
          <w:docPartUnique/>
        </w:docPartObj>
      </w:sdtPr>
      <w:sdtEndPr>
        <w:rPr>
          <w:bCs/>
        </w:rPr>
      </w:sdtEndPr>
      <w:sdtContent>
        <w:commentRangeStart w:id="3" w:displacedByCustomXml="prev"/>
        <w:commentRangeStart w:id="4" w:displacedByCustomXml="prev"/>
        <w:p w14:paraId="36606CD2" w14:textId="4D30D22D" w:rsidR="00935695" w:rsidRPr="00825E68" w:rsidRDefault="00935695">
          <w:pPr>
            <w:pStyle w:val="Inhaltsverzeichnisberschrift"/>
          </w:pPr>
          <w:r>
            <w:t>Inhalt</w:t>
          </w:r>
          <w:commentRangeEnd w:id="4"/>
          <w:r w:rsidR="00825E68">
            <w:rPr>
              <w:rStyle w:val="Kommentarzeichen"/>
              <w:rFonts w:asciiTheme="minorHAnsi" w:eastAsiaTheme="minorEastAsia" w:hAnsiTheme="minorHAnsi" w:cstheme="minorBidi"/>
              <w:b w:val="0"/>
            </w:rPr>
            <w:commentReference w:id="4"/>
          </w:r>
          <w:commentRangeEnd w:id="3"/>
          <w:r w:rsidR="00825E68">
            <w:rPr>
              <w:rStyle w:val="Kommentarzeichen"/>
              <w:rFonts w:asciiTheme="minorHAnsi" w:eastAsiaTheme="minorEastAsia" w:hAnsiTheme="minorHAnsi" w:cstheme="minorBidi"/>
              <w:b w:val="0"/>
            </w:rPr>
            <w:commentReference w:id="3"/>
          </w:r>
        </w:p>
        <w:p w14:paraId="7FD272CC" w14:textId="0E6EDCC3" w:rsidR="00EF4A11" w:rsidRDefault="00935695" w:rsidP="00EF4A11">
          <w:pPr>
            <w:pStyle w:val="Verzeichnis2"/>
            <w:rPr>
              <w:noProof/>
              <w:szCs w:val="22"/>
              <w:lang w:eastAsia="de-DE"/>
            </w:rPr>
          </w:pPr>
          <w:r>
            <w:fldChar w:fldCharType="begin"/>
          </w:r>
          <w:r>
            <w:instrText xml:space="preserve"> TOC \o "1-3" \h \z \u </w:instrText>
          </w:r>
          <w:r>
            <w:fldChar w:fldCharType="separate"/>
          </w:r>
          <w:r w:rsidR="00EF4A11" w:rsidRPr="00601E01">
            <w:rPr>
              <w:rStyle w:val="Hyperlink"/>
              <w:noProof/>
            </w:rPr>
            <w:fldChar w:fldCharType="begin"/>
          </w:r>
          <w:r w:rsidR="00EF4A11" w:rsidRPr="00601E01">
            <w:rPr>
              <w:rStyle w:val="Hyperlink"/>
              <w:noProof/>
            </w:rPr>
            <w:instrText xml:space="preserve"> </w:instrText>
          </w:r>
          <w:r w:rsidR="00EF4A11">
            <w:rPr>
              <w:noProof/>
            </w:rPr>
            <w:instrText>HYPERLINK \l "_Toc96862579"</w:instrText>
          </w:r>
          <w:r w:rsidR="00EF4A11" w:rsidRPr="00601E01">
            <w:rPr>
              <w:rStyle w:val="Hyperlink"/>
              <w:noProof/>
            </w:rPr>
            <w:instrText xml:space="preserve"> </w:instrText>
          </w:r>
          <w:r w:rsidR="00EF4A11" w:rsidRPr="00601E01">
            <w:rPr>
              <w:rStyle w:val="Hyperlink"/>
              <w:noProof/>
            </w:rPr>
          </w:r>
          <w:r w:rsidR="00EF4A11" w:rsidRPr="00601E01">
            <w:rPr>
              <w:rStyle w:val="Hyperlink"/>
              <w:noProof/>
            </w:rPr>
            <w:fldChar w:fldCharType="separate"/>
          </w:r>
          <w:r w:rsidR="00EF4A11" w:rsidRPr="00825E68">
            <w:rPr>
              <w:rPrChange w:id="5" w:author="Autor">
                <w:rPr>
                  <w:rStyle w:val="Hyperlink"/>
                  <w:rFonts w:ascii="Times New Roman" w:eastAsia="Times New Roman" w:hAnsi="Times New Roman" w:cs="Times New Roman"/>
                  <w:noProof/>
                </w:rPr>
              </w:rPrChange>
            </w:rPr>
            <w:t>Informatik imMaschinenbau (VIM2)</w:t>
          </w:r>
          <w:r w:rsidR="00EF4A11">
            <w:rPr>
              <w:noProof/>
              <w:webHidden/>
            </w:rPr>
            <w:tab/>
          </w:r>
          <w:r w:rsidR="00EF4A11">
            <w:rPr>
              <w:noProof/>
              <w:webHidden/>
            </w:rPr>
            <w:fldChar w:fldCharType="begin"/>
          </w:r>
          <w:r w:rsidR="00EF4A11">
            <w:rPr>
              <w:noProof/>
              <w:webHidden/>
            </w:rPr>
            <w:instrText xml:space="preserve"> PAGEREF _Toc96862579 \h </w:instrText>
          </w:r>
          <w:r w:rsidR="00EF4A11">
            <w:rPr>
              <w:noProof/>
              <w:webHidden/>
            </w:rPr>
          </w:r>
          <w:r w:rsidR="00EF4A11">
            <w:rPr>
              <w:noProof/>
              <w:webHidden/>
            </w:rPr>
            <w:fldChar w:fldCharType="separate"/>
          </w:r>
          <w:r w:rsidR="00EF4A11">
            <w:rPr>
              <w:noProof/>
              <w:webHidden/>
            </w:rPr>
            <w:t>1</w:t>
          </w:r>
          <w:r w:rsidR="00EF4A11">
            <w:rPr>
              <w:noProof/>
              <w:webHidden/>
            </w:rPr>
            <w:fldChar w:fldCharType="end"/>
          </w:r>
          <w:r w:rsidR="00EF4A11" w:rsidRPr="00601E01">
            <w:rPr>
              <w:rStyle w:val="Hyperlink"/>
              <w:noProof/>
            </w:rPr>
            <w:fldChar w:fldCharType="end"/>
          </w:r>
        </w:p>
        <w:p w14:paraId="478AF0EC" w14:textId="2C251B83" w:rsidR="00EF4A11" w:rsidRDefault="00EF4A11">
          <w:pPr>
            <w:pStyle w:val="Verzeichnis1"/>
            <w:tabs>
              <w:tab w:val="right" w:leader="dot" w:pos="9344"/>
            </w:tabs>
            <w:rPr>
              <w:noProof/>
              <w:szCs w:val="22"/>
              <w:lang w:eastAsia="de-DE"/>
            </w:rPr>
          </w:pPr>
          <w:hyperlink w:anchor="_Toc96862580" w:history="1">
            <w:r w:rsidRPr="00601E01">
              <w:rPr>
                <w:rStyle w:val="Hyperlink"/>
                <w:noProof/>
              </w:rPr>
              <w:t>Theorie</w:t>
            </w:r>
            <w:r>
              <w:rPr>
                <w:noProof/>
                <w:webHidden/>
              </w:rPr>
              <w:tab/>
            </w:r>
            <w:r>
              <w:rPr>
                <w:noProof/>
                <w:webHidden/>
              </w:rPr>
              <w:fldChar w:fldCharType="begin"/>
            </w:r>
            <w:r>
              <w:rPr>
                <w:noProof/>
                <w:webHidden/>
              </w:rPr>
              <w:instrText xml:space="preserve"> PAGEREF _Toc96862580 \h </w:instrText>
            </w:r>
            <w:r>
              <w:rPr>
                <w:noProof/>
                <w:webHidden/>
              </w:rPr>
            </w:r>
            <w:r>
              <w:rPr>
                <w:noProof/>
                <w:webHidden/>
              </w:rPr>
              <w:fldChar w:fldCharType="separate"/>
            </w:r>
            <w:r>
              <w:rPr>
                <w:noProof/>
                <w:webHidden/>
              </w:rPr>
              <w:t>2</w:t>
            </w:r>
            <w:r>
              <w:rPr>
                <w:noProof/>
                <w:webHidden/>
              </w:rPr>
              <w:fldChar w:fldCharType="end"/>
            </w:r>
          </w:hyperlink>
        </w:p>
        <w:p w14:paraId="38496E78" w14:textId="29C90202" w:rsidR="00EF4A11" w:rsidRDefault="00EF4A11" w:rsidP="00EF4A11">
          <w:pPr>
            <w:pStyle w:val="Verzeichnis2"/>
            <w:rPr>
              <w:noProof/>
              <w:szCs w:val="22"/>
              <w:lang w:eastAsia="de-DE"/>
            </w:rPr>
          </w:pPr>
          <w:hyperlink w:anchor="_Toc96862581" w:history="1">
            <w:r w:rsidRPr="00601E01">
              <w:rPr>
                <w:rStyle w:val="Hyperlink"/>
                <w:noProof/>
              </w:rPr>
              <w:t>Widerstands- und Drehmomentmoment</w:t>
            </w:r>
            <w:r>
              <w:rPr>
                <w:noProof/>
                <w:webHidden/>
              </w:rPr>
              <w:tab/>
            </w:r>
            <w:r>
              <w:rPr>
                <w:noProof/>
                <w:webHidden/>
              </w:rPr>
              <w:fldChar w:fldCharType="begin"/>
            </w:r>
            <w:r>
              <w:rPr>
                <w:noProof/>
                <w:webHidden/>
              </w:rPr>
              <w:instrText xml:space="preserve"> PAGEREF _Toc96862581 \h </w:instrText>
            </w:r>
            <w:r>
              <w:rPr>
                <w:noProof/>
                <w:webHidden/>
              </w:rPr>
            </w:r>
            <w:r>
              <w:rPr>
                <w:noProof/>
                <w:webHidden/>
              </w:rPr>
              <w:fldChar w:fldCharType="separate"/>
            </w:r>
            <w:r>
              <w:rPr>
                <w:noProof/>
                <w:webHidden/>
              </w:rPr>
              <w:t>2</w:t>
            </w:r>
            <w:r>
              <w:rPr>
                <w:noProof/>
                <w:webHidden/>
              </w:rPr>
              <w:fldChar w:fldCharType="end"/>
            </w:r>
          </w:hyperlink>
        </w:p>
        <w:p w14:paraId="741FB82C" w14:textId="25DBAA53" w:rsidR="00EF4A11" w:rsidRDefault="00EF4A11" w:rsidP="00EF4A11">
          <w:pPr>
            <w:pStyle w:val="Verzeichnis2"/>
            <w:rPr>
              <w:noProof/>
              <w:szCs w:val="22"/>
              <w:lang w:eastAsia="de-DE"/>
            </w:rPr>
          </w:pPr>
          <w:hyperlink w:anchor="_Toc96862582" w:history="1">
            <w:r w:rsidRPr="00601E01">
              <w:rPr>
                <w:rStyle w:val="Hyperlink"/>
                <w:noProof/>
              </w:rPr>
              <w:t>Serielle Datenkommunikation im Allgemeinen</w:t>
            </w:r>
            <w:r>
              <w:rPr>
                <w:noProof/>
                <w:webHidden/>
              </w:rPr>
              <w:tab/>
            </w:r>
            <w:r>
              <w:rPr>
                <w:noProof/>
                <w:webHidden/>
              </w:rPr>
              <w:fldChar w:fldCharType="begin"/>
            </w:r>
            <w:r>
              <w:rPr>
                <w:noProof/>
                <w:webHidden/>
              </w:rPr>
              <w:instrText xml:space="preserve"> PAGEREF _Toc96862582 \h </w:instrText>
            </w:r>
            <w:r>
              <w:rPr>
                <w:noProof/>
                <w:webHidden/>
              </w:rPr>
            </w:r>
            <w:r>
              <w:rPr>
                <w:noProof/>
                <w:webHidden/>
              </w:rPr>
              <w:fldChar w:fldCharType="separate"/>
            </w:r>
            <w:r>
              <w:rPr>
                <w:noProof/>
                <w:webHidden/>
              </w:rPr>
              <w:t>3</w:t>
            </w:r>
            <w:r>
              <w:rPr>
                <w:noProof/>
                <w:webHidden/>
              </w:rPr>
              <w:fldChar w:fldCharType="end"/>
            </w:r>
          </w:hyperlink>
        </w:p>
        <w:p w14:paraId="7FE9743B" w14:textId="4095524A" w:rsidR="00EF4A11" w:rsidRDefault="00EF4A11" w:rsidP="00EF4A11">
          <w:pPr>
            <w:pStyle w:val="Verzeichnis2"/>
            <w:rPr>
              <w:noProof/>
              <w:szCs w:val="22"/>
              <w:lang w:eastAsia="de-DE"/>
            </w:rPr>
          </w:pPr>
          <w:hyperlink w:anchor="_Toc96862583" w:history="1">
            <w:r w:rsidRPr="00601E01">
              <w:rPr>
                <w:rStyle w:val="Hyperlink"/>
                <w:noProof/>
              </w:rPr>
              <w:t>RS 422 vs. RS485</w:t>
            </w:r>
            <w:r>
              <w:rPr>
                <w:noProof/>
                <w:webHidden/>
              </w:rPr>
              <w:tab/>
            </w:r>
            <w:r>
              <w:rPr>
                <w:noProof/>
                <w:webHidden/>
              </w:rPr>
              <w:fldChar w:fldCharType="begin"/>
            </w:r>
            <w:r>
              <w:rPr>
                <w:noProof/>
                <w:webHidden/>
              </w:rPr>
              <w:instrText xml:space="preserve"> PAGEREF _Toc96862583 \h </w:instrText>
            </w:r>
            <w:r>
              <w:rPr>
                <w:noProof/>
                <w:webHidden/>
              </w:rPr>
            </w:r>
            <w:r>
              <w:rPr>
                <w:noProof/>
                <w:webHidden/>
              </w:rPr>
              <w:fldChar w:fldCharType="separate"/>
            </w:r>
            <w:r>
              <w:rPr>
                <w:noProof/>
                <w:webHidden/>
              </w:rPr>
              <w:t>3</w:t>
            </w:r>
            <w:r>
              <w:rPr>
                <w:noProof/>
                <w:webHidden/>
              </w:rPr>
              <w:fldChar w:fldCharType="end"/>
            </w:r>
          </w:hyperlink>
        </w:p>
        <w:p w14:paraId="3A1CEC34" w14:textId="6A6DB7D7" w:rsidR="00EF4A11" w:rsidRDefault="00EF4A11">
          <w:pPr>
            <w:pStyle w:val="Verzeichnis3"/>
            <w:rPr>
              <w:noProof/>
              <w:szCs w:val="22"/>
              <w:lang w:eastAsia="de-DE"/>
            </w:rPr>
          </w:pPr>
          <w:hyperlink w:anchor="_Toc96862584" w:history="1">
            <w:r w:rsidRPr="00601E01">
              <w:rPr>
                <w:rStyle w:val="Hyperlink"/>
                <w:noProof/>
              </w:rPr>
              <w:t>EIA485</w:t>
            </w:r>
            <w:r>
              <w:rPr>
                <w:noProof/>
                <w:webHidden/>
              </w:rPr>
              <w:tab/>
            </w:r>
            <w:r>
              <w:rPr>
                <w:noProof/>
                <w:webHidden/>
              </w:rPr>
              <w:fldChar w:fldCharType="begin"/>
            </w:r>
            <w:r>
              <w:rPr>
                <w:noProof/>
                <w:webHidden/>
              </w:rPr>
              <w:instrText xml:space="preserve"> PAGEREF _Toc96862584 \h </w:instrText>
            </w:r>
            <w:r>
              <w:rPr>
                <w:noProof/>
                <w:webHidden/>
              </w:rPr>
            </w:r>
            <w:r>
              <w:rPr>
                <w:noProof/>
                <w:webHidden/>
              </w:rPr>
              <w:fldChar w:fldCharType="separate"/>
            </w:r>
            <w:r>
              <w:rPr>
                <w:noProof/>
                <w:webHidden/>
              </w:rPr>
              <w:t>5</w:t>
            </w:r>
            <w:r>
              <w:rPr>
                <w:noProof/>
                <w:webHidden/>
              </w:rPr>
              <w:fldChar w:fldCharType="end"/>
            </w:r>
          </w:hyperlink>
        </w:p>
        <w:p w14:paraId="029E489B" w14:textId="136A49AD" w:rsidR="00EF4A11" w:rsidRDefault="00EF4A11">
          <w:pPr>
            <w:pStyle w:val="Verzeichnis3"/>
            <w:rPr>
              <w:noProof/>
              <w:szCs w:val="22"/>
              <w:lang w:eastAsia="de-DE"/>
            </w:rPr>
          </w:pPr>
          <w:hyperlink w:anchor="_Toc96862585" w:history="1">
            <w:r w:rsidRPr="00601E01">
              <w:rPr>
                <w:rStyle w:val="Hyperlink"/>
                <w:noProof/>
              </w:rPr>
              <w:t>EIA422</w:t>
            </w:r>
            <w:r>
              <w:rPr>
                <w:noProof/>
                <w:webHidden/>
              </w:rPr>
              <w:tab/>
            </w:r>
            <w:r>
              <w:rPr>
                <w:noProof/>
                <w:webHidden/>
              </w:rPr>
              <w:fldChar w:fldCharType="begin"/>
            </w:r>
            <w:r>
              <w:rPr>
                <w:noProof/>
                <w:webHidden/>
              </w:rPr>
              <w:instrText xml:space="preserve"> PAGEREF _Toc96862585 \h </w:instrText>
            </w:r>
            <w:r>
              <w:rPr>
                <w:noProof/>
                <w:webHidden/>
              </w:rPr>
            </w:r>
            <w:r>
              <w:rPr>
                <w:noProof/>
                <w:webHidden/>
              </w:rPr>
              <w:fldChar w:fldCharType="separate"/>
            </w:r>
            <w:r>
              <w:rPr>
                <w:noProof/>
                <w:webHidden/>
              </w:rPr>
              <w:t>6</w:t>
            </w:r>
            <w:r>
              <w:rPr>
                <w:noProof/>
                <w:webHidden/>
              </w:rPr>
              <w:fldChar w:fldCharType="end"/>
            </w:r>
          </w:hyperlink>
        </w:p>
        <w:p w14:paraId="0D542140" w14:textId="53AE9731" w:rsidR="00EF4A11" w:rsidRDefault="00EF4A11">
          <w:pPr>
            <w:pStyle w:val="Verzeichnis3"/>
            <w:rPr>
              <w:noProof/>
              <w:szCs w:val="22"/>
              <w:lang w:eastAsia="de-DE"/>
            </w:rPr>
          </w:pPr>
          <w:hyperlink w:anchor="_Toc96862586" w:history="1">
            <w:r w:rsidRPr="00601E01">
              <w:rPr>
                <w:rStyle w:val="Hyperlink"/>
                <w:noProof/>
              </w:rPr>
              <w:t>Modbus</w:t>
            </w:r>
            <w:r>
              <w:rPr>
                <w:noProof/>
                <w:webHidden/>
              </w:rPr>
              <w:tab/>
            </w:r>
            <w:r>
              <w:rPr>
                <w:noProof/>
                <w:webHidden/>
              </w:rPr>
              <w:fldChar w:fldCharType="begin"/>
            </w:r>
            <w:r>
              <w:rPr>
                <w:noProof/>
                <w:webHidden/>
              </w:rPr>
              <w:instrText xml:space="preserve"> PAGEREF _Toc96862586 \h </w:instrText>
            </w:r>
            <w:r>
              <w:rPr>
                <w:noProof/>
                <w:webHidden/>
              </w:rPr>
            </w:r>
            <w:r>
              <w:rPr>
                <w:noProof/>
                <w:webHidden/>
              </w:rPr>
              <w:fldChar w:fldCharType="separate"/>
            </w:r>
            <w:r>
              <w:rPr>
                <w:noProof/>
                <w:webHidden/>
              </w:rPr>
              <w:t>6</w:t>
            </w:r>
            <w:r>
              <w:rPr>
                <w:noProof/>
                <w:webHidden/>
              </w:rPr>
              <w:fldChar w:fldCharType="end"/>
            </w:r>
          </w:hyperlink>
        </w:p>
        <w:p w14:paraId="6F8C5DE7" w14:textId="02AAC6E8" w:rsidR="00EF4A11" w:rsidRDefault="00EF4A11">
          <w:pPr>
            <w:pStyle w:val="Verzeichnis1"/>
            <w:tabs>
              <w:tab w:val="right" w:leader="dot" w:pos="9344"/>
            </w:tabs>
            <w:rPr>
              <w:noProof/>
              <w:szCs w:val="22"/>
              <w:lang w:eastAsia="de-DE"/>
            </w:rPr>
          </w:pPr>
          <w:hyperlink w:anchor="_Toc96862587" w:history="1">
            <w:r w:rsidRPr="00601E01">
              <w:rPr>
                <w:rStyle w:val="Hyperlink"/>
                <w:noProof/>
                <w:lang w:eastAsia="de-DE"/>
              </w:rPr>
              <w:t>Matlab App</w:t>
            </w:r>
            <w:r>
              <w:rPr>
                <w:noProof/>
                <w:webHidden/>
              </w:rPr>
              <w:tab/>
            </w:r>
            <w:r>
              <w:rPr>
                <w:noProof/>
                <w:webHidden/>
              </w:rPr>
              <w:fldChar w:fldCharType="begin"/>
            </w:r>
            <w:r>
              <w:rPr>
                <w:noProof/>
                <w:webHidden/>
              </w:rPr>
              <w:instrText xml:space="preserve"> PAGEREF _Toc96862587 \h </w:instrText>
            </w:r>
            <w:r>
              <w:rPr>
                <w:noProof/>
                <w:webHidden/>
              </w:rPr>
            </w:r>
            <w:r>
              <w:rPr>
                <w:noProof/>
                <w:webHidden/>
              </w:rPr>
              <w:fldChar w:fldCharType="separate"/>
            </w:r>
            <w:r>
              <w:rPr>
                <w:noProof/>
                <w:webHidden/>
              </w:rPr>
              <w:t>7</w:t>
            </w:r>
            <w:r>
              <w:rPr>
                <w:noProof/>
                <w:webHidden/>
              </w:rPr>
              <w:fldChar w:fldCharType="end"/>
            </w:r>
          </w:hyperlink>
        </w:p>
        <w:p w14:paraId="76FB6CF4" w14:textId="6B0BAC95" w:rsidR="00EF4A11" w:rsidRDefault="00EF4A11" w:rsidP="00EF4A11">
          <w:pPr>
            <w:pStyle w:val="Verzeichnis2"/>
            <w:rPr>
              <w:noProof/>
              <w:szCs w:val="22"/>
              <w:lang w:eastAsia="de-DE"/>
            </w:rPr>
          </w:pPr>
          <w:hyperlink w:anchor="_Toc96862588" w:history="1">
            <w:r w:rsidRPr="00601E01">
              <w:rPr>
                <w:rStyle w:val="Hyperlink"/>
                <w:noProof/>
                <w:lang w:eastAsia="de-DE"/>
              </w:rPr>
              <w:t>Allgemines</w:t>
            </w:r>
            <w:r>
              <w:rPr>
                <w:noProof/>
                <w:webHidden/>
              </w:rPr>
              <w:tab/>
            </w:r>
            <w:r>
              <w:rPr>
                <w:noProof/>
                <w:webHidden/>
              </w:rPr>
              <w:fldChar w:fldCharType="begin"/>
            </w:r>
            <w:r>
              <w:rPr>
                <w:noProof/>
                <w:webHidden/>
              </w:rPr>
              <w:instrText xml:space="preserve"> PAGEREF _Toc96862588 \h </w:instrText>
            </w:r>
            <w:r>
              <w:rPr>
                <w:noProof/>
                <w:webHidden/>
              </w:rPr>
            </w:r>
            <w:r>
              <w:rPr>
                <w:noProof/>
                <w:webHidden/>
              </w:rPr>
              <w:fldChar w:fldCharType="separate"/>
            </w:r>
            <w:r>
              <w:rPr>
                <w:noProof/>
                <w:webHidden/>
              </w:rPr>
              <w:t>7</w:t>
            </w:r>
            <w:r>
              <w:rPr>
                <w:noProof/>
                <w:webHidden/>
              </w:rPr>
              <w:fldChar w:fldCharType="end"/>
            </w:r>
          </w:hyperlink>
        </w:p>
        <w:p w14:paraId="268FBBE9" w14:textId="501B154C" w:rsidR="00EF4A11" w:rsidRDefault="00EF4A11" w:rsidP="00EF4A11">
          <w:pPr>
            <w:pStyle w:val="Verzeichnis2"/>
            <w:rPr>
              <w:noProof/>
              <w:szCs w:val="22"/>
              <w:lang w:eastAsia="de-DE"/>
            </w:rPr>
          </w:pPr>
          <w:hyperlink w:anchor="_Toc96862589" w:history="1">
            <w:r w:rsidRPr="00601E01">
              <w:rPr>
                <w:rStyle w:val="Hyperlink"/>
                <w:noProof/>
                <w:lang w:eastAsia="de-DE"/>
              </w:rPr>
              <w:t>Callback-Prinzip</w:t>
            </w:r>
            <w:r>
              <w:rPr>
                <w:noProof/>
                <w:webHidden/>
              </w:rPr>
              <w:tab/>
            </w:r>
            <w:r>
              <w:rPr>
                <w:noProof/>
                <w:webHidden/>
              </w:rPr>
              <w:fldChar w:fldCharType="begin"/>
            </w:r>
            <w:r>
              <w:rPr>
                <w:noProof/>
                <w:webHidden/>
              </w:rPr>
              <w:instrText xml:space="preserve"> PAGEREF _Toc96862589 \h </w:instrText>
            </w:r>
            <w:r>
              <w:rPr>
                <w:noProof/>
                <w:webHidden/>
              </w:rPr>
            </w:r>
            <w:r>
              <w:rPr>
                <w:noProof/>
                <w:webHidden/>
              </w:rPr>
              <w:fldChar w:fldCharType="separate"/>
            </w:r>
            <w:r>
              <w:rPr>
                <w:noProof/>
                <w:webHidden/>
              </w:rPr>
              <w:t>8</w:t>
            </w:r>
            <w:r>
              <w:rPr>
                <w:noProof/>
                <w:webHidden/>
              </w:rPr>
              <w:fldChar w:fldCharType="end"/>
            </w:r>
          </w:hyperlink>
        </w:p>
        <w:p w14:paraId="7328A971" w14:textId="577F8894" w:rsidR="00EF4A11" w:rsidRDefault="00EF4A11" w:rsidP="00EF4A11">
          <w:pPr>
            <w:pStyle w:val="Verzeichnis2"/>
            <w:rPr>
              <w:noProof/>
              <w:szCs w:val="22"/>
              <w:lang w:eastAsia="de-DE"/>
            </w:rPr>
          </w:pPr>
          <w:hyperlink w:anchor="_Toc96862590" w:history="1">
            <w:r w:rsidRPr="00601E01">
              <w:rPr>
                <w:rStyle w:val="Hyperlink"/>
                <w:noProof/>
                <w:lang w:eastAsia="de-DE"/>
              </w:rPr>
              <w:t>Konzept der App</w:t>
            </w:r>
            <w:r>
              <w:rPr>
                <w:noProof/>
                <w:webHidden/>
              </w:rPr>
              <w:tab/>
            </w:r>
            <w:r>
              <w:rPr>
                <w:noProof/>
                <w:webHidden/>
              </w:rPr>
              <w:fldChar w:fldCharType="begin"/>
            </w:r>
            <w:r>
              <w:rPr>
                <w:noProof/>
                <w:webHidden/>
              </w:rPr>
              <w:instrText xml:space="preserve"> PAGEREF _Toc96862590 \h </w:instrText>
            </w:r>
            <w:r>
              <w:rPr>
                <w:noProof/>
                <w:webHidden/>
              </w:rPr>
            </w:r>
            <w:r>
              <w:rPr>
                <w:noProof/>
                <w:webHidden/>
              </w:rPr>
              <w:fldChar w:fldCharType="separate"/>
            </w:r>
            <w:r>
              <w:rPr>
                <w:noProof/>
                <w:webHidden/>
              </w:rPr>
              <w:t>8</w:t>
            </w:r>
            <w:r>
              <w:rPr>
                <w:noProof/>
                <w:webHidden/>
              </w:rPr>
              <w:fldChar w:fldCharType="end"/>
            </w:r>
          </w:hyperlink>
        </w:p>
        <w:p w14:paraId="79F93F0C" w14:textId="3D3FD5BB" w:rsidR="00EF4A11" w:rsidRDefault="00EF4A11">
          <w:pPr>
            <w:pStyle w:val="Verzeichnis1"/>
            <w:tabs>
              <w:tab w:val="right" w:leader="dot" w:pos="9344"/>
            </w:tabs>
            <w:rPr>
              <w:noProof/>
              <w:szCs w:val="22"/>
              <w:lang w:eastAsia="de-DE"/>
            </w:rPr>
          </w:pPr>
          <w:hyperlink w:anchor="_Toc96862591" w:history="1">
            <w:r w:rsidRPr="00601E01">
              <w:rPr>
                <w:rStyle w:val="Hyperlink"/>
                <w:noProof/>
                <w:lang w:eastAsia="de-DE"/>
              </w:rPr>
              <w:t>Elektronik-Hardware und Firmware</w:t>
            </w:r>
            <w:r>
              <w:rPr>
                <w:noProof/>
                <w:webHidden/>
              </w:rPr>
              <w:tab/>
            </w:r>
            <w:r>
              <w:rPr>
                <w:noProof/>
                <w:webHidden/>
              </w:rPr>
              <w:fldChar w:fldCharType="begin"/>
            </w:r>
            <w:r>
              <w:rPr>
                <w:noProof/>
                <w:webHidden/>
              </w:rPr>
              <w:instrText xml:space="preserve"> PAGEREF _Toc96862591 \h </w:instrText>
            </w:r>
            <w:r>
              <w:rPr>
                <w:noProof/>
                <w:webHidden/>
              </w:rPr>
            </w:r>
            <w:r>
              <w:rPr>
                <w:noProof/>
                <w:webHidden/>
              </w:rPr>
              <w:fldChar w:fldCharType="separate"/>
            </w:r>
            <w:r>
              <w:rPr>
                <w:noProof/>
                <w:webHidden/>
              </w:rPr>
              <w:t>9</w:t>
            </w:r>
            <w:r>
              <w:rPr>
                <w:noProof/>
                <w:webHidden/>
              </w:rPr>
              <w:fldChar w:fldCharType="end"/>
            </w:r>
          </w:hyperlink>
        </w:p>
        <w:p w14:paraId="69F497E2" w14:textId="24F5A202" w:rsidR="00EF4A11" w:rsidRDefault="00EF4A11">
          <w:pPr>
            <w:pStyle w:val="Verzeichnis3"/>
            <w:rPr>
              <w:noProof/>
              <w:szCs w:val="22"/>
              <w:lang w:eastAsia="de-DE"/>
            </w:rPr>
          </w:pPr>
          <w:hyperlink w:anchor="_Toc96862592" w:history="1">
            <w:r w:rsidRPr="00601E01">
              <w:rPr>
                <w:rStyle w:val="Hyperlink"/>
                <w:noProof/>
              </w:rPr>
              <w:t>Allgemeines</w:t>
            </w:r>
            <w:r>
              <w:rPr>
                <w:noProof/>
                <w:webHidden/>
              </w:rPr>
              <w:tab/>
            </w:r>
            <w:r>
              <w:rPr>
                <w:noProof/>
                <w:webHidden/>
              </w:rPr>
              <w:fldChar w:fldCharType="begin"/>
            </w:r>
            <w:r>
              <w:rPr>
                <w:noProof/>
                <w:webHidden/>
              </w:rPr>
              <w:instrText xml:space="preserve"> PAGEREF _Toc96862592 \h </w:instrText>
            </w:r>
            <w:r>
              <w:rPr>
                <w:noProof/>
                <w:webHidden/>
              </w:rPr>
            </w:r>
            <w:r>
              <w:rPr>
                <w:noProof/>
                <w:webHidden/>
              </w:rPr>
              <w:fldChar w:fldCharType="separate"/>
            </w:r>
            <w:r>
              <w:rPr>
                <w:noProof/>
                <w:webHidden/>
              </w:rPr>
              <w:t>9</w:t>
            </w:r>
            <w:r>
              <w:rPr>
                <w:noProof/>
                <w:webHidden/>
              </w:rPr>
              <w:fldChar w:fldCharType="end"/>
            </w:r>
          </w:hyperlink>
        </w:p>
        <w:p w14:paraId="6773A1ED" w14:textId="76CAC1CD" w:rsidR="00EF4A11" w:rsidRDefault="00EF4A11">
          <w:pPr>
            <w:pStyle w:val="Verzeichnis3"/>
            <w:rPr>
              <w:noProof/>
              <w:szCs w:val="22"/>
              <w:lang w:eastAsia="de-DE"/>
            </w:rPr>
          </w:pPr>
          <w:hyperlink w:anchor="_Toc96862593" w:history="1">
            <w:r w:rsidRPr="00601E01">
              <w:rPr>
                <w:rStyle w:val="Hyperlink"/>
                <w:noProof/>
              </w:rPr>
              <w:t>Die Parameter der seriellen Kommunikation</w:t>
            </w:r>
            <w:r>
              <w:rPr>
                <w:noProof/>
                <w:webHidden/>
              </w:rPr>
              <w:tab/>
            </w:r>
            <w:r>
              <w:rPr>
                <w:noProof/>
                <w:webHidden/>
              </w:rPr>
              <w:fldChar w:fldCharType="begin"/>
            </w:r>
            <w:r>
              <w:rPr>
                <w:noProof/>
                <w:webHidden/>
              </w:rPr>
              <w:instrText xml:space="preserve"> PAGEREF _Toc96862593 \h </w:instrText>
            </w:r>
            <w:r>
              <w:rPr>
                <w:noProof/>
                <w:webHidden/>
              </w:rPr>
            </w:r>
            <w:r>
              <w:rPr>
                <w:noProof/>
                <w:webHidden/>
              </w:rPr>
              <w:fldChar w:fldCharType="separate"/>
            </w:r>
            <w:r>
              <w:rPr>
                <w:noProof/>
                <w:webHidden/>
              </w:rPr>
              <w:t>10</w:t>
            </w:r>
            <w:r>
              <w:rPr>
                <w:noProof/>
                <w:webHidden/>
              </w:rPr>
              <w:fldChar w:fldCharType="end"/>
            </w:r>
          </w:hyperlink>
        </w:p>
        <w:p w14:paraId="5A17DF5B" w14:textId="77E65D4F" w:rsidR="00EF4A11" w:rsidRDefault="00EF4A11" w:rsidP="00EF4A11">
          <w:pPr>
            <w:pStyle w:val="Verzeichnis2"/>
            <w:rPr>
              <w:noProof/>
              <w:szCs w:val="22"/>
              <w:lang w:eastAsia="de-DE"/>
            </w:rPr>
          </w:pPr>
          <w:hyperlink w:anchor="_Toc96862594" w:history="1">
            <w:r w:rsidRPr="00601E01">
              <w:rPr>
                <w:rStyle w:val="Hyperlink"/>
                <w:noProof/>
                <w:lang w:eastAsia="de-DE"/>
              </w:rPr>
              <w:t>Modbus Register</w:t>
            </w:r>
            <w:r>
              <w:rPr>
                <w:noProof/>
                <w:webHidden/>
              </w:rPr>
              <w:tab/>
            </w:r>
            <w:r>
              <w:rPr>
                <w:noProof/>
                <w:webHidden/>
              </w:rPr>
              <w:fldChar w:fldCharType="begin"/>
            </w:r>
            <w:r>
              <w:rPr>
                <w:noProof/>
                <w:webHidden/>
              </w:rPr>
              <w:instrText xml:space="preserve"> PAGEREF _Toc96862594 \h </w:instrText>
            </w:r>
            <w:r>
              <w:rPr>
                <w:noProof/>
                <w:webHidden/>
              </w:rPr>
            </w:r>
            <w:r>
              <w:rPr>
                <w:noProof/>
                <w:webHidden/>
              </w:rPr>
              <w:fldChar w:fldCharType="separate"/>
            </w:r>
            <w:r>
              <w:rPr>
                <w:noProof/>
                <w:webHidden/>
              </w:rPr>
              <w:t>11</w:t>
            </w:r>
            <w:r>
              <w:rPr>
                <w:noProof/>
                <w:webHidden/>
              </w:rPr>
              <w:fldChar w:fldCharType="end"/>
            </w:r>
          </w:hyperlink>
        </w:p>
        <w:p w14:paraId="60E0933A" w14:textId="189FDEEB" w:rsidR="00EF4A11" w:rsidRDefault="00EF4A11">
          <w:pPr>
            <w:pStyle w:val="Verzeichnis3"/>
            <w:rPr>
              <w:noProof/>
              <w:szCs w:val="22"/>
              <w:lang w:eastAsia="de-DE"/>
            </w:rPr>
          </w:pPr>
          <w:hyperlink w:anchor="_Toc96862595" w:history="1">
            <w:r w:rsidRPr="00601E01">
              <w:rPr>
                <w:rStyle w:val="Hyperlink"/>
                <w:noProof/>
              </w:rPr>
              <w:t>Coils</w:t>
            </w:r>
            <w:r>
              <w:rPr>
                <w:noProof/>
                <w:webHidden/>
              </w:rPr>
              <w:tab/>
            </w:r>
            <w:r>
              <w:rPr>
                <w:noProof/>
                <w:webHidden/>
              </w:rPr>
              <w:fldChar w:fldCharType="begin"/>
            </w:r>
            <w:r>
              <w:rPr>
                <w:noProof/>
                <w:webHidden/>
              </w:rPr>
              <w:instrText xml:space="preserve"> PAGEREF _Toc96862595 \h </w:instrText>
            </w:r>
            <w:r>
              <w:rPr>
                <w:noProof/>
                <w:webHidden/>
              </w:rPr>
            </w:r>
            <w:r>
              <w:rPr>
                <w:noProof/>
                <w:webHidden/>
              </w:rPr>
              <w:fldChar w:fldCharType="separate"/>
            </w:r>
            <w:r>
              <w:rPr>
                <w:noProof/>
                <w:webHidden/>
              </w:rPr>
              <w:t>11</w:t>
            </w:r>
            <w:r>
              <w:rPr>
                <w:noProof/>
                <w:webHidden/>
              </w:rPr>
              <w:fldChar w:fldCharType="end"/>
            </w:r>
          </w:hyperlink>
        </w:p>
        <w:p w14:paraId="227D0ADD" w14:textId="1B9223E9" w:rsidR="00EF4A11" w:rsidRDefault="00EF4A11">
          <w:pPr>
            <w:pStyle w:val="Verzeichnis1"/>
            <w:tabs>
              <w:tab w:val="right" w:leader="dot" w:pos="9344"/>
            </w:tabs>
            <w:rPr>
              <w:noProof/>
              <w:szCs w:val="22"/>
              <w:lang w:eastAsia="de-DE"/>
            </w:rPr>
          </w:pPr>
          <w:hyperlink w:anchor="_Toc96862596" w:history="1">
            <w:r w:rsidRPr="00601E01">
              <w:rPr>
                <w:rStyle w:val="Hyperlink"/>
                <w:noProof/>
                <w:lang w:eastAsia="de-DE"/>
              </w:rPr>
              <w:t>Mechanik</w:t>
            </w:r>
            <w:r>
              <w:rPr>
                <w:noProof/>
                <w:webHidden/>
              </w:rPr>
              <w:tab/>
            </w:r>
            <w:r>
              <w:rPr>
                <w:noProof/>
                <w:webHidden/>
              </w:rPr>
              <w:fldChar w:fldCharType="begin"/>
            </w:r>
            <w:r>
              <w:rPr>
                <w:noProof/>
                <w:webHidden/>
              </w:rPr>
              <w:instrText xml:space="preserve"> PAGEREF _Toc96862596 \h </w:instrText>
            </w:r>
            <w:r>
              <w:rPr>
                <w:noProof/>
                <w:webHidden/>
              </w:rPr>
            </w:r>
            <w:r>
              <w:rPr>
                <w:noProof/>
                <w:webHidden/>
              </w:rPr>
              <w:fldChar w:fldCharType="separate"/>
            </w:r>
            <w:r>
              <w:rPr>
                <w:noProof/>
                <w:webHidden/>
              </w:rPr>
              <w:t>12</w:t>
            </w:r>
            <w:r>
              <w:rPr>
                <w:noProof/>
                <w:webHidden/>
              </w:rPr>
              <w:fldChar w:fldCharType="end"/>
            </w:r>
          </w:hyperlink>
        </w:p>
        <w:p w14:paraId="32167E41" w14:textId="7D7582D3" w:rsidR="00EF4A11" w:rsidRDefault="00EF4A11">
          <w:pPr>
            <w:pStyle w:val="Verzeichnis1"/>
            <w:tabs>
              <w:tab w:val="right" w:leader="dot" w:pos="9344"/>
            </w:tabs>
            <w:rPr>
              <w:noProof/>
              <w:szCs w:val="22"/>
              <w:lang w:eastAsia="de-DE"/>
            </w:rPr>
          </w:pPr>
          <w:hyperlink w:anchor="_Toc96862597" w:history="1">
            <w:r w:rsidRPr="00601E01">
              <w:rPr>
                <w:rStyle w:val="Hyperlink"/>
                <w:noProof/>
              </w:rPr>
              <w:t>Glossar</w:t>
            </w:r>
            <w:r>
              <w:rPr>
                <w:noProof/>
                <w:webHidden/>
              </w:rPr>
              <w:tab/>
            </w:r>
            <w:r>
              <w:rPr>
                <w:noProof/>
                <w:webHidden/>
              </w:rPr>
              <w:fldChar w:fldCharType="begin"/>
            </w:r>
            <w:r>
              <w:rPr>
                <w:noProof/>
                <w:webHidden/>
              </w:rPr>
              <w:instrText xml:space="preserve"> PAGEREF _Toc96862597 \h </w:instrText>
            </w:r>
            <w:r>
              <w:rPr>
                <w:noProof/>
                <w:webHidden/>
              </w:rPr>
            </w:r>
            <w:r>
              <w:rPr>
                <w:noProof/>
                <w:webHidden/>
              </w:rPr>
              <w:fldChar w:fldCharType="separate"/>
            </w:r>
            <w:r>
              <w:rPr>
                <w:noProof/>
                <w:webHidden/>
              </w:rPr>
              <w:t>12</w:t>
            </w:r>
            <w:r>
              <w:rPr>
                <w:noProof/>
                <w:webHidden/>
              </w:rPr>
              <w:fldChar w:fldCharType="end"/>
            </w:r>
          </w:hyperlink>
        </w:p>
        <w:p w14:paraId="23F63F68" w14:textId="35F64167" w:rsidR="00EF4A11" w:rsidRDefault="00EF4A11">
          <w:pPr>
            <w:pStyle w:val="Verzeichnis1"/>
            <w:tabs>
              <w:tab w:val="right" w:leader="dot" w:pos="9344"/>
            </w:tabs>
            <w:rPr>
              <w:noProof/>
              <w:szCs w:val="22"/>
              <w:lang w:eastAsia="de-DE"/>
            </w:rPr>
          </w:pPr>
          <w:hyperlink w:anchor="_Toc96862598" w:history="1">
            <w:r w:rsidRPr="00601E01">
              <w:rPr>
                <w:rStyle w:val="Hyperlink"/>
                <w:noProof/>
              </w:rPr>
              <w:t>Anhang:</w:t>
            </w:r>
            <w:r>
              <w:rPr>
                <w:noProof/>
                <w:webHidden/>
              </w:rPr>
              <w:tab/>
            </w:r>
            <w:r>
              <w:rPr>
                <w:noProof/>
                <w:webHidden/>
              </w:rPr>
              <w:fldChar w:fldCharType="begin"/>
            </w:r>
            <w:r>
              <w:rPr>
                <w:noProof/>
                <w:webHidden/>
              </w:rPr>
              <w:instrText xml:space="preserve"> PAGEREF _Toc96862598 \h </w:instrText>
            </w:r>
            <w:r>
              <w:rPr>
                <w:noProof/>
                <w:webHidden/>
              </w:rPr>
            </w:r>
            <w:r>
              <w:rPr>
                <w:noProof/>
                <w:webHidden/>
              </w:rPr>
              <w:fldChar w:fldCharType="separate"/>
            </w:r>
            <w:r>
              <w:rPr>
                <w:noProof/>
                <w:webHidden/>
              </w:rPr>
              <w:t>14</w:t>
            </w:r>
            <w:r>
              <w:rPr>
                <w:noProof/>
                <w:webHidden/>
              </w:rPr>
              <w:fldChar w:fldCharType="end"/>
            </w:r>
          </w:hyperlink>
        </w:p>
        <w:p w14:paraId="38EB50AC" w14:textId="49F0F8BD" w:rsidR="00EF4A11" w:rsidRDefault="00EF4A11">
          <w:pPr>
            <w:pStyle w:val="Verzeichnis1"/>
            <w:tabs>
              <w:tab w:val="left" w:pos="720"/>
              <w:tab w:val="right" w:leader="dot" w:pos="9344"/>
            </w:tabs>
            <w:rPr>
              <w:noProof/>
              <w:szCs w:val="22"/>
              <w:lang w:eastAsia="de-DE"/>
            </w:rPr>
          </w:pPr>
          <w:hyperlink w:anchor="_Toc96862599" w:history="1">
            <w:r w:rsidRPr="00601E01">
              <w:rPr>
                <w:rStyle w:val="Hyperlink"/>
                <w:noProof/>
              </w:rPr>
              <w:t>5.</w:t>
            </w:r>
            <w:r>
              <w:rPr>
                <w:noProof/>
                <w:szCs w:val="22"/>
                <w:lang w:eastAsia="de-DE"/>
              </w:rPr>
              <w:tab/>
            </w:r>
            <w:r w:rsidRPr="00601E01">
              <w:rPr>
                <w:rStyle w:val="Hyperlink"/>
                <w:noProof/>
              </w:rPr>
              <w:t>Quellen und Literaturverzeichnis</w:t>
            </w:r>
            <w:r>
              <w:rPr>
                <w:noProof/>
                <w:webHidden/>
              </w:rPr>
              <w:tab/>
            </w:r>
            <w:r>
              <w:rPr>
                <w:noProof/>
                <w:webHidden/>
              </w:rPr>
              <w:fldChar w:fldCharType="begin"/>
            </w:r>
            <w:r>
              <w:rPr>
                <w:noProof/>
                <w:webHidden/>
              </w:rPr>
              <w:instrText xml:space="preserve"> PAGEREF _Toc96862599 \h </w:instrText>
            </w:r>
            <w:r>
              <w:rPr>
                <w:noProof/>
                <w:webHidden/>
              </w:rPr>
            </w:r>
            <w:r>
              <w:rPr>
                <w:noProof/>
                <w:webHidden/>
              </w:rPr>
              <w:fldChar w:fldCharType="separate"/>
            </w:r>
            <w:r>
              <w:rPr>
                <w:noProof/>
                <w:webHidden/>
              </w:rPr>
              <w:t>14</w:t>
            </w:r>
            <w:r>
              <w:rPr>
                <w:noProof/>
                <w:webHidden/>
              </w:rPr>
              <w:fldChar w:fldCharType="end"/>
            </w:r>
          </w:hyperlink>
        </w:p>
        <w:p w14:paraId="2C3B855D" w14:textId="3682B2CC" w:rsidR="00935695" w:rsidRDefault="00935695">
          <w:r>
            <w:rPr>
              <w:b/>
              <w:bCs/>
            </w:rPr>
            <w:fldChar w:fldCharType="end"/>
          </w:r>
        </w:p>
      </w:sdtContent>
    </w:sdt>
    <w:p w14:paraId="0B28F4A5" w14:textId="2D453381" w:rsidR="00935695" w:rsidRDefault="00935695" w:rsidP="00935695">
      <w:pPr>
        <w:pStyle w:val="Titel"/>
        <w:jc w:val="left"/>
      </w:pPr>
    </w:p>
    <w:p w14:paraId="52376C2A" w14:textId="13B3F43A" w:rsidR="007A035C" w:rsidRDefault="007A035C" w:rsidP="00D75B70">
      <w:pPr>
        <w:pStyle w:val="berschrift1"/>
      </w:pPr>
      <w:r>
        <w:br w:type="page"/>
      </w:r>
      <w:bookmarkStart w:id="6" w:name="_Toc96862580"/>
      <w:commentRangeStart w:id="7"/>
      <w:commentRangeStart w:id="8"/>
      <w:r w:rsidR="00A63329">
        <w:lastRenderedPageBreak/>
        <w:t>Theorie</w:t>
      </w:r>
      <w:bookmarkEnd w:id="6"/>
      <w:commentRangeEnd w:id="7"/>
      <w:r w:rsidR="00EF4A11">
        <w:rPr>
          <w:rStyle w:val="Kommentarzeichen"/>
          <w:rFonts w:asciiTheme="minorHAnsi" w:eastAsiaTheme="minorEastAsia" w:hAnsiTheme="minorHAnsi" w:cstheme="minorBidi"/>
          <w:b w:val="0"/>
        </w:rPr>
        <w:commentReference w:id="7"/>
      </w:r>
      <w:commentRangeEnd w:id="8"/>
      <w:r w:rsidR="001C2BB2">
        <w:rPr>
          <w:rStyle w:val="Kommentarzeichen"/>
          <w:rFonts w:asciiTheme="minorHAnsi" w:eastAsiaTheme="minorEastAsia" w:hAnsiTheme="minorHAnsi" w:cstheme="minorBidi"/>
          <w:b w:val="0"/>
        </w:rPr>
        <w:commentReference w:id="8"/>
      </w:r>
    </w:p>
    <w:p w14:paraId="1A5795B7" w14:textId="7BEAB537" w:rsidR="007A035C" w:rsidRDefault="007A035C" w:rsidP="007A035C">
      <w:pPr>
        <w:pStyle w:val="berschrift2"/>
      </w:pPr>
      <w:bookmarkStart w:id="9" w:name="_Toc96693344"/>
      <w:bookmarkStart w:id="10" w:name="_Toc96862581"/>
      <w:r>
        <w:t>Widerstands</w:t>
      </w:r>
      <w:r w:rsidR="00CE62EE">
        <w:t>- und Drehmoment</w:t>
      </w:r>
      <w:r>
        <w:t>moment</w:t>
      </w:r>
      <w:bookmarkEnd w:id="9"/>
      <w:bookmarkEnd w:id="10"/>
    </w:p>
    <w:p w14:paraId="734AD851" w14:textId="0DF76EB8" w:rsidR="00DF0D95" w:rsidRDefault="00576553" w:rsidP="00803CC5">
      <w:r>
        <w:t>Für die</w:t>
      </w:r>
      <w:r>
        <w:t xml:space="preserve"> Translation gilt zwischen der Kraft </w:t>
      </w:r>
      <m:oMath>
        <m:acc>
          <m:accPr>
            <m:chr m:val="⃗"/>
            <m:ctrlPr>
              <w:rPr>
                <w:rFonts w:ascii="Cambria Math" w:hAnsi="Cambria Math"/>
                <w:i/>
              </w:rPr>
            </m:ctrlPr>
          </m:accPr>
          <m:e>
            <m:r>
              <w:rPr>
                <w:rFonts w:ascii="Cambria Math" w:hAnsi="Cambria Math"/>
              </w:rPr>
              <m:t>F</m:t>
            </m:r>
          </m:e>
        </m:acc>
      </m:oMath>
      <w:r>
        <w:t xml:space="preserve">, der Masse m und der Beschleunigung </w:t>
      </w:r>
      <m:oMath>
        <m:acc>
          <m:accPr>
            <m:chr m:val="⃗"/>
            <m:ctrlPr>
              <w:rPr>
                <w:rFonts w:ascii="Cambria Math" w:hAnsi="Cambria Math"/>
                <w:i/>
              </w:rPr>
            </m:ctrlPr>
          </m:accPr>
          <m:e>
            <m:r>
              <w:rPr>
                <w:rFonts w:ascii="Cambria Math" w:hAnsi="Cambria Math"/>
              </w:rPr>
              <m:t>a</m:t>
            </m:r>
          </m:e>
        </m:acc>
      </m:oMath>
      <w:r>
        <w:t xml:space="preserve"> der grundlegende Zusammenhang </w:t>
      </w:r>
      <m:oMath>
        <m:acc>
          <m:accPr>
            <m:chr m:val="⃗"/>
            <m:ctrlPr>
              <w:rPr>
                <w:rFonts w:ascii="Cambria Math" w:hAnsi="Cambria Math"/>
                <w:i/>
              </w:rPr>
            </m:ctrlPr>
          </m:accPr>
          <m:e>
            <m:r>
              <w:rPr>
                <w:rFonts w:ascii="Cambria Math" w:hAnsi="Cambria Math"/>
              </w:rPr>
              <m:t>F</m:t>
            </m:r>
          </m:e>
        </m:acc>
        <m:r>
          <w:rPr>
            <w:rFonts w:ascii="Cambria Math" w:hAnsi="Cambria Math"/>
          </w:rPr>
          <m:t>=m</m:t>
        </m:r>
        <m:r>
          <w:rPr>
            <w:rFonts w:ascii="Cambria Math" w:hAnsi="Cambria Math" w:cs="Cambria Math"/>
          </w:rPr>
          <m:t>⋅</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w:t>
      </w:r>
      <w:r>
        <w:t xml:space="preserve"> </w:t>
      </w:r>
      <w:r>
        <w:t xml:space="preserve">das newtonsche Grundgesetz. </w:t>
      </w:r>
      <w:del w:id="11" w:author="Autor">
        <w:r w:rsidDel="001C2BB2">
          <w:delText xml:space="preserve">Es wird auch als Grundgesetz der Dynamik der Translation bezeichnet. </w:delText>
        </w:r>
      </w:del>
      <w:r>
        <w:t xml:space="preserve">Für die Rotation starrer Körper </w:t>
      </w:r>
      <w:del w:id="12" w:author="Autor">
        <w:r w:rsidDel="00FA35EC">
          <w:delText>gibt es ein</w:delText>
        </w:r>
      </w:del>
      <w:ins w:id="13" w:author="Autor">
        <w:r w:rsidR="00FA35EC">
          <w:t>gilt</w:t>
        </w:r>
      </w:ins>
      <w:r>
        <w:t xml:space="preserve"> analog</w:t>
      </w:r>
      <w:del w:id="14" w:author="Autor">
        <w:r w:rsidDel="00FA35EC">
          <w:delText>es Gesetz,</w:delText>
        </w:r>
      </w:del>
      <w:r>
        <w:t xml:space="preserve"> das Grundgesetz der Dynamik der Rotation</w:t>
      </w:r>
      <w:r w:rsidR="00E000EC">
        <w:t>:</w:t>
      </w:r>
      <w:r>
        <w:t xml:space="preserve"> </w:t>
      </w:r>
      <m:oMath>
        <m:acc>
          <m:accPr>
            <m:chr m:val="⃗"/>
            <m:ctrlPr>
              <w:rPr>
                <w:rFonts w:ascii="Cambria Math" w:hAnsi="Cambria Math"/>
                <w:i/>
              </w:rPr>
            </m:ctrlPr>
          </m:accPr>
          <m:e>
            <m:r>
              <w:rPr>
                <w:rFonts w:ascii="Cambria Math" w:hAnsi="Cambria Math"/>
              </w:rPr>
              <m:t xml:space="preserve"> M</m:t>
            </m:r>
          </m:e>
        </m:acc>
        <m:r>
          <w:rPr>
            <w:rFonts w:ascii="Cambria Math" w:hAnsi="Cambria Math"/>
          </w:rPr>
          <m:t>=</m:t>
        </m:r>
        <m:r>
          <w:rPr>
            <w:rFonts w:ascii="Cambria Math" w:hAnsi="Cambria Math"/>
          </w:rPr>
          <m:t>J</m:t>
        </m:r>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r>
          <w:rPr>
            <w:rFonts w:ascii="Cambria Math" w:hAnsi="Cambria Math"/>
          </w:rPr>
          <m:t>,</m:t>
        </m:r>
      </m:oMath>
      <w:r>
        <w:t xml:space="preserve"> </w:t>
      </w:r>
      <w:r w:rsidR="00E000EC">
        <w:t xml:space="preserve">. </w:t>
      </w:r>
      <w:del w:id="15" w:author="Autor">
        <w:r w:rsidR="00E000EC" w:rsidDel="00FA35EC">
          <w:delText>Wenn wir jetzt für</w:delText>
        </w:r>
      </w:del>
      <w:ins w:id="16" w:author="Autor">
        <w:r w:rsidR="00FA35EC">
          <w:t>Wird mit</w:t>
        </w:r>
      </w:ins>
      <w:r w:rsidR="00E000EC">
        <w:t xml:space="preserve"> </w:t>
      </w:r>
      <m:oMath>
        <m:r>
          <w:rPr>
            <w:rFonts w:ascii="Cambria Math" w:hAnsi="Cambria Math"/>
          </w:rPr>
          <m:t>J</m:t>
        </m:r>
        <m:r>
          <w:rPr>
            <w:rFonts w:ascii="Cambria Math" w:hAnsi="Cambria Math"/>
          </w:rPr>
          <m:t>=</m:t>
        </m:r>
        <m:r>
          <w:rPr>
            <w:rFonts w:ascii="Cambria Math" w:hAnsi="Cambria Math"/>
          </w:rPr>
          <m:t>m</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oMath>
      <w:r w:rsidR="00E000EC">
        <w:t xml:space="preserve"> </w:t>
      </w:r>
      <w:del w:id="17" w:author="Autor">
        <w:r w:rsidR="00E000EC" w:rsidDel="00FA35EC">
          <w:delText xml:space="preserve">nehmen </w:delText>
        </w:r>
      </w:del>
      <w:ins w:id="18" w:author="Autor">
        <w:r w:rsidR="00FA35EC">
          <w:t>substituieret</w:t>
        </w:r>
        <w:r w:rsidR="00FA35EC">
          <w:t xml:space="preserve"> </w:t>
        </w:r>
      </w:ins>
      <w:r w:rsidR="00E000EC">
        <w:t>ergibt sich</w:t>
      </w:r>
      <w:del w:id="19" w:author="Autor">
        <w:r w:rsidR="00E000EC" w:rsidDel="00FA35EC">
          <w:delText xml:space="preserve"> daraus </w:delText>
        </w:r>
        <w:r w:rsidR="00E000EC" w:rsidDel="00FA35EC">
          <w:delText>für</w:delText>
        </w:r>
      </w:del>
      <w:r w:rsidR="00E000EC">
        <w:t xml:space="preserve"> </w:t>
      </w:r>
      <m:oMath>
        <m:acc>
          <m:accPr>
            <m:chr m:val="⃗"/>
            <m:ctrlPr>
              <w:rPr>
                <w:rFonts w:ascii="Cambria Math" w:hAnsi="Cambria Math"/>
                <w:i/>
              </w:rPr>
            </m:ctrlPr>
          </m:accPr>
          <m:e>
            <m:r>
              <w:rPr>
                <w:rFonts w:ascii="Cambria Math" w:hAnsi="Cambria Math"/>
              </w:rPr>
              <m:t xml:space="preserve"> M</m:t>
            </m:r>
          </m:e>
        </m:acc>
        <m:r>
          <w:rPr>
            <w:rFonts w:ascii="Cambria Math" w:hAnsi="Cambria Math"/>
          </w:rPr>
          <m:t>=</m:t>
        </m:r>
        <m:r>
          <w:rPr>
            <w:rFonts w:ascii="Cambria Math" w:hAnsi="Cambria Math"/>
          </w:rPr>
          <m:t>m</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oMath>
      <w:bookmarkStart w:id="20" w:name="_Toc96693345"/>
    </w:p>
    <w:p w14:paraId="3CAA7E36" w14:textId="3C0C2F2D" w:rsidR="00D53B27" w:rsidRDefault="00DF0D95" w:rsidP="00803CC5">
      <w:commentRangeStart w:id="21"/>
      <w:r>
        <w:rPr>
          <w:noProof/>
        </w:rPr>
        <w:drawing>
          <wp:anchor distT="0" distB="0" distL="114300" distR="114300" simplePos="0" relativeHeight="251660800" behindDoc="0" locked="0" layoutInCell="1" allowOverlap="1" wp14:anchorId="49FF3D9C" wp14:editId="1E27C83D">
            <wp:simplePos x="0" y="0"/>
            <wp:positionH relativeFrom="margin">
              <wp:align>left</wp:align>
            </wp:positionH>
            <wp:positionV relativeFrom="paragraph">
              <wp:posOffset>190500</wp:posOffset>
            </wp:positionV>
            <wp:extent cx="5939790" cy="291592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9790" cy="2915920"/>
                    </a:xfrm>
                    <a:prstGeom prst="rect">
                      <a:avLst/>
                    </a:prstGeom>
                  </pic:spPr>
                </pic:pic>
              </a:graphicData>
            </a:graphic>
          </wp:anchor>
        </w:drawing>
      </w:r>
      <w:commentRangeEnd w:id="21"/>
      <w:r w:rsidR="0071638B">
        <w:rPr>
          <w:rStyle w:val="Kommentarzeichen"/>
        </w:rPr>
        <w:commentReference w:id="21"/>
      </w:r>
    </w:p>
    <w:p w14:paraId="0E045078" w14:textId="001B88A8" w:rsidR="00D53B27" w:rsidRPr="009542FD" w:rsidRDefault="00D53B27" w:rsidP="00D53B27">
      <w:pPr>
        <w:rPr>
          <w:rFonts w:ascii="Cambria Math" w:hAnsi="Cambria Math"/>
          <w:iCs/>
        </w:rPr>
      </w:pPr>
      <w:commentRangeStart w:id="22"/>
      <w:r>
        <w:t xml:space="preserve">Wenn wir jetzt einen </w:t>
      </w:r>
      <w:r w:rsidR="00D75B70">
        <w:t>Radius</w:t>
      </w:r>
      <w:r>
        <w:t xml:space="preserve"> von 100mm annehmen und den Maximalen Strom, dann ergibt sich eine Masse:</w:t>
      </w:r>
      <w:r w:rsidRPr="00D53B27">
        <w:rPr>
          <w:rFonts w:ascii="Cambria Math" w:hAnsi="Cambria Math"/>
          <w:i/>
        </w:rPr>
        <w:t xml:space="preserve"> </w:t>
      </w:r>
      <m:oMath>
        <m:r>
          <w:rPr>
            <w:rFonts w:ascii="Cambria Math" w:hAnsi="Cambria Math"/>
          </w:rPr>
          <m:t>m</m:t>
        </m:r>
        <m:r>
          <w:rPr>
            <w:rFonts w:ascii="Cambria Math" w:hAnsi="Cambria Math"/>
          </w:rPr>
          <m:t>(α)=</m:t>
        </m:r>
        <m:r>
          <w:rPr>
            <w:rFonts w:ascii="Cambria Math" w:hAnsi="Cambria Math"/>
          </w:rPr>
          <m:t xml:space="preserve"> </m:t>
        </m:r>
        <m:f>
          <m:fPr>
            <m:ctrlPr>
              <w:rPr>
                <w:rFonts w:ascii="Cambria Math" w:hAnsi="Cambria Math"/>
                <w:i/>
              </w:rPr>
            </m:ctrlPr>
          </m:fPr>
          <m:num>
            <m:r>
              <w:rPr>
                <w:rFonts w:ascii="Cambria Math" w:hAnsi="Cambria Math"/>
              </w:rPr>
              <m:t>0,3</m:t>
            </m:r>
          </m:num>
          <m:den>
            <m:sSup>
              <m:sSupPr>
                <m:ctrlPr>
                  <w:rPr>
                    <w:rFonts w:ascii="Cambria Math" w:hAnsi="Cambria Math" w:cs="Cambria Math"/>
                    <w:i/>
                  </w:rPr>
                </m:ctrlPr>
              </m:sSupPr>
              <m:e>
                <m:r>
                  <w:rPr>
                    <w:rFonts w:ascii="Cambria Math" w:hAnsi="Cambria Math" w:cs="Cambria Math"/>
                  </w:rPr>
                  <m:t>0,1</m:t>
                </m:r>
              </m:e>
              <m:sup>
                <m:r>
                  <w:rPr>
                    <w:rFonts w:ascii="Cambria Math" w:hAnsi="Cambria Math" w:cs="Cambria Math"/>
                  </w:rPr>
                  <m:t>2</m:t>
                </m:r>
              </m:sup>
            </m:sSup>
            <m:r>
              <w:rPr>
                <w:rFonts w:ascii="Cambria Math" w:hAnsi="Cambria Math" w:cs="Cambria Math"/>
              </w:rPr>
              <m:t>⋅</m:t>
            </m:r>
            <m:acc>
              <m:accPr>
                <m:chr m:val="⃗"/>
                <m:ctrlPr>
                  <w:rPr>
                    <w:rFonts w:ascii="Cambria Math" w:hAnsi="Cambria Math"/>
                    <w:i/>
                  </w:rPr>
                </m:ctrlPr>
              </m:accPr>
              <m:e>
                <m:r>
                  <m:rPr>
                    <m:sty m:val="p"/>
                  </m:rPr>
                  <w:rPr>
                    <w:rFonts w:ascii="Cambria Math" w:hAnsi="Cambria Math" w:cs="Times New Roman"/>
                  </w:rPr>
                  <m:t>α</m:t>
                </m:r>
              </m:e>
            </m:acc>
          </m:den>
        </m:f>
      </m:oMath>
      <w:r w:rsidR="007C16DE">
        <w:rPr>
          <w:rFonts w:ascii="Cambria Math" w:hAnsi="Cambria Math"/>
          <w:i/>
        </w:rPr>
        <w:t xml:space="preserve">, </w:t>
      </w:r>
      <w:r w:rsidR="009542FD" w:rsidRPr="009542FD">
        <w:rPr>
          <w:rFonts w:ascii="Cambria Math" w:hAnsi="Cambria Math"/>
          <w:iCs/>
        </w:rPr>
        <w:t>wie unten</w:t>
      </w:r>
      <w:r w:rsidR="007C16DE" w:rsidRPr="009542FD">
        <w:rPr>
          <w:rFonts w:ascii="Cambria Math" w:hAnsi="Cambria Math"/>
          <w:iCs/>
        </w:rPr>
        <w:t xml:space="preserve"> dargestellt:</w:t>
      </w:r>
      <w:commentRangeEnd w:id="22"/>
      <w:r w:rsidR="00FA35EC">
        <w:rPr>
          <w:rStyle w:val="Kommentarzeichen"/>
        </w:rPr>
        <w:commentReference w:id="22"/>
      </w:r>
    </w:p>
    <w:p w14:paraId="0E838DE7" w14:textId="04E8E258" w:rsidR="002C3BE4" w:rsidRDefault="002C3BE4" w:rsidP="00D53B27">
      <w:commentRangeStart w:id="23"/>
      <w:r>
        <w:rPr>
          <w:noProof/>
        </w:rPr>
        <w:lastRenderedPageBreak/>
        <w:drawing>
          <wp:inline distT="0" distB="0" distL="0" distR="0" wp14:anchorId="147F1D54" wp14:editId="2AD3DB6F">
            <wp:extent cx="5333333" cy="3999999"/>
            <wp:effectExtent l="0" t="0" r="127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3">
                      <a:extLst>
                        <a:ext uri="{28A0092B-C50C-407E-A947-70E740481C1C}">
                          <a14:useLocalDpi xmlns:a14="http://schemas.microsoft.com/office/drawing/2010/main" val="0"/>
                        </a:ext>
                      </a:extLst>
                    </a:blip>
                    <a:stretch>
                      <a:fillRect/>
                    </a:stretch>
                  </pic:blipFill>
                  <pic:spPr>
                    <a:xfrm>
                      <a:off x="0" y="0"/>
                      <a:ext cx="5333333" cy="3999999"/>
                    </a:xfrm>
                    <a:prstGeom prst="rect">
                      <a:avLst/>
                    </a:prstGeom>
                  </pic:spPr>
                </pic:pic>
              </a:graphicData>
            </a:graphic>
          </wp:inline>
        </w:drawing>
      </w:r>
      <w:commentRangeEnd w:id="23"/>
      <w:r w:rsidR="0071638B">
        <w:rPr>
          <w:rStyle w:val="Kommentarzeichen"/>
        </w:rPr>
        <w:commentReference w:id="23"/>
      </w:r>
    </w:p>
    <w:p w14:paraId="753FFB58" w14:textId="654FDDE6" w:rsidR="002C3BE4" w:rsidRDefault="002C3BE4" w:rsidP="00D53B27">
      <w:r>
        <w:t xml:space="preserve">Draus ergibt sich aus den bestehenden Daten eine maximal </w:t>
      </w:r>
      <w:r w:rsidR="00C72CBD">
        <w:t xml:space="preserve">zu beschleunigendem </w:t>
      </w:r>
      <w:r>
        <w:t>von</w:t>
      </w:r>
      <w:r w:rsidR="003E5E6A">
        <w:t xml:space="preserve"> </w:t>
      </w:r>
      <w:r w:rsidR="00513D57">
        <w:t>0.6</w:t>
      </w:r>
      <w:r>
        <w:t xml:space="preserve"> kg bei </w:t>
      </w:r>
      <w:r>
        <w:t>Ø</w:t>
      </w:r>
      <w:r>
        <w:t xml:space="preserve"> 100mm</w:t>
      </w:r>
      <w:r w:rsidR="00C72CBD">
        <w:t xml:space="preserve"> und 0,2 </w:t>
      </w:r>
      <w:proofErr w:type="spellStart"/>
      <w:r w:rsidR="00C72CBD">
        <w:t>rad</w:t>
      </w:r>
      <w:proofErr w:type="spellEnd"/>
      <w:r w:rsidR="00C72CBD">
        <w:t>/s</w:t>
      </w:r>
      <w:r w:rsidR="00C72CBD" w:rsidRPr="00C72CBD">
        <w:rPr>
          <w:vertAlign w:val="superscript"/>
        </w:rPr>
        <w:t>2</w:t>
      </w:r>
      <w:r>
        <w:t xml:space="preserve">. </w:t>
      </w:r>
    </w:p>
    <w:p w14:paraId="6F2FBABF" w14:textId="77777777" w:rsidR="00D53B27" w:rsidRDefault="00D53B27" w:rsidP="00D53B27"/>
    <w:p w14:paraId="3D14F339" w14:textId="7B919FA7" w:rsidR="007A035C" w:rsidRDefault="007A035C" w:rsidP="007A035C">
      <w:pPr>
        <w:pStyle w:val="berschrift2"/>
      </w:pPr>
      <w:bookmarkStart w:id="24" w:name="_Toc96693346"/>
      <w:bookmarkStart w:id="25" w:name="_Toc96862582"/>
      <w:bookmarkEnd w:id="20"/>
      <w:r>
        <w:t xml:space="preserve">Serielle Datenkommunikation </w:t>
      </w:r>
      <w:del w:id="26" w:author="Autor">
        <w:r w:rsidDel="0071638B">
          <w:delText>im Allgemeinen</w:delText>
        </w:r>
      </w:del>
      <w:bookmarkEnd w:id="24"/>
      <w:bookmarkEnd w:id="25"/>
    </w:p>
    <w:p w14:paraId="4601D45B" w14:textId="68FF0697" w:rsidR="007A035C" w:rsidRDefault="008867F8" w:rsidP="007A035C">
      <w:commentRangeStart w:id="27"/>
      <w:r>
        <w:t>Die</w:t>
      </w:r>
      <w:commentRangeEnd w:id="27"/>
      <w:r w:rsidR="0071638B">
        <w:rPr>
          <w:rStyle w:val="Kommentarzeichen"/>
        </w:rPr>
        <w:commentReference w:id="27"/>
      </w:r>
      <w:r>
        <w:t xml:space="preserve"> serielle Datenkommunikation ist in der Technik essenziell. Zwar bekommt Wireless Lan (WiFi, oder </w:t>
      </w:r>
      <w:r w:rsidRPr="008867F8">
        <w:t>IEEE 802.11</w:t>
      </w:r>
      <w:r>
        <w:t xml:space="preserve">) und Bluetooth / Low Energy Bluetooth (BLE oder </w:t>
      </w:r>
      <w:r w:rsidRPr="008867F8">
        <w:t>IEEE 802.15.1</w:t>
      </w:r>
      <w:r>
        <w:t xml:space="preserve">) immer mehr an Bedeutung, aber </w:t>
      </w:r>
      <w:r w:rsidR="000415A3">
        <w:t>der Draht</w:t>
      </w:r>
      <w:r>
        <w:t>/fasergebundene Kommunikation ist noch immer am ausfall</w:t>
      </w:r>
      <w:ins w:id="28" w:author="Autor">
        <w:r w:rsidR="0071638B">
          <w:t>s</w:t>
        </w:r>
      </w:ins>
      <w:r>
        <w:t>ichersten.</w:t>
      </w:r>
      <w:r w:rsidR="008110B3">
        <w:t xml:space="preserve"> </w:t>
      </w:r>
      <w:r w:rsidR="006A37D6">
        <w:t xml:space="preserve">Deshalb ist dieses Übertragungsverfahren nicht zuletzt auch im IT-Umfeld so weit </w:t>
      </w:r>
      <w:r w:rsidR="002A5AB9">
        <w:t xml:space="preserve">verbreitet. </w:t>
      </w:r>
      <w:commentRangeStart w:id="29"/>
      <w:r w:rsidR="002A5AB9">
        <w:t>(</w:t>
      </w:r>
      <w:r w:rsidR="0031246A">
        <w:t xml:space="preserve">ugs. </w:t>
      </w:r>
      <w:r w:rsidR="000415A3">
        <w:t xml:space="preserve">Ethernet) </w:t>
      </w:r>
      <w:commentRangeEnd w:id="29"/>
      <w:r w:rsidR="0071638B">
        <w:rPr>
          <w:rStyle w:val="Kommentarzeichen"/>
        </w:rPr>
        <w:commentReference w:id="29"/>
      </w:r>
      <w:r w:rsidR="000415A3">
        <w:t xml:space="preserve">Im industriellen Umfeld haben sich mehrere Protokolle auf einer seriellen Übertragung etabliert. Währen in den Anfängen der industriellen Automation EIA232, EIA4xx dominierten, sind in modernen Anlagen die Begriffe </w:t>
      </w:r>
      <w:proofErr w:type="spellStart"/>
      <w:r w:rsidR="000415A3">
        <w:t>ProfiBus</w:t>
      </w:r>
      <w:proofErr w:type="spellEnd"/>
      <w:r w:rsidR="000415A3">
        <w:t xml:space="preserve">, </w:t>
      </w:r>
      <w:proofErr w:type="spellStart"/>
      <w:r w:rsidR="000415A3">
        <w:t>ProfiNet</w:t>
      </w:r>
      <w:proofErr w:type="spellEnd"/>
      <w:r w:rsidR="000415A3">
        <w:t xml:space="preserve">, EtherCAT </w:t>
      </w:r>
      <w:proofErr w:type="spellStart"/>
      <w:r w:rsidR="0031246A">
        <w:t>u</w:t>
      </w:r>
      <w:r w:rsidR="000415A3">
        <w:t>.ä.</w:t>
      </w:r>
      <w:proofErr w:type="spellEnd"/>
      <w:r w:rsidR="000415A3">
        <w:t xml:space="preserve"> zu </w:t>
      </w:r>
      <w:commentRangeStart w:id="30"/>
      <w:r w:rsidR="000415A3">
        <w:t>finden</w:t>
      </w:r>
      <w:commentRangeEnd w:id="30"/>
      <w:r w:rsidR="0071638B">
        <w:rPr>
          <w:rStyle w:val="Kommentarzeichen"/>
        </w:rPr>
        <w:commentReference w:id="30"/>
      </w:r>
      <w:r w:rsidR="000415A3">
        <w:t>.</w:t>
      </w:r>
    </w:p>
    <w:p w14:paraId="00ED02EB" w14:textId="77777777" w:rsidR="000415A3" w:rsidRDefault="000415A3" w:rsidP="007A035C"/>
    <w:p w14:paraId="17716E92" w14:textId="676B2291" w:rsidR="007A035C" w:rsidRDefault="007A035C" w:rsidP="00803CC5">
      <w:pPr>
        <w:pStyle w:val="berschrift2"/>
      </w:pPr>
      <w:bookmarkStart w:id="31" w:name="_Toc96693347"/>
      <w:bookmarkStart w:id="32" w:name="_Toc96862583"/>
      <w:r>
        <w:t>RS 422 vs. RS485</w:t>
      </w:r>
      <w:bookmarkEnd w:id="31"/>
      <w:bookmarkEnd w:id="32"/>
    </w:p>
    <w:p w14:paraId="1419F7CF" w14:textId="6F0D272B" w:rsidR="007A035C" w:rsidRDefault="007A035C" w:rsidP="007A035C">
      <w:r>
        <w:t xml:space="preserve">Die </w:t>
      </w:r>
      <w:r w:rsidR="002D19AF">
        <w:t>Verwendung der</w:t>
      </w:r>
      <w:r>
        <w:t xml:space="preserve"> Kennung </w:t>
      </w:r>
      <w:proofErr w:type="spellStart"/>
      <w:r>
        <w:t>RSxxx</w:t>
      </w:r>
      <w:proofErr w:type="spellEnd"/>
      <w:r>
        <w:t xml:space="preserve"> ist historisch</w:t>
      </w:r>
      <w:ins w:id="33" w:author="Autor">
        <w:r w:rsidR="0071638B">
          <w:t>,</w:t>
        </w:r>
      </w:ins>
      <w:r>
        <w:t xml:space="preserve"> aber noch sehr verbreitet. Weniger bekannt ist die neue Bezeichnung </w:t>
      </w:r>
      <w:proofErr w:type="spellStart"/>
      <w:r w:rsidR="00373353">
        <w:t>EIAxxx</w:t>
      </w:r>
      <w:proofErr w:type="spellEnd"/>
      <w:r w:rsidR="00373353">
        <w:t xml:space="preserve"> </w:t>
      </w:r>
      <w:r w:rsidR="00E43E43">
        <w:t>B</w:t>
      </w:r>
      <w:r w:rsidR="00373353">
        <w:t>eide</w:t>
      </w:r>
      <w:r w:rsidR="006F0BA0">
        <w:t xml:space="preserve"> Bezeichnungen </w:t>
      </w:r>
      <w:r w:rsidR="00E43E43">
        <w:t>w</w:t>
      </w:r>
      <w:r w:rsidR="006F0BA0">
        <w:t xml:space="preserve">erden </w:t>
      </w:r>
      <w:proofErr w:type="spellStart"/>
      <w:r w:rsidR="006F0BA0">
        <w:t>synonymal</w:t>
      </w:r>
      <w:proofErr w:type="spellEnd"/>
      <w:r w:rsidR="006F0BA0">
        <w:t xml:space="preserve"> verwendet</w:t>
      </w:r>
      <w:r w:rsidR="00E43E43">
        <w:t>, o</w:t>
      </w:r>
      <w:r w:rsidR="006F0BA0">
        <w:t xml:space="preserve">bwohl es sich bei </w:t>
      </w:r>
      <w:r w:rsidR="006F0BA0">
        <w:lastRenderedPageBreak/>
        <w:t xml:space="preserve">EIA422 um ein synchrones Übertragungsverfahren handelt, während EIA485 ein </w:t>
      </w:r>
      <w:r w:rsidR="008949CC">
        <w:t>a</w:t>
      </w:r>
      <w:r w:rsidR="006F0BA0">
        <w:t xml:space="preserve">synchrones ist. Folgende Tabelle enthält </w:t>
      </w:r>
      <w:r w:rsidR="0050549A">
        <w:t>den wichtigsten technischen Merkmalen</w:t>
      </w:r>
      <w:r w:rsidR="006F0BA0">
        <w:t>:</w:t>
      </w:r>
    </w:p>
    <w:p w14:paraId="62FB13FD" w14:textId="77777777" w:rsidR="006F0BA0" w:rsidRDefault="006F0BA0" w:rsidP="007A035C"/>
    <w:tbl>
      <w:tblPr>
        <w:tblW w:w="0" w:type="auto"/>
        <w:tblCellSpacing w:w="15" w:type="dxa"/>
        <w:tblInd w:w="2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2551"/>
        <w:gridCol w:w="3112"/>
      </w:tblGrid>
      <w:tr w:rsidR="006F0BA0" w:rsidRPr="006F0BA0" w14:paraId="54ED8B8D" w14:textId="77777777" w:rsidTr="006F0BA0">
        <w:trPr>
          <w:tblHeader/>
          <w:tblCellSpacing w:w="15" w:type="dxa"/>
        </w:trPr>
        <w:tc>
          <w:tcPr>
            <w:tcW w:w="2790" w:type="dxa"/>
            <w:shd w:val="clear" w:color="auto" w:fill="D0D0D0" w:themeFill="accent2" w:themeFillTint="99"/>
            <w:vAlign w:val="center"/>
            <w:hideMark/>
          </w:tcPr>
          <w:p w14:paraId="2CB0906E"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Anschlussname</w:t>
            </w:r>
          </w:p>
        </w:tc>
        <w:tc>
          <w:tcPr>
            <w:tcW w:w="2521" w:type="dxa"/>
            <w:shd w:val="clear" w:color="auto" w:fill="D0D0D0" w:themeFill="accent2" w:themeFillTint="99"/>
            <w:vAlign w:val="center"/>
            <w:hideMark/>
          </w:tcPr>
          <w:p w14:paraId="30FDB42A" w14:textId="77777777" w:rsidR="006F0BA0" w:rsidRPr="006F0BA0" w:rsidRDefault="006F0BA0" w:rsidP="006F0BA0">
            <w:pPr>
              <w:suppressAutoHyphens w:val="0"/>
              <w:spacing w:line="240" w:lineRule="auto"/>
              <w:ind w:firstLine="0"/>
              <w:jc w:val="center"/>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RS-422</w:t>
            </w:r>
          </w:p>
        </w:tc>
        <w:tc>
          <w:tcPr>
            <w:tcW w:w="3067" w:type="dxa"/>
            <w:shd w:val="clear" w:color="auto" w:fill="D0D0D0" w:themeFill="accent2" w:themeFillTint="99"/>
            <w:vAlign w:val="center"/>
            <w:hideMark/>
          </w:tcPr>
          <w:p w14:paraId="0FF569EE" w14:textId="77777777" w:rsidR="006F0BA0" w:rsidRPr="006F0BA0" w:rsidRDefault="006F0BA0" w:rsidP="006F0BA0">
            <w:pPr>
              <w:suppressAutoHyphens w:val="0"/>
              <w:spacing w:line="240" w:lineRule="auto"/>
              <w:ind w:firstLine="0"/>
              <w:jc w:val="center"/>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RS-485</w:t>
            </w:r>
          </w:p>
        </w:tc>
      </w:tr>
      <w:tr w:rsidR="006F0BA0" w:rsidRPr="006F0BA0" w14:paraId="5E767B6E" w14:textId="77777777" w:rsidTr="006F0BA0">
        <w:trPr>
          <w:tblCellSpacing w:w="15" w:type="dxa"/>
        </w:trPr>
        <w:tc>
          <w:tcPr>
            <w:tcW w:w="2790" w:type="dxa"/>
            <w:vAlign w:val="center"/>
            <w:hideMark/>
          </w:tcPr>
          <w:p w14:paraId="380F93FD"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Art der Übertragung</w:t>
            </w:r>
          </w:p>
        </w:tc>
        <w:tc>
          <w:tcPr>
            <w:tcW w:w="2521" w:type="dxa"/>
            <w:vAlign w:val="center"/>
            <w:hideMark/>
          </w:tcPr>
          <w:p w14:paraId="3434519B"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Vollduplex</w:t>
            </w:r>
          </w:p>
        </w:tc>
        <w:tc>
          <w:tcPr>
            <w:tcW w:w="3067" w:type="dxa"/>
            <w:vAlign w:val="center"/>
            <w:hideMark/>
          </w:tcPr>
          <w:p w14:paraId="562B8412" w14:textId="79A61D0A"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Halbduplex</w:t>
            </w:r>
          </w:p>
        </w:tc>
      </w:tr>
      <w:tr w:rsidR="006F0BA0" w:rsidRPr="006F0BA0" w14:paraId="135B4348" w14:textId="77777777" w:rsidTr="006F0BA0">
        <w:trPr>
          <w:tblCellSpacing w:w="15" w:type="dxa"/>
        </w:trPr>
        <w:tc>
          <w:tcPr>
            <w:tcW w:w="2790" w:type="dxa"/>
            <w:vAlign w:val="center"/>
            <w:hideMark/>
          </w:tcPr>
          <w:p w14:paraId="026A2373"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Maximale Distanz</w:t>
            </w:r>
          </w:p>
        </w:tc>
        <w:tc>
          <w:tcPr>
            <w:tcW w:w="2521" w:type="dxa"/>
            <w:vAlign w:val="center"/>
            <w:hideMark/>
          </w:tcPr>
          <w:p w14:paraId="450FD81D"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1200 Meter bei 9600 bps</w:t>
            </w:r>
          </w:p>
        </w:tc>
        <w:tc>
          <w:tcPr>
            <w:tcW w:w="3067" w:type="dxa"/>
            <w:vAlign w:val="center"/>
            <w:hideMark/>
          </w:tcPr>
          <w:p w14:paraId="0BE2B58B"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1200 Meter bei 9600 bps</w:t>
            </w:r>
          </w:p>
        </w:tc>
      </w:tr>
      <w:tr w:rsidR="006F0BA0" w:rsidRPr="006F0BA0" w14:paraId="265782A3" w14:textId="77777777" w:rsidTr="006F0BA0">
        <w:trPr>
          <w:tblCellSpacing w:w="15" w:type="dxa"/>
        </w:trPr>
        <w:tc>
          <w:tcPr>
            <w:tcW w:w="2790" w:type="dxa"/>
            <w:vAlign w:val="center"/>
            <w:hideMark/>
          </w:tcPr>
          <w:p w14:paraId="2F30D3F6"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Verwendete Kontakte</w:t>
            </w:r>
          </w:p>
        </w:tc>
        <w:tc>
          <w:tcPr>
            <w:tcW w:w="2521" w:type="dxa"/>
            <w:vAlign w:val="center"/>
            <w:hideMark/>
          </w:tcPr>
          <w:p w14:paraId="5E8B610D" w14:textId="614EC062"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proofErr w:type="spellStart"/>
            <w:r w:rsidRPr="006F0BA0">
              <w:rPr>
                <w:rFonts w:ascii="Times New Roman" w:eastAsia="Times New Roman" w:hAnsi="Times New Roman" w:cs="Times New Roman"/>
                <w:sz w:val="24"/>
                <w:lang w:eastAsia="de-DE"/>
              </w:rPr>
              <w:t>TxA</w:t>
            </w:r>
            <w:proofErr w:type="spellEnd"/>
            <w:r w:rsidR="008949CC">
              <w:rPr>
                <w:rFonts w:ascii="Times New Roman" w:eastAsia="Times New Roman" w:hAnsi="Times New Roman" w:cs="Times New Roman"/>
                <w:sz w:val="24"/>
                <w:lang w:eastAsia="de-DE"/>
              </w:rPr>
              <w:t>(</w:t>
            </w:r>
            <w:r w:rsidR="008949CC" w:rsidRPr="008949CC">
              <w:rPr>
                <w:rFonts w:ascii="Times New Roman" w:eastAsia="Times New Roman" w:hAnsi="Times New Roman" w:cs="Times New Roman"/>
                <w:b/>
                <w:bCs/>
                <w:sz w:val="24"/>
                <w:lang w:eastAsia="de-DE"/>
              </w:rPr>
              <w:t>A</w:t>
            </w:r>
            <w:r w:rsidR="008949CC">
              <w:rPr>
                <w:rFonts w:ascii="Times New Roman" w:eastAsia="Times New Roman" w:hAnsi="Times New Roman" w:cs="Times New Roman"/>
                <w:sz w:val="24"/>
                <w:lang w:eastAsia="de-DE"/>
              </w:rPr>
              <w:t>)</w:t>
            </w:r>
            <w:r w:rsidRPr="006F0BA0">
              <w:rPr>
                <w:rFonts w:ascii="Times New Roman" w:eastAsia="Times New Roman" w:hAnsi="Times New Roman" w:cs="Times New Roman"/>
                <w:sz w:val="24"/>
                <w:lang w:eastAsia="de-DE"/>
              </w:rPr>
              <w:t xml:space="preserve">, </w:t>
            </w:r>
            <w:proofErr w:type="spellStart"/>
            <w:r w:rsidRPr="006F0BA0">
              <w:rPr>
                <w:rFonts w:ascii="Times New Roman" w:eastAsia="Times New Roman" w:hAnsi="Times New Roman" w:cs="Times New Roman"/>
                <w:sz w:val="24"/>
                <w:lang w:eastAsia="de-DE"/>
              </w:rPr>
              <w:t>TxB</w:t>
            </w:r>
            <w:proofErr w:type="spellEnd"/>
            <w:r w:rsidR="008949CC">
              <w:rPr>
                <w:rFonts w:ascii="Times New Roman" w:eastAsia="Times New Roman" w:hAnsi="Times New Roman" w:cs="Times New Roman"/>
                <w:sz w:val="24"/>
                <w:lang w:eastAsia="de-DE"/>
              </w:rPr>
              <w:t>(</w:t>
            </w:r>
            <w:r w:rsidR="008949CC" w:rsidRPr="008949CC">
              <w:rPr>
                <w:rFonts w:ascii="Times New Roman" w:eastAsia="Times New Roman" w:hAnsi="Times New Roman" w:cs="Times New Roman"/>
                <w:b/>
                <w:bCs/>
                <w:sz w:val="24"/>
                <w:lang w:eastAsia="de-DE"/>
              </w:rPr>
              <w:t>Y</w:t>
            </w:r>
            <w:r w:rsidR="008949CC">
              <w:rPr>
                <w:rFonts w:ascii="Times New Roman" w:eastAsia="Times New Roman" w:hAnsi="Times New Roman" w:cs="Times New Roman"/>
                <w:sz w:val="24"/>
                <w:lang w:eastAsia="de-DE"/>
              </w:rPr>
              <w:t>)</w:t>
            </w:r>
            <w:r w:rsidRPr="006F0BA0">
              <w:rPr>
                <w:rFonts w:ascii="Times New Roman" w:eastAsia="Times New Roman" w:hAnsi="Times New Roman" w:cs="Times New Roman"/>
                <w:sz w:val="24"/>
                <w:lang w:eastAsia="de-DE"/>
              </w:rPr>
              <w:t xml:space="preserve">, </w:t>
            </w:r>
            <w:proofErr w:type="spellStart"/>
            <w:r w:rsidRPr="006F0BA0">
              <w:rPr>
                <w:rFonts w:ascii="Times New Roman" w:eastAsia="Times New Roman" w:hAnsi="Times New Roman" w:cs="Times New Roman"/>
                <w:sz w:val="24"/>
                <w:lang w:eastAsia="de-DE"/>
              </w:rPr>
              <w:t>RxA</w:t>
            </w:r>
            <w:proofErr w:type="spellEnd"/>
            <w:r w:rsidR="008949CC">
              <w:rPr>
                <w:rFonts w:ascii="Times New Roman" w:eastAsia="Times New Roman" w:hAnsi="Times New Roman" w:cs="Times New Roman"/>
                <w:sz w:val="24"/>
                <w:lang w:eastAsia="de-DE"/>
              </w:rPr>
              <w:t>(</w:t>
            </w:r>
            <w:r w:rsidR="008949CC" w:rsidRPr="008949CC">
              <w:rPr>
                <w:rFonts w:ascii="Times New Roman" w:eastAsia="Times New Roman" w:hAnsi="Times New Roman" w:cs="Times New Roman"/>
                <w:b/>
                <w:bCs/>
                <w:sz w:val="24"/>
                <w:lang w:eastAsia="de-DE"/>
              </w:rPr>
              <w:t>B</w:t>
            </w:r>
            <w:r w:rsidR="008949CC">
              <w:rPr>
                <w:rFonts w:ascii="Times New Roman" w:eastAsia="Times New Roman" w:hAnsi="Times New Roman" w:cs="Times New Roman"/>
                <w:sz w:val="24"/>
                <w:lang w:eastAsia="de-DE"/>
              </w:rPr>
              <w:t>)</w:t>
            </w:r>
            <w:r w:rsidRPr="006F0BA0">
              <w:rPr>
                <w:rFonts w:ascii="Times New Roman" w:eastAsia="Times New Roman" w:hAnsi="Times New Roman" w:cs="Times New Roman"/>
                <w:sz w:val="24"/>
                <w:lang w:eastAsia="de-DE"/>
              </w:rPr>
              <w:t xml:space="preserve">, </w:t>
            </w:r>
            <w:proofErr w:type="spellStart"/>
            <w:r w:rsidRPr="006F0BA0">
              <w:rPr>
                <w:rFonts w:ascii="Times New Roman" w:eastAsia="Times New Roman" w:hAnsi="Times New Roman" w:cs="Times New Roman"/>
                <w:sz w:val="24"/>
                <w:lang w:eastAsia="de-DE"/>
              </w:rPr>
              <w:t>RxB</w:t>
            </w:r>
            <w:proofErr w:type="spellEnd"/>
            <w:r w:rsidR="008949CC">
              <w:rPr>
                <w:rFonts w:ascii="Times New Roman" w:eastAsia="Times New Roman" w:hAnsi="Times New Roman" w:cs="Times New Roman"/>
                <w:sz w:val="24"/>
                <w:lang w:eastAsia="de-DE"/>
              </w:rPr>
              <w:t>(</w:t>
            </w:r>
            <w:r w:rsidR="008949CC" w:rsidRPr="008949CC">
              <w:rPr>
                <w:rFonts w:ascii="Times New Roman" w:eastAsia="Times New Roman" w:hAnsi="Times New Roman" w:cs="Times New Roman"/>
                <w:b/>
                <w:bCs/>
                <w:sz w:val="24"/>
                <w:lang w:eastAsia="de-DE"/>
              </w:rPr>
              <w:t>Z</w:t>
            </w:r>
            <w:r w:rsidR="008949CC">
              <w:rPr>
                <w:rFonts w:ascii="Times New Roman" w:eastAsia="Times New Roman" w:hAnsi="Times New Roman" w:cs="Times New Roman"/>
                <w:sz w:val="24"/>
                <w:lang w:eastAsia="de-DE"/>
              </w:rPr>
              <w:t>)</w:t>
            </w:r>
            <w:r w:rsidRPr="006F0BA0">
              <w:rPr>
                <w:rFonts w:ascii="Times New Roman" w:eastAsia="Times New Roman" w:hAnsi="Times New Roman" w:cs="Times New Roman"/>
                <w:sz w:val="24"/>
                <w:lang w:eastAsia="de-DE"/>
              </w:rPr>
              <w:t>, GND</w:t>
            </w:r>
          </w:p>
        </w:tc>
        <w:tc>
          <w:tcPr>
            <w:tcW w:w="3067" w:type="dxa"/>
            <w:vAlign w:val="center"/>
            <w:hideMark/>
          </w:tcPr>
          <w:p w14:paraId="241720F1"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proofErr w:type="spellStart"/>
            <w:r w:rsidRPr="006F0BA0">
              <w:rPr>
                <w:rFonts w:ascii="Times New Roman" w:eastAsia="Times New Roman" w:hAnsi="Times New Roman" w:cs="Times New Roman"/>
                <w:sz w:val="24"/>
                <w:lang w:eastAsia="de-DE"/>
              </w:rPr>
              <w:t>DataA</w:t>
            </w:r>
            <w:proofErr w:type="spellEnd"/>
            <w:r w:rsidRPr="006F0BA0">
              <w:rPr>
                <w:rFonts w:ascii="Times New Roman" w:eastAsia="Times New Roman" w:hAnsi="Times New Roman" w:cs="Times New Roman"/>
                <w:sz w:val="24"/>
                <w:lang w:eastAsia="de-DE"/>
              </w:rPr>
              <w:t xml:space="preserve">, </w:t>
            </w:r>
            <w:proofErr w:type="spellStart"/>
            <w:r w:rsidRPr="006F0BA0">
              <w:rPr>
                <w:rFonts w:ascii="Times New Roman" w:eastAsia="Times New Roman" w:hAnsi="Times New Roman" w:cs="Times New Roman"/>
                <w:sz w:val="24"/>
                <w:lang w:eastAsia="de-DE"/>
              </w:rPr>
              <w:t>DataB</w:t>
            </w:r>
            <w:proofErr w:type="spellEnd"/>
            <w:r w:rsidRPr="006F0BA0">
              <w:rPr>
                <w:rFonts w:ascii="Times New Roman" w:eastAsia="Times New Roman" w:hAnsi="Times New Roman" w:cs="Times New Roman"/>
                <w:sz w:val="24"/>
                <w:lang w:eastAsia="de-DE"/>
              </w:rPr>
              <w:t>, GND</w:t>
            </w:r>
          </w:p>
        </w:tc>
      </w:tr>
      <w:tr w:rsidR="006F0BA0" w:rsidRPr="006F0BA0" w14:paraId="22F22780" w14:textId="77777777" w:rsidTr="006F0BA0">
        <w:trPr>
          <w:tblCellSpacing w:w="15" w:type="dxa"/>
        </w:trPr>
        <w:tc>
          <w:tcPr>
            <w:tcW w:w="2790" w:type="dxa"/>
            <w:vAlign w:val="center"/>
            <w:hideMark/>
          </w:tcPr>
          <w:p w14:paraId="063B6CD4"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Topologie</w:t>
            </w:r>
          </w:p>
        </w:tc>
        <w:tc>
          <w:tcPr>
            <w:tcW w:w="2521" w:type="dxa"/>
            <w:vAlign w:val="center"/>
            <w:hideMark/>
          </w:tcPr>
          <w:p w14:paraId="6A028862"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Point-</w:t>
            </w:r>
            <w:proofErr w:type="spellStart"/>
            <w:r w:rsidRPr="006F0BA0">
              <w:rPr>
                <w:rFonts w:ascii="Times New Roman" w:eastAsia="Times New Roman" w:hAnsi="Times New Roman" w:cs="Times New Roman"/>
                <w:sz w:val="24"/>
                <w:lang w:eastAsia="de-DE"/>
              </w:rPr>
              <w:t>to</w:t>
            </w:r>
            <w:proofErr w:type="spellEnd"/>
            <w:r w:rsidRPr="006F0BA0">
              <w:rPr>
                <w:rFonts w:ascii="Times New Roman" w:eastAsia="Times New Roman" w:hAnsi="Times New Roman" w:cs="Times New Roman"/>
                <w:sz w:val="24"/>
                <w:lang w:eastAsia="de-DE"/>
              </w:rPr>
              <w:t>-Point</w:t>
            </w:r>
          </w:p>
        </w:tc>
        <w:tc>
          <w:tcPr>
            <w:tcW w:w="3067" w:type="dxa"/>
            <w:vAlign w:val="center"/>
            <w:hideMark/>
          </w:tcPr>
          <w:p w14:paraId="7E371A20"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Multi-point</w:t>
            </w:r>
          </w:p>
        </w:tc>
      </w:tr>
      <w:tr w:rsidR="006F0BA0" w:rsidRPr="006F0BA0" w14:paraId="36B5D785" w14:textId="77777777" w:rsidTr="006F0BA0">
        <w:trPr>
          <w:tblCellSpacing w:w="15" w:type="dxa"/>
        </w:trPr>
        <w:tc>
          <w:tcPr>
            <w:tcW w:w="2790" w:type="dxa"/>
            <w:vAlign w:val="center"/>
            <w:hideMark/>
          </w:tcPr>
          <w:p w14:paraId="3EE2264D"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b/>
                <w:bCs/>
                <w:sz w:val="24"/>
                <w:lang w:eastAsia="de-DE"/>
              </w:rPr>
            </w:pPr>
            <w:r w:rsidRPr="006F0BA0">
              <w:rPr>
                <w:rFonts w:ascii="Times New Roman" w:eastAsia="Times New Roman" w:hAnsi="Times New Roman" w:cs="Times New Roman"/>
                <w:b/>
                <w:bCs/>
                <w:sz w:val="24"/>
                <w:lang w:eastAsia="de-DE"/>
              </w:rPr>
              <w:t>Max. Anzahl der angeschlossenen Geräte</w:t>
            </w:r>
          </w:p>
        </w:tc>
        <w:tc>
          <w:tcPr>
            <w:tcW w:w="2521" w:type="dxa"/>
            <w:vAlign w:val="center"/>
            <w:hideMark/>
          </w:tcPr>
          <w:p w14:paraId="42631E35"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1 (10 Geräte im Empfangsmodus)</w:t>
            </w:r>
          </w:p>
        </w:tc>
        <w:tc>
          <w:tcPr>
            <w:tcW w:w="3067" w:type="dxa"/>
            <w:vAlign w:val="center"/>
            <w:hideMark/>
          </w:tcPr>
          <w:p w14:paraId="6F8AB104" w14:textId="77777777" w:rsidR="006F0BA0" w:rsidRPr="006F0BA0" w:rsidRDefault="006F0BA0" w:rsidP="006F0BA0">
            <w:pPr>
              <w:suppressAutoHyphens w:val="0"/>
              <w:spacing w:line="240" w:lineRule="auto"/>
              <w:ind w:firstLine="0"/>
              <w:jc w:val="left"/>
              <w:rPr>
                <w:rFonts w:ascii="Times New Roman" w:eastAsia="Times New Roman" w:hAnsi="Times New Roman" w:cs="Times New Roman"/>
                <w:sz w:val="24"/>
                <w:lang w:eastAsia="de-DE"/>
              </w:rPr>
            </w:pPr>
            <w:r w:rsidRPr="006F0BA0">
              <w:rPr>
                <w:rFonts w:ascii="Times New Roman" w:eastAsia="Times New Roman" w:hAnsi="Times New Roman" w:cs="Times New Roman"/>
                <w:sz w:val="24"/>
                <w:lang w:eastAsia="de-DE"/>
              </w:rPr>
              <w:t>32 (mit größeren Repeatern, normalerweise bis zu 256)</w:t>
            </w:r>
          </w:p>
        </w:tc>
      </w:tr>
    </w:tbl>
    <w:p w14:paraId="69ECE746" w14:textId="77777777" w:rsidR="000415A3" w:rsidRDefault="000415A3" w:rsidP="007A035C"/>
    <w:p w14:paraId="2E832037" w14:textId="4CC23C43" w:rsidR="006F0BA0" w:rsidRDefault="000415A3" w:rsidP="007A035C">
      <w:r w:rsidRPr="001426AE">
        <w:t>Die</w:t>
      </w:r>
      <w:r>
        <w:t xml:space="preserve"> effektive,</w:t>
      </w:r>
      <w:r w:rsidRPr="001426AE">
        <w:t xml:space="preserve"> mögliche Übertragungsrate ist von der Kabellänge abhängig. </w:t>
      </w:r>
      <w:r>
        <w:t>Eine</w:t>
      </w:r>
      <w:r w:rsidRPr="001426AE">
        <w:t xml:space="preserve"> maximale Übertragungsrate von 10 Mbps ist </w:t>
      </w:r>
      <w:r>
        <w:t xml:space="preserve">bei </w:t>
      </w:r>
      <w:r w:rsidRPr="001426AE">
        <w:t>einer Kabellänge von ca. 12 m möglich, bei der maximalen Leitungslänge von 1200 m ist nur</w:t>
      </w:r>
      <w:r>
        <w:t xml:space="preserve"> noch</w:t>
      </w:r>
      <w:r w:rsidRPr="001426AE">
        <w:t xml:space="preserve"> eine maximale Übertragungsrate von etwa 90 </w:t>
      </w:r>
      <w:proofErr w:type="spellStart"/>
      <w:r w:rsidRPr="001426AE">
        <w:t>kbps</w:t>
      </w:r>
      <w:proofErr w:type="spellEnd"/>
      <w:r w:rsidRPr="001426AE">
        <w:t xml:space="preserve"> möglich. Dies</w:t>
      </w:r>
      <w:r>
        <w:t>e</w:t>
      </w:r>
      <w:r w:rsidRPr="001426AE">
        <w:t xml:space="preserve"> Richtwerte</w:t>
      </w:r>
      <w:r>
        <w:t xml:space="preserve"> sind</w:t>
      </w:r>
      <w:r w:rsidRPr="001426AE">
        <w:t xml:space="preserve">, durch geeignete Wahl </w:t>
      </w:r>
      <w:r w:rsidR="0025300D">
        <w:t xml:space="preserve">in </w:t>
      </w:r>
      <w:r w:rsidRPr="001426AE">
        <w:t xml:space="preserve">der </w:t>
      </w:r>
      <w:r w:rsidR="0025300D">
        <w:t xml:space="preserve">Qualität der </w:t>
      </w:r>
      <w:r w:rsidRPr="001426AE">
        <w:t>Übertragungsleitung und</w:t>
      </w:r>
      <w:r w:rsidR="0025300D">
        <w:t xml:space="preserve"> durch die Verwendung </w:t>
      </w:r>
      <w:r w:rsidR="0025300D" w:rsidRPr="001426AE">
        <w:t>besserer</w:t>
      </w:r>
      <w:r w:rsidRPr="001426AE">
        <w:t xml:space="preserve"> Schaltkreise lassen sich die</w:t>
      </w:r>
      <w:r>
        <w:t>se</w:t>
      </w:r>
      <w:r w:rsidRPr="001426AE">
        <w:t xml:space="preserve"> Werte erheblich verbessern</w:t>
      </w:r>
    </w:p>
    <w:p w14:paraId="04841278" w14:textId="48BDADD2" w:rsidR="00507390" w:rsidRDefault="00507390" w:rsidP="007A035C">
      <w:r>
        <w:t xml:space="preserve">Der hervorstechendste Unterschied ist in der </w:t>
      </w:r>
      <w:r w:rsidR="00EB1445">
        <w:t>Verdrahtung bildlich dargestellt</w:t>
      </w:r>
      <w:r>
        <w:t>:</w:t>
      </w:r>
    </w:p>
    <w:p w14:paraId="3B13E21E" w14:textId="77777777" w:rsidR="00507390" w:rsidRDefault="00507390" w:rsidP="007A035C"/>
    <w:p w14:paraId="4EBC29A8" w14:textId="77777777" w:rsidR="00507390" w:rsidRDefault="00507390" w:rsidP="00507390">
      <w:pPr>
        <w:keepNext/>
        <w:ind w:left="720" w:firstLine="0"/>
      </w:pPr>
      <w:r>
        <w:rPr>
          <w:noProof/>
        </w:rPr>
        <w:drawing>
          <wp:inline distT="0" distB="0" distL="0" distR="0" wp14:anchorId="1758F015" wp14:editId="26068E33">
            <wp:extent cx="5474525" cy="2782570"/>
            <wp:effectExtent l="0" t="0" r="0" b="0"/>
            <wp:docPr id="7" name="Grafik 7" descr="Applikations-Schaltungsdiagramm - Maxim Integrated MAX22502E RS-485-/RS-422-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ikations-Schaltungsdiagramm - Maxim Integrated MAX22502E RS-485-/RS-422-Transce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323" cy="2783484"/>
                    </a:xfrm>
                    <a:prstGeom prst="rect">
                      <a:avLst/>
                    </a:prstGeom>
                    <a:noFill/>
                    <a:ln>
                      <a:noFill/>
                    </a:ln>
                  </pic:spPr>
                </pic:pic>
              </a:graphicData>
            </a:graphic>
          </wp:inline>
        </w:drawing>
      </w:r>
    </w:p>
    <w:p w14:paraId="7F96AC08" w14:textId="6129A9B4" w:rsidR="00507390" w:rsidRDefault="00507390" w:rsidP="00507390">
      <w:pPr>
        <w:pStyle w:val="Beschriftung"/>
        <w:jc w:val="center"/>
      </w:pPr>
      <w:r>
        <w:t xml:space="preserve">Abbildung </w:t>
      </w:r>
      <w:r>
        <w:fldChar w:fldCharType="begin"/>
      </w:r>
      <w:r>
        <w:instrText xml:space="preserve"> SEQ Abbildung \* ARABIC </w:instrText>
      </w:r>
      <w:r>
        <w:fldChar w:fldCharType="separate"/>
      </w:r>
      <w:r w:rsidR="00BA7BB9">
        <w:rPr>
          <w:noProof/>
        </w:rPr>
        <w:t>1</w:t>
      </w:r>
      <w:r>
        <w:fldChar w:fldCharType="end"/>
      </w:r>
      <w:r>
        <w:t xml:space="preserve"> EIA422 Verbindung </w:t>
      </w:r>
      <w:sdt>
        <w:sdtPr>
          <w:alias w:val="To edit, see citavi.com/edit"/>
          <w:tag w:val="CitaviPlaceholder#6ba615d0-3c98-4a5b-add4-166dc63026cb"/>
          <w:id w:val="109806214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ZGViYWVmLTZkNTYtNDVjNS1hYmE3LTMxYzhiOGE1ODliYiIsIlJhbmdlTGVuZ3RoIjo1NSwiUmVmZXJlbmNlSWQiOiJmZGRlNTZhNi0yYWI1LTQ5NGEtOTBiNS0zZjU2MjZlMzYyNGM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yZS10cmFuc2NlaXZlci8iLCJVcmlTdHJpbmciOiJodHRwczovL3d3dy5tb3VzZXIuZGUvbmV3L21heGltLWludGVncmF0ZWQvbWF4aW0tbWF4MjI1MDJl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QVgyMjUwMkUgUlMtNDg1LS9SUy00MjItVHJhbnNjZWl2ZXIgLSBNYXhpbSB8IE1vdXNlciJ9LHsiJGlkIjoiMTMiLCJGb250U3R5bGUiOnsiJGlkIjoiMTQiLCJOZXV0cmFsIjp0cnVlfSwiUmVhZGluZ09yZGVyIjoxLCJUZXh0IjoiKSJ9XX0sIlRhZyI6IkNpdGF2aVBsYWNlaG9sZGVyIzZiYTYxNWQwLTNjOTgtNGE1Yi1hZGQ0LTE2NmRjNjMwMjZjYiIsIlRleHQiOiIoTUFYMjI1MDJFIFJTLTQ4NS0vUlMtNDIyLVRyYW5zY2VpdmVyIC0gTWF4aW0gfCBNb3VzZXIpIiwiV0FJVmVyc2lvbiI6IjYuOC4wLjAifQ==}</w:instrText>
          </w:r>
          <w:r>
            <w:rPr>
              <w:noProof/>
            </w:rPr>
            <w:fldChar w:fldCharType="separate"/>
          </w:r>
          <w:hyperlink w:anchor="_CTVL001fdde56a62ab5494a90b53f5626e3624c" w:tooltip="MAX22502E RS-485-/RS-422-Transceiver - Maxim | Mouser, 2022, 25 Feb. 2022. Web. 25 Feb. 2022. &lt;https://www.mouser.de/new/maxim-integrated/maxim-max225…" w:history="1">
            <w:r>
              <w:rPr>
                <w:noProof/>
              </w:rPr>
              <w:t>(MAX22502E RS-485-/RS-422-Transceiver - Maxim | Mouser)</w:t>
            </w:r>
          </w:hyperlink>
          <w:r>
            <w:rPr>
              <w:noProof/>
            </w:rPr>
            <w:fldChar w:fldCharType="end"/>
          </w:r>
        </w:sdtContent>
      </w:sdt>
    </w:p>
    <w:p w14:paraId="06E8F2E2" w14:textId="77777777" w:rsidR="00507390" w:rsidRPr="00507390" w:rsidRDefault="00507390" w:rsidP="00507390"/>
    <w:p w14:paraId="6E9FF165" w14:textId="77777777" w:rsidR="00507390" w:rsidRDefault="00507390" w:rsidP="00507390">
      <w:pPr>
        <w:keepNext/>
      </w:pPr>
      <w:r>
        <w:rPr>
          <w:noProof/>
        </w:rPr>
        <w:lastRenderedPageBreak/>
        <w:drawing>
          <wp:inline distT="0" distB="0" distL="0" distR="0" wp14:anchorId="7B6432C3" wp14:editId="7930C6AA">
            <wp:extent cx="5939790" cy="2639695"/>
            <wp:effectExtent l="0" t="0" r="3810" b="8255"/>
            <wp:docPr id="8" name="Grafik 8" descr="Applikations-Schaltungsdiagramm - Maxim Integrated MAX22506E RS-485-/RS-422-Halbduplex-Trans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kations-Schaltungsdiagramm - Maxim Integrated MAX22506E RS-485-/RS-422-Halbduplex-Transce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inline>
        </w:drawing>
      </w:r>
    </w:p>
    <w:p w14:paraId="55C2CED2" w14:textId="70EE9AED" w:rsidR="000415A3" w:rsidRDefault="00507390" w:rsidP="00507390">
      <w:pPr>
        <w:pStyle w:val="Beschriftung"/>
      </w:pPr>
      <w:r>
        <w:t xml:space="preserve">Abbildung </w:t>
      </w:r>
      <w:r>
        <w:fldChar w:fldCharType="begin"/>
      </w:r>
      <w:r>
        <w:instrText xml:space="preserve"> SEQ Abbildung \* ARABIC </w:instrText>
      </w:r>
      <w:r>
        <w:fldChar w:fldCharType="separate"/>
      </w:r>
      <w:r w:rsidR="00BA7BB9">
        <w:rPr>
          <w:noProof/>
        </w:rPr>
        <w:t>2</w:t>
      </w:r>
      <w:r>
        <w:fldChar w:fldCharType="end"/>
      </w:r>
      <w:r>
        <w:t xml:space="preserve"> EIA485 Verbindung </w:t>
      </w:r>
      <w:sdt>
        <w:sdtPr>
          <w:alias w:val="To edit, see citavi.com/edit"/>
          <w:tag w:val="CitaviPlaceholder#0d1ea00e-1798-42d8-96fb-f185aba722f8"/>
          <w:id w:val="-2076109900"/>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GQyOTI4LWNmN2EtNGE3MS05Mjk0LTJmMDNjYjgyZTJmOCIsIlJhbmdlTGVuZ3RoIjo2NiwiUmVmZXJlbmNlSWQiOiI3Mjk2ODVkMC01MzRmLTRiODgtOGE2Yi1mNTc0MWRhMjEwOWUiLCJSZWZlcmVuY2UiOnsiJGlkIjoiMyIsIiR0eXBlIjoiU3dpc3NBY2FkZW1pYy5DaXRhdmkuUmVmZXJlbmNlLCBTd2lzc0FjYWRlbWljLkNpdGF2aSIsIkFic3RyYWN0Q29tcGxleGl0eSI6MCwiQWJzdHJhY3RTb3VyY2VUZXh0Rm9ybWF0IjowLCJBY2Nlc3NEYXRlIjoiMi8yNS8yMDIyIiwiQXV0aG9ycyI6W10sIkNpdGF0aW9uS2V5VXBkYXRlVHlwZSI6MCwiQ29sbGFib3JhdG9ycyI6W10sIkRhdGUiOiIyLzI1Lz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bW91c2VyLmRlL25ldy9tYXhpbS1pbnRlZ3JhdGVkL21heGltLW1heDIyNTA2ZS1oYWxmLWR1cGxleC10cmFuc2NlaXZlci8iLCJVcmlTdHJpbmciOiJodHRwczovL3d3dy5tb3VzZXIuZGUvbmV3L21heGltLWludGVncmF0ZWQvbWF4aW0tbWF4MjI1MDZlLWhhbGYtZHVwbGV4LXRyYW5zY2VpdmVy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TUFYMjI1MDZFIFJTLTQ4NS0vUlMtNDIyLUhhbGJkdXBsZXgtVHJhbnNjZWl2ZXIgLSBNYXhpbSB8IE1vdXNlciJ9LHsiJGlkIjoiMTMiLCJGb250U3R5bGUiOnsiJGlkIjoiMTQiLCJOZXV0cmFsIjp0cnVlfSwiUmVhZGluZ09yZGVyIjoxLCJUZXh0IjoiKSJ9XX0sIlRhZyI6IkNpdGF2aVBsYWNlaG9sZGVyIzBkMWVhMDBlLTE3OTgtNDJkOC05NmZiLWYxODVhYmE3MjJmOCIsIlRleHQiOiIoTUFYMjI1MDZFIFJTLTQ4NS0vUlMtNDIyLUhhbGJkdXBsZXgtVHJhbnNjZWl2ZXIgLSBNYXhpbSB8IE1vdXNlcikiLCJXQUlWZXJzaW9uIjoiNi44LjAuMCJ9}</w:instrText>
          </w:r>
          <w:r>
            <w:rPr>
              <w:noProof/>
            </w:rPr>
            <w:fldChar w:fldCharType="separate"/>
          </w:r>
          <w:hyperlink w:anchor="_CTVL001729685d0534f4b888a6bf5741da2109e" w:tooltip="MAX22506E RS-485-/RS-422-Halbduplex-Transceiver - Maxim | Mouser, 2022, 25 Feb. 2022. Web. 25 Feb. 2022. &lt;https://www.mouser.de/new/maxim-integrated/m…" w:history="1">
            <w:r>
              <w:rPr>
                <w:noProof/>
              </w:rPr>
              <w:t>(MAX22506E RS-485-/RS-422-Halbduplex-Transceiver - Maxim | Mouser)</w:t>
            </w:r>
          </w:hyperlink>
          <w:r>
            <w:rPr>
              <w:noProof/>
            </w:rPr>
            <w:fldChar w:fldCharType="end"/>
          </w:r>
        </w:sdtContent>
      </w:sdt>
    </w:p>
    <w:p w14:paraId="6125671A" w14:textId="28D12E85" w:rsidR="00A34276" w:rsidRDefault="00A34276" w:rsidP="00A34276">
      <w:r>
        <w:t xml:space="preserve">Beide Verbindungen müssen </w:t>
      </w:r>
      <w:r w:rsidR="000E7E81">
        <w:t xml:space="preserve">wie gezeichnet </w:t>
      </w:r>
      <w:r>
        <w:t xml:space="preserve">mit einem </w:t>
      </w:r>
      <w:r w:rsidR="00646438">
        <w:t>typischen Widerstand</w:t>
      </w:r>
      <w:r>
        <w:t xml:space="preserve"> </w:t>
      </w:r>
      <w:r w:rsidR="00646438">
        <w:t>von</w:t>
      </w:r>
      <w:r>
        <w:t xml:space="preserve"> 120 Ohm terminiert</w:t>
      </w:r>
      <w:r w:rsidR="00646438">
        <w:t xml:space="preserve"> werden, wie</w:t>
      </w:r>
      <w:r>
        <w:t xml:space="preserve"> in den </w:t>
      </w:r>
      <w:r w:rsidR="00646438">
        <w:t>Bildern beschrieben.</w:t>
      </w:r>
    </w:p>
    <w:p w14:paraId="6996C159" w14:textId="77777777" w:rsidR="00761965" w:rsidRDefault="00761965" w:rsidP="00A34276"/>
    <w:p w14:paraId="47EB68FD" w14:textId="7980E6DB" w:rsidR="007A035C" w:rsidRDefault="007A035C" w:rsidP="007A035C">
      <w:pPr>
        <w:pStyle w:val="berschrift3"/>
      </w:pPr>
      <w:bookmarkStart w:id="34" w:name="_Toc96693348"/>
      <w:bookmarkStart w:id="35" w:name="_Toc96862584"/>
      <w:r>
        <w:t>EIA4</w:t>
      </w:r>
      <w:r w:rsidR="0050549A">
        <w:t>85</w:t>
      </w:r>
      <w:bookmarkEnd w:id="34"/>
      <w:bookmarkEnd w:id="35"/>
    </w:p>
    <w:p w14:paraId="24310E79" w14:textId="05E57628" w:rsidR="00A476E7" w:rsidRDefault="002A40C9" w:rsidP="007A035C">
      <w:r>
        <w:t>EIA4</w:t>
      </w:r>
      <w:r w:rsidR="00507390">
        <w:t>85</w:t>
      </w:r>
      <w:r>
        <w:t xml:space="preserve"> ist ein asynchrones Übertragungsverfahren</w:t>
      </w:r>
      <w:r w:rsidR="000415A3">
        <w:t xml:space="preserve"> im Halbduplex </w:t>
      </w:r>
      <w:r w:rsidR="00507390">
        <w:t>Modus</w:t>
      </w:r>
      <w:r>
        <w:t xml:space="preserve">, bei dem auf der Datenleitung </w:t>
      </w:r>
      <w:r w:rsidRPr="00014F34">
        <w:rPr>
          <w:b/>
          <w:bCs/>
        </w:rPr>
        <w:t>A</w:t>
      </w:r>
      <w:r w:rsidR="00014F34">
        <w:t>(</w:t>
      </w:r>
      <w:r>
        <w:t>Y</w:t>
      </w:r>
      <w:r w:rsidR="00014F34">
        <w:t>)</w:t>
      </w:r>
      <w:r>
        <w:t xml:space="preserve">, </w:t>
      </w:r>
      <w:r w:rsidRPr="00014F34">
        <w:rPr>
          <w:b/>
          <w:bCs/>
        </w:rPr>
        <w:t>B</w:t>
      </w:r>
      <w:r w:rsidR="00014F34">
        <w:t>(</w:t>
      </w:r>
      <w:r>
        <w:t>Z</w:t>
      </w:r>
      <w:r w:rsidR="00014F34">
        <w:t>)</w:t>
      </w:r>
      <w:r>
        <w:t xml:space="preserve"> nur ein Teilnehmer jeweils senden kann</w:t>
      </w:r>
      <w:r w:rsidR="00B85619">
        <w:t xml:space="preserve"> und </w:t>
      </w:r>
      <w:r w:rsidR="00A476E7">
        <w:t>ein Teilnehmer</w:t>
      </w:r>
      <w:r w:rsidR="00B85619">
        <w:t xml:space="preserve"> empfangen k</w:t>
      </w:r>
      <w:r w:rsidR="00A476E7">
        <w:t>a</w:t>
      </w:r>
      <w:r w:rsidR="00B85619">
        <w:t>nn</w:t>
      </w:r>
      <w:r>
        <w:t>.</w:t>
      </w:r>
      <w:r w:rsidR="00A476E7">
        <w:t xml:space="preserve"> Neben dieser Punkt-zu-Punkt Übertragung hat sich auch eine Master-Slave Übertragung etabliert.</w:t>
      </w:r>
    </w:p>
    <w:p w14:paraId="74ED6CD5" w14:textId="79BA9D1A" w:rsidR="00D806C3" w:rsidRPr="00D806C3" w:rsidRDefault="002A40C9" w:rsidP="00D806C3">
      <w:pPr>
        <w:rPr>
          <w:lang w:eastAsia="de-DE"/>
        </w:rPr>
      </w:pPr>
      <w:r>
        <w:t>Ein sog. Master sendet deshalb an ein oder mehrere Teilnehmer im Netzwerk. Damit diese Teilnehmer sich voneinander unterscheiden können</w:t>
      </w:r>
      <w:r w:rsidR="001426AE">
        <w:t>,</w:t>
      </w:r>
      <w:r>
        <w:t xml:space="preserve"> bedarf es einer weiteren </w:t>
      </w:r>
      <w:r w:rsidR="001426AE">
        <w:t>Schicht</w:t>
      </w:r>
      <w:r>
        <w:t xml:space="preserve"> </w:t>
      </w:r>
      <w:r w:rsidR="001426AE">
        <w:t xml:space="preserve">auf Layer 2 </w:t>
      </w:r>
      <w:r>
        <w:t>im OSI Datenmodell</w:t>
      </w:r>
      <w:r w:rsidR="001426AE">
        <w:t>.</w:t>
      </w:r>
      <w:r w:rsidR="00D806C3">
        <w:t xml:space="preserve"> </w:t>
      </w:r>
      <w:r w:rsidR="00D806C3" w:rsidRPr="00D806C3">
        <w:rPr>
          <w:lang w:eastAsia="de-DE"/>
        </w:rPr>
        <w:t>Ein Master kann mit einem oder mehreren Slaves kommunizieren. Nur der vom Master explizit angesprochene Slave darf Daten an den Master zurücksenden</w:t>
      </w:r>
      <w:r w:rsidR="0054647B">
        <w:rPr>
          <w:lang w:eastAsia="de-DE"/>
        </w:rPr>
        <w:t xml:space="preserve">; Sonst </w:t>
      </w:r>
      <w:r w:rsidR="003D2290">
        <w:rPr>
          <w:lang w:eastAsia="de-DE"/>
        </w:rPr>
        <w:t>kommt</w:t>
      </w:r>
      <w:r w:rsidR="0054647B">
        <w:rPr>
          <w:lang w:eastAsia="de-DE"/>
        </w:rPr>
        <w:t xml:space="preserve"> es zu </w:t>
      </w:r>
      <w:r w:rsidR="003D2290">
        <w:rPr>
          <w:lang w:eastAsia="de-DE"/>
        </w:rPr>
        <w:t>Kollisionen</w:t>
      </w:r>
      <w:r w:rsidR="0054647B">
        <w:rPr>
          <w:lang w:eastAsia="de-DE"/>
        </w:rPr>
        <w:t xml:space="preserve"> auf dem Bus, welche nicht erlaubt sind.</w:t>
      </w:r>
    </w:p>
    <w:p w14:paraId="5307FFCE" w14:textId="50B35583" w:rsidR="00D806C3" w:rsidRDefault="00C14E9C" w:rsidP="009922C5">
      <w:r>
        <w:t xml:space="preserve">Es bedarf </w:t>
      </w:r>
      <w:r>
        <w:t xml:space="preserve">einer weiteren Schicht auf Layer 2 im OSI </w:t>
      </w:r>
      <w:r>
        <w:t>Datenmodel, dessen</w:t>
      </w:r>
      <w:r>
        <w:t xml:space="preserve"> Protokoll dann die vom Master adressierten Slaves voneinander</w:t>
      </w:r>
      <w:r>
        <w:t xml:space="preserve"> </w:t>
      </w:r>
      <w:r w:rsidR="009922C5">
        <w:t>unterscheiden</w:t>
      </w:r>
      <w:r>
        <w:t>.</w:t>
      </w:r>
    </w:p>
    <w:p w14:paraId="01C9B45F" w14:textId="0694B676" w:rsidR="00A34276" w:rsidRDefault="009440BF" w:rsidP="00EA33A9">
      <w:r>
        <w:t xml:space="preserve">Der </w:t>
      </w:r>
      <w:r w:rsidR="00073F56">
        <w:t xml:space="preserve">Sendertreiber im Baustein (IC) </w:t>
      </w:r>
      <w:r>
        <w:t xml:space="preserve">wandelt den </w:t>
      </w:r>
      <w:r w:rsidR="00EA33A9">
        <w:t xml:space="preserve">EIA232 </w:t>
      </w:r>
      <w:r w:rsidR="00A34276">
        <w:t>(</w:t>
      </w:r>
      <w:r>
        <w:t>TTL</w:t>
      </w:r>
      <w:r w:rsidR="00A34276">
        <w:t>)</w:t>
      </w:r>
      <w:r>
        <w:t xml:space="preserve">-Pegel 1,8-5V in ein Signal </w:t>
      </w:r>
      <w:r w:rsidR="001426AE">
        <w:t>in</w:t>
      </w:r>
      <w:r>
        <w:t xml:space="preserve"> ein Signal differentieller Polarität im Gegentakt um. Die beiden Leitungen RX(D) und TX(D) werden zu den Signalen </w:t>
      </w:r>
      <w:r w:rsidRPr="002964BE">
        <w:rPr>
          <w:b/>
          <w:bCs/>
        </w:rPr>
        <w:t>A</w:t>
      </w:r>
      <w:r w:rsidR="00A34276">
        <w:t>(</w:t>
      </w:r>
      <w:r>
        <w:t>Y</w:t>
      </w:r>
      <w:r w:rsidR="00A34276">
        <w:t>)</w:t>
      </w:r>
      <w:r>
        <w:t xml:space="preserve"> und </w:t>
      </w:r>
      <w:r w:rsidRPr="002964BE">
        <w:rPr>
          <w:b/>
          <w:bCs/>
        </w:rPr>
        <w:t>B</w:t>
      </w:r>
      <w:r w:rsidR="00A34276">
        <w:t>(</w:t>
      </w:r>
      <w:r>
        <w:t>Z</w:t>
      </w:r>
      <w:r w:rsidR="001E26D1">
        <w:t>)</w:t>
      </w:r>
      <w:r w:rsidR="002964BE">
        <w:t xml:space="preserve"> </w:t>
      </w:r>
      <w:r w:rsidR="00A34276">
        <w:t>Der Empfänger</w:t>
      </w:r>
      <w:r w:rsidR="009351C5">
        <w:t>-</w:t>
      </w:r>
      <w:r w:rsidR="004F38C5" w:rsidRPr="004F38C5">
        <w:t xml:space="preserve"> </w:t>
      </w:r>
      <w:proofErr w:type="spellStart"/>
      <w:r w:rsidR="004F38C5">
        <w:t>SchmittTrigger</w:t>
      </w:r>
      <w:proofErr w:type="spellEnd"/>
      <w:r w:rsidR="004F38C5">
        <w:t xml:space="preserve"> </w:t>
      </w:r>
      <w:r w:rsidR="00A34276">
        <w:t>wandelt die Empfangenen Signale</w:t>
      </w:r>
      <w:r w:rsidR="00A34276" w:rsidRPr="00A34276">
        <w:t xml:space="preserve"> </w:t>
      </w:r>
      <w:r w:rsidR="00A34276" w:rsidRPr="002964BE">
        <w:rPr>
          <w:b/>
          <w:bCs/>
        </w:rPr>
        <w:t>A</w:t>
      </w:r>
      <w:r w:rsidR="00A34276">
        <w:t xml:space="preserve">(Y) und </w:t>
      </w:r>
      <w:r w:rsidR="00A34276" w:rsidRPr="00EA33A9">
        <w:rPr>
          <w:b/>
          <w:bCs/>
        </w:rPr>
        <w:t>B</w:t>
      </w:r>
      <w:r w:rsidR="00A34276">
        <w:t xml:space="preserve">(Z) wieder zurück in die EIA232 (TTL) Pegel </w:t>
      </w:r>
    </w:p>
    <w:p w14:paraId="2A6F3812" w14:textId="77777777" w:rsidR="00C14E9C" w:rsidRPr="007A035C" w:rsidRDefault="00C14E9C" w:rsidP="00EA33A9"/>
    <w:p w14:paraId="4902187F" w14:textId="110040C6" w:rsidR="00A34276" w:rsidRDefault="00A34276" w:rsidP="00A34276">
      <w:pPr>
        <w:pStyle w:val="berschrift3"/>
      </w:pPr>
      <w:bookmarkStart w:id="36" w:name="_Toc96693349"/>
      <w:bookmarkStart w:id="37" w:name="_Toc96862585"/>
      <w:r>
        <w:lastRenderedPageBreak/>
        <w:t>EIA4</w:t>
      </w:r>
      <w:r w:rsidR="00A476E7">
        <w:t>22</w:t>
      </w:r>
      <w:bookmarkEnd w:id="36"/>
      <w:bookmarkEnd w:id="37"/>
    </w:p>
    <w:p w14:paraId="7B8FD01E" w14:textId="77777777" w:rsidR="0026041E" w:rsidRDefault="00A476E7" w:rsidP="002F21DD">
      <w:r>
        <w:t xml:space="preserve">EIA422 ist ein synchrones Übertragungsverfahren im Vollduplex Modus, bei dem auf der Datenleitung </w:t>
      </w:r>
      <w:r w:rsidRPr="00014F34">
        <w:rPr>
          <w:b/>
          <w:bCs/>
        </w:rPr>
        <w:t>A</w:t>
      </w:r>
      <w:r>
        <w:t>/</w:t>
      </w:r>
      <w:r w:rsidRPr="00014F34">
        <w:rPr>
          <w:b/>
          <w:bCs/>
        </w:rPr>
        <w:t>B</w:t>
      </w:r>
      <w:r>
        <w:t xml:space="preserve"> nur ein Teilnehmer jeweils senden kann und mehrere Teilnehmer auf den Leitungen </w:t>
      </w:r>
      <w:r w:rsidRPr="00A476E7">
        <w:rPr>
          <w:b/>
          <w:bCs/>
        </w:rPr>
        <w:t>Y</w:t>
      </w:r>
      <w:r>
        <w:t>/</w:t>
      </w:r>
      <w:r w:rsidRPr="00A476E7">
        <w:rPr>
          <w:b/>
          <w:bCs/>
        </w:rPr>
        <w:t>Z</w:t>
      </w:r>
      <w:r>
        <w:t xml:space="preserve"> empfangen können. Ein sog. Master sendet deshalb</w:t>
      </w:r>
      <w:r w:rsidR="001B417F">
        <w:t>,</w:t>
      </w:r>
      <w:r>
        <w:t xml:space="preserve"> </w:t>
      </w:r>
      <w:r w:rsidR="001B417F">
        <w:t xml:space="preserve">wie oben beschrieben, </w:t>
      </w:r>
      <w:r>
        <w:t xml:space="preserve">an ein oder mehrere Teilnehmer </w:t>
      </w:r>
      <w:r w:rsidR="001B417F">
        <w:t>an den Bus</w:t>
      </w:r>
      <w:r>
        <w:t xml:space="preserve">. EIA422 kann auch im Halbduplex betrieben werden. </w:t>
      </w:r>
    </w:p>
    <w:p w14:paraId="507561EB" w14:textId="02B7F5F8" w:rsidR="002F21DD" w:rsidRDefault="00C14E9C" w:rsidP="002F21DD">
      <w:r>
        <w:t>Auch hier</w:t>
      </w:r>
      <w:r w:rsidR="00A476E7">
        <w:t xml:space="preserve"> bedarf es auch hier einer weiteren Schicht auf Layer </w:t>
      </w:r>
      <w:r w:rsidR="00BD07D7">
        <w:t>wie oben beschrieben</w:t>
      </w:r>
      <w:r w:rsidR="0026041E">
        <w:t>.</w:t>
      </w:r>
    </w:p>
    <w:p w14:paraId="63075361" w14:textId="40B05F63" w:rsidR="00EA33A9" w:rsidRPr="007A035C" w:rsidRDefault="00EA33A9" w:rsidP="00EA33A9">
      <w:r>
        <w:t>Der Sender</w:t>
      </w:r>
      <w:r w:rsidR="00864DDA">
        <w:t>treiber im Baustein (IC)</w:t>
      </w:r>
      <w:r>
        <w:t xml:space="preserve"> wandelt den EIA232 (TTL)-Pegel 1,8-5V in ein Signal in ein Signal differentieller Polarität im Gegentakt um. Die beiden Leitungen RX(D) und TX(D) werden zu den Signalen </w:t>
      </w:r>
      <w:r w:rsidRPr="002964BE">
        <w:rPr>
          <w:b/>
          <w:bCs/>
        </w:rPr>
        <w:t>A</w:t>
      </w:r>
      <w:r>
        <w:t xml:space="preserve">(Y) und </w:t>
      </w:r>
      <w:r w:rsidRPr="002964BE">
        <w:rPr>
          <w:b/>
          <w:bCs/>
        </w:rPr>
        <w:t>B</w:t>
      </w:r>
      <w:r>
        <w:t>(Z) Der Empfänger</w:t>
      </w:r>
      <w:r w:rsidR="009351C5">
        <w:t>-</w:t>
      </w:r>
      <w:proofErr w:type="spellStart"/>
      <w:r w:rsidR="009351C5">
        <w:t>S</w:t>
      </w:r>
      <w:r w:rsidR="004F38C5">
        <w:t>ch</w:t>
      </w:r>
      <w:r w:rsidR="009351C5">
        <w:t>mittTrigger</w:t>
      </w:r>
      <w:proofErr w:type="spellEnd"/>
      <w:r>
        <w:t xml:space="preserve"> wandelt die Empfangenen Signale</w:t>
      </w:r>
      <w:r w:rsidRPr="00A34276">
        <w:t xml:space="preserve"> </w:t>
      </w:r>
      <w:r>
        <w:rPr>
          <w:b/>
          <w:bCs/>
        </w:rPr>
        <w:t>Y</w:t>
      </w:r>
      <w:r>
        <w:t xml:space="preserve"> und </w:t>
      </w:r>
      <w:r>
        <w:rPr>
          <w:b/>
          <w:bCs/>
        </w:rPr>
        <w:t>Z</w:t>
      </w:r>
      <w:r>
        <w:t xml:space="preserve"> wieder zurück in die EIA232 (TTL) Pegel </w:t>
      </w:r>
    </w:p>
    <w:p w14:paraId="62E41505" w14:textId="77777777" w:rsidR="00EA33A9" w:rsidRPr="002F21DD" w:rsidRDefault="00EA33A9" w:rsidP="002F21DD"/>
    <w:p w14:paraId="0CC90BFF" w14:textId="6C459378" w:rsidR="00A476E7" w:rsidRDefault="00A476E7" w:rsidP="00A476E7">
      <w:pPr>
        <w:pStyle w:val="berschrift3"/>
      </w:pPr>
      <w:bookmarkStart w:id="38" w:name="_Toc96693350"/>
      <w:bookmarkStart w:id="39" w:name="_Toc96862586"/>
      <w:r>
        <w:t>Modbus</w:t>
      </w:r>
      <w:bookmarkEnd w:id="38"/>
      <w:bookmarkEnd w:id="39"/>
    </w:p>
    <w:p w14:paraId="3691AE61" w14:textId="3FD2B649" w:rsidR="00640CD5" w:rsidRDefault="00D806C3" w:rsidP="007A035C">
      <w:r w:rsidRPr="00D806C3">
        <w:t xml:space="preserve">Das Modbus Protokoll wurde Anfang der 80er von der Firma MODICON entwickelt und veröffentlicht. Es wird hauptsächlich im Bereich der Prozessautomatisierung eingesetzt. Da es ein offenes Protokoll ist und nicht zuletzt durch seine einfache Struktur fand es eine weite Verbreitung. Die Verantwortung für die Pflege und Weiterentwicklung des Protokolls liegt mittlerweile bei der </w:t>
      </w:r>
      <w:hyperlink r:id="rId26" w:history="1">
        <w:r w:rsidRPr="00D806C3">
          <w:rPr>
            <w:rStyle w:val="Hyperlink"/>
          </w:rPr>
          <w:t>Modbus Organisation</w:t>
        </w:r>
      </w:hyperlink>
      <w:r w:rsidRPr="00D806C3">
        <w:t>. Hier kann auch sämtliche Dokumentation bezogen werden.</w:t>
      </w:r>
    </w:p>
    <w:p w14:paraId="46BA1346" w14:textId="77777777" w:rsidR="00D806C3" w:rsidRPr="00D806C3" w:rsidRDefault="00D806C3" w:rsidP="00D806C3">
      <w:pPr>
        <w:suppressAutoHyphens w:val="0"/>
        <w:spacing w:before="100" w:beforeAutospacing="1" w:after="100" w:afterAutospacing="1" w:line="240" w:lineRule="auto"/>
        <w:ind w:firstLine="0"/>
        <w:jc w:val="left"/>
        <w:rPr>
          <w:rFonts w:ascii="Times New Roman" w:eastAsia="Times New Roman" w:hAnsi="Times New Roman" w:cs="Times New Roman"/>
          <w:sz w:val="24"/>
          <w:lang w:eastAsia="de-DE"/>
        </w:rPr>
      </w:pPr>
      <w:r w:rsidRPr="00D806C3">
        <w:rPr>
          <w:rFonts w:ascii="Times New Roman" w:eastAsia="Times New Roman" w:hAnsi="Times New Roman" w:cs="Times New Roman"/>
          <w:sz w:val="24"/>
          <w:lang w:eastAsia="de-DE"/>
        </w:rPr>
        <w:t>Modbus definiert zwei verschiedene Übertragungsverfahren:</w:t>
      </w:r>
    </w:p>
    <w:p w14:paraId="6B823E44" w14:textId="77777777" w:rsidR="00D806C3" w:rsidRPr="00D806C3" w:rsidRDefault="00D806C3" w:rsidP="00D806C3">
      <w:pPr>
        <w:numPr>
          <w:ilvl w:val="0"/>
          <w:numId w:val="27"/>
        </w:numPr>
        <w:suppressAutoHyphens w:val="0"/>
        <w:spacing w:before="100" w:beforeAutospacing="1" w:after="100" w:afterAutospacing="1" w:line="240" w:lineRule="auto"/>
        <w:jc w:val="left"/>
        <w:rPr>
          <w:rFonts w:ascii="Times New Roman" w:eastAsia="Times New Roman" w:hAnsi="Times New Roman" w:cs="Times New Roman"/>
          <w:sz w:val="24"/>
          <w:lang w:eastAsia="de-DE"/>
        </w:rPr>
      </w:pPr>
      <w:r w:rsidRPr="00D806C3">
        <w:rPr>
          <w:rFonts w:ascii="Times New Roman" w:eastAsia="Times New Roman" w:hAnsi="Times New Roman" w:cs="Times New Roman"/>
          <w:sz w:val="24"/>
          <w:lang w:eastAsia="de-DE"/>
        </w:rPr>
        <w:t>Modbus seriell</w:t>
      </w:r>
      <w:r w:rsidRPr="00D806C3">
        <w:rPr>
          <w:rFonts w:ascii="Times New Roman" w:eastAsia="Times New Roman" w:hAnsi="Times New Roman" w:cs="Times New Roman"/>
          <w:sz w:val="24"/>
          <w:lang w:eastAsia="de-DE"/>
        </w:rPr>
        <w:br/>
        <w:t>unterstützt die Kommunikation über serielle Schnittstellen wie RS232, RS485</w:t>
      </w:r>
    </w:p>
    <w:p w14:paraId="7E9BAEBC" w14:textId="77777777" w:rsidR="00D806C3" w:rsidRPr="00D806C3" w:rsidRDefault="00D806C3" w:rsidP="00D806C3">
      <w:pPr>
        <w:numPr>
          <w:ilvl w:val="0"/>
          <w:numId w:val="27"/>
        </w:numPr>
        <w:suppressAutoHyphens w:val="0"/>
        <w:spacing w:before="100" w:beforeAutospacing="1" w:after="100" w:afterAutospacing="1" w:line="240" w:lineRule="auto"/>
        <w:jc w:val="left"/>
        <w:rPr>
          <w:rFonts w:ascii="Times New Roman" w:eastAsia="Times New Roman" w:hAnsi="Times New Roman" w:cs="Times New Roman"/>
          <w:sz w:val="24"/>
          <w:lang w:eastAsia="de-DE"/>
        </w:rPr>
      </w:pPr>
      <w:r w:rsidRPr="00D806C3">
        <w:rPr>
          <w:rFonts w:ascii="Times New Roman" w:eastAsia="Times New Roman" w:hAnsi="Times New Roman" w:cs="Times New Roman"/>
          <w:sz w:val="24"/>
          <w:lang w:eastAsia="de-DE"/>
        </w:rPr>
        <w:t>Modbus TCP/IP</w:t>
      </w:r>
      <w:r w:rsidRPr="00D806C3">
        <w:rPr>
          <w:rFonts w:ascii="Times New Roman" w:eastAsia="Times New Roman" w:hAnsi="Times New Roman" w:cs="Times New Roman"/>
          <w:sz w:val="24"/>
          <w:lang w:eastAsia="de-DE"/>
        </w:rPr>
        <w:br/>
        <w:t>unterstützt die Kommunikation über ein TCP/IP Netzwerk</w:t>
      </w:r>
    </w:p>
    <w:p w14:paraId="358B6233" w14:textId="77777777" w:rsidR="00D806C3" w:rsidRPr="00D806C3" w:rsidRDefault="00D806C3" w:rsidP="00D806C3">
      <w:pPr>
        <w:suppressAutoHyphens w:val="0"/>
        <w:spacing w:before="100" w:beforeAutospacing="1" w:after="100" w:afterAutospacing="1" w:line="240" w:lineRule="auto"/>
        <w:ind w:firstLine="0"/>
        <w:jc w:val="left"/>
        <w:rPr>
          <w:rFonts w:ascii="Times New Roman" w:eastAsia="Times New Roman" w:hAnsi="Times New Roman" w:cs="Times New Roman"/>
          <w:sz w:val="24"/>
          <w:lang w:eastAsia="de-DE"/>
        </w:rPr>
      </w:pPr>
      <w:r w:rsidRPr="00D806C3">
        <w:rPr>
          <w:rFonts w:ascii="Times New Roman" w:eastAsia="Times New Roman" w:hAnsi="Times New Roman" w:cs="Times New Roman"/>
          <w:sz w:val="24"/>
          <w:lang w:eastAsia="de-DE"/>
        </w:rPr>
        <w:t xml:space="preserve">Für Modbus seriell werden zwei verschieden </w:t>
      </w:r>
      <w:proofErr w:type="spellStart"/>
      <w:r w:rsidRPr="00D806C3">
        <w:rPr>
          <w:rFonts w:ascii="Times New Roman" w:eastAsia="Times New Roman" w:hAnsi="Times New Roman" w:cs="Times New Roman"/>
          <w:sz w:val="24"/>
          <w:lang w:eastAsia="de-DE"/>
        </w:rPr>
        <w:t>Übertragungsmodis</w:t>
      </w:r>
      <w:proofErr w:type="spellEnd"/>
      <w:r w:rsidRPr="00D806C3">
        <w:rPr>
          <w:rFonts w:ascii="Times New Roman" w:eastAsia="Times New Roman" w:hAnsi="Times New Roman" w:cs="Times New Roman"/>
          <w:sz w:val="24"/>
          <w:lang w:eastAsia="de-DE"/>
        </w:rPr>
        <w:t xml:space="preserve"> definiert:</w:t>
      </w:r>
    </w:p>
    <w:p w14:paraId="3F431AC4" w14:textId="72CF6512" w:rsidR="00D806C3" w:rsidRPr="00D806C3" w:rsidRDefault="00D806C3" w:rsidP="00D806C3">
      <w:pPr>
        <w:numPr>
          <w:ilvl w:val="0"/>
          <w:numId w:val="28"/>
        </w:numPr>
        <w:suppressAutoHyphens w:val="0"/>
        <w:spacing w:before="100" w:beforeAutospacing="1" w:after="100" w:afterAutospacing="1" w:line="240" w:lineRule="auto"/>
        <w:jc w:val="left"/>
        <w:rPr>
          <w:rFonts w:ascii="Times New Roman" w:eastAsia="Times New Roman" w:hAnsi="Times New Roman" w:cs="Times New Roman"/>
          <w:sz w:val="24"/>
          <w:lang w:eastAsia="de-DE"/>
        </w:rPr>
      </w:pPr>
      <w:r w:rsidRPr="00A17A88">
        <w:rPr>
          <w:rFonts w:ascii="Times New Roman" w:eastAsia="Times New Roman" w:hAnsi="Times New Roman" w:cs="Times New Roman"/>
          <w:b/>
          <w:bCs/>
          <w:sz w:val="24"/>
          <w:lang w:eastAsia="de-DE"/>
        </w:rPr>
        <w:t>Modbus RTU</w:t>
      </w:r>
      <w:r w:rsidR="0041152A">
        <w:rPr>
          <w:rStyle w:val="Funotenzeichen"/>
          <w:rFonts w:ascii="Times New Roman" w:eastAsia="Times New Roman" w:hAnsi="Times New Roman" w:cs="Times New Roman"/>
          <w:b/>
          <w:bCs/>
          <w:sz w:val="24"/>
          <w:lang w:eastAsia="de-DE"/>
        </w:rPr>
        <w:footnoteReference w:id="2"/>
      </w:r>
      <w:r w:rsidRPr="00D806C3">
        <w:rPr>
          <w:rFonts w:ascii="Times New Roman" w:eastAsia="Times New Roman" w:hAnsi="Times New Roman" w:cs="Times New Roman"/>
          <w:sz w:val="24"/>
          <w:lang w:eastAsia="de-DE"/>
        </w:rPr>
        <w:br/>
        <w:t>kodiert die Daten binär</w:t>
      </w:r>
    </w:p>
    <w:p w14:paraId="77DE0A58" w14:textId="2278DDD7" w:rsidR="003D2290" w:rsidRPr="0041152A" w:rsidRDefault="00D806C3" w:rsidP="0041152A">
      <w:pPr>
        <w:numPr>
          <w:ilvl w:val="0"/>
          <w:numId w:val="28"/>
        </w:numPr>
        <w:suppressAutoHyphens w:val="0"/>
        <w:spacing w:before="100" w:beforeAutospacing="1" w:after="100" w:afterAutospacing="1" w:line="240" w:lineRule="auto"/>
        <w:jc w:val="left"/>
        <w:rPr>
          <w:rFonts w:ascii="Times New Roman" w:eastAsia="Times New Roman" w:hAnsi="Times New Roman" w:cs="Times New Roman"/>
          <w:sz w:val="24"/>
          <w:lang w:eastAsia="de-DE"/>
        </w:rPr>
      </w:pPr>
      <w:r w:rsidRPr="00D806C3">
        <w:rPr>
          <w:rFonts w:ascii="Times New Roman" w:eastAsia="Times New Roman" w:hAnsi="Times New Roman" w:cs="Times New Roman"/>
          <w:sz w:val="24"/>
          <w:lang w:eastAsia="de-DE"/>
        </w:rPr>
        <w:t>Modbus ASCII</w:t>
      </w:r>
      <w:r w:rsidRPr="00D806C3">
        <w:rPr>
          <w:rFonts w:ascii="Times New Roman" w:eastAsia="Times New Roman" w:hAnsi="Times New Roman" w:cs="Times New Roman"/>
          <w:sz w:val="24"/>
          <w:lang w:eastAsia="de-DE"/>
        </w:rPr>
        <w:br/>
        <w:t>kodiert die Daten mittels ASCII-Zeichensatz in Form von lesbaren Zeichenketten</w:t>
      </w:r>
    </w:p>
    <w:p w14:paraId="0B66B744" w14:textId="149EF00D" w:rsidR="006C17BD" w:rsidRDefault="00D806C3" w:rsidP="00D806C3">
      <w:pPr>
        <w:suppressAutoHyphens w:val="0"/>
        <w:spacing w:before="100" w:beforeAutospacing="1" w:after="100" w:afterAutospacing="1" w:line="240" w:lineRule="auto"/>
        <w:ind w:firstLine="0"/>
        <w:jc w:val="left"/>
        <w:rPr>
          <w:rFonts w:ascii="Times New Roman" w:eastAsia="Times New Roman" w:hAnsi="Times New Roman" w:cs="Times New Roman"/>
          <w:sz w:val="24"/>
          <w:lang w:eastAsia="de-DE"/>
        </w:rPr>
      </w:pPr>
      <w:r w:rsidRPr="00D806C3">
        <w:rPr>
          <w:rFonts w:ascii="Times New Roman" w:eastAsia="Times New Roman" w:hAnsi="Times New Roman" w:cs="Times New Roman"/>
          <w:sz w:val="24"/>
          <w:lang w:eastAsia="de-DE"/>
        </w:rPr>
        <w:t>Modbus funktioniert nach dem Master/Slave Prinzi</w:t>
      </w:r>
      <w:r>
        <w:rPr>
          <w:rFonts w:ascii="Times New Roman" w:eastAsia="Times New Roman" w:hAnsi="Times New Roman" w:cs="Times New Roman"/>
          <w:sz w:val="24"/>
          <w:lang w:eastAsia="de-DE"/>
        </w:rPr>
        <w:t>p wie oben beschrieben.</w:t>
      </w:r>
      <w:r w:rsidR="007B5823">
        <w:rPr>
          <w:rFonts w:ascii="Times New Roman" w:eastAsia="Times New Roman" w:hAnsi="Times New Roman" w:cs="Times New Roman"/>
          <w:sz w:val="24"/>
          <w:lang w:eastAsia="de-DE"/>
        </w:rPr>
        <w:t xml:space="preserve"> </w:t>
      </w:r>
      <w:r w:rsidRPr="00D806C3">
        <w:rPr>
          <w:rFonts w:ascii="Times New Roman" w:eastAsia="Times New Roman" w:hAnsi="Times New Roman" w:cs="Times New Roman"/>
          <w:sz w:val="24"/>
          <w:lang w:eastAsia="de-DE"/>
        </w:rPr>
        <w:t xml:space="preserve">Das Protokoll unterstützt </w:t>
      </w:r>
      <w:r w:rsidR="006C17BD">
        <w:rPr>
          <w:rFonts w:ascii="Times New Roman" w:eastAsia="Times New Roman" w:hAnsi="Times New Roman" w:cs="Times New Roman"/>
          <w:sz w:val="24"/>
          <w:lang w:eastAsia="de-DE"/>
        </w:rPr>
        <w:t xml:space="preserve">bei der Übertragung </w:t>
      </w:r>
      <w:r w:rsidRPr="00D806C3">
        <w:rPr>
          <w:rFonts w:ascii="Times New Roman" w:eastAsia="Times New Roman" w:hAnsi="Times New Roman" w:cs="Times New Roman"/>
          <w:sz w:val="24"/>
          <w:lang w:eastAsia="de-DE"/>
        </w:rPr>
        <w:t>lediglich binäre</w:t>
      </w:r>
      <w:r w:rsidR="006C17BD">
        <w:rPr>
          <w:rFonts w:ascii="Times New Roman" w:eastAsia="Times New Roman" w:hAnsi="Times New Roman" w:cs="Times New Roman"/>
          <w:sz w:val="24"/>
          <w:lang w:eastAsia="de-DE"/>
        </w:rPr>
        <w:t>, vorzeichenlose 1</w:t>
      </w:r>
      <w:r w:rsidRPr="00D806C3">
        <w:rPr>
          <w:rFonts w:ascii="Times New Roman" w:eastAsia="Times New Roman" w:hAnsi="Times New Roman" w:cs="Times New Roman"/>
          <w:sz w:val="24"/>
          <w:lang w:eastAsia="de-DE"/>
        </w:rPr>
        <w:t xml:space="preserve">6-Bit Werte, die blockweise vom Master </w:t>
      </w:r>
      <w:r w:rsidR="00A17A88">
        <w:rPr>
          <w:rFonts w:ascii="Times New Roman" w:eastAsia="Times New Roman" w:hAnsi="Times New Roman" w:cs="Times New Roman"/>
          <w:sz w:val="24"/>
          <w:lang w:eastAsia="de-DE"/>
        </w:rPr>
        <w:t xml:space="preserve">zurück </w:t>
      </w:r>
      <w:r w:rsidRPr="00D806C3">
        <w:rPr>
          <w:rFonts w:ascii="Times New Roman" w:eastAsia="Times New Roman" w:hAnsi="Times New Roman" w:cs="Times New Roman"/>
          <w:sz w:val="24"/>
          <w:lang w:eastAsia="de-DE"/>
        </w:rPr>
        <w:t>gelesen werden.</w:t>
      </w:r>
      <w:r w:rsidR="00152447">
        <w:rPr>
          <w:rFonts w:ascii="Times New Roman" w:eastAsia="Times New Roman" w:hAnsi="Times New Roman" w:cs="Times New Roman"/>
          <w:sz w:val="24"/>
          <w:lang w:eastAsia="de-DE"/>
        </w:rPr>
        <w:t xml:space="preserve"> </w:t>
      </w:r>
      <w:r w:rsidR="00A17A88">
        <w:rPr>
          <w:rFonts w:ascii="Times New Roman" w:eastAsia="Times New Roman" w:hAnsi="Times New Roman" w:cs="Times New Roman"/>
          <w:sz w:val="24"/>
          <w:lang w:eastAsia="de-DE"/>
        </w:rPr>
        <w:t>Des Coils</w:t>
      </w:r>
      <w:r w:rsidR="00152447">
        <w:rPr>
          <w:rFonts w:ascii="Times New Roman" w:eastAsia="Times New Roman" w:hAnsi="Times New Roman" w:cs="Times New Roman"/>
          <w:sz w:val="24"/>
          <w:lang w:eastAsia="de-DE"/>
        </w:rPr>
        <w:t xml:space="preserve"> und Diskrete Eingänge sind </w:t>
      </w:r>
      <w:r w:rsidR="00A17A88">
        <w:rPr>
          <w:rFonts w:ascii="Times New Roman" w:eastAsia="Times New Roman" w:hAnsi="Times New Roman" w:cs="Times New Roman"/>
          <w:sz w:val="24"/>
          <w:lang w:eastAsia="de-DE"/>
        </w:rPr>
        <w:t>binär</w:t>
      </w:r>
      <w:r w:rsidR="00152447">
        <w:rPr>
          <w:rFonts w:ascii="Times New Roman" w:eastAsia="Times New Roman" w:hAnsi="Times New Roman" w:cs="Times New Roman"/>
          <w:sz w:val="24"/>
          <w:lang w:eastAsia="de-DE"/>
        </w:rPr>
        <w:t>, die anderen beiden digital.</w:t>
      </w:r>
      <w:r w:rsidR="007B5823">
        <w:rPr>
          <w:rFonts w:ascii="Times New Roman" w:eastAsia="Times New Roman" w:hAnsi="Times New Roman" w:cs="Times New Roman"/>
          <w:sz w:val="24"/>
          <w:lang w:eastAsia="de-DE"/>
        </w:rPr>
        <w:t xml:space="preserve"> </w:t>
      </w:r>
    </w:p>
    <w:p w14:paraId="306BE88F" w14:textId="545F49C5" w:rsidR="001A498E" w:rsidRDefault="001A498E" w:rsidP="00D806C3">
      <w:pPr>
        <w:suppressAutoHyphens w:val="0"/>
        <w:spacing w:before="100" w:beforeAutospacing="1" w:after="100" w:afterAutospacing="1" w:line="240" w:lineRule="auto"/>
        <w:ind w:firstLine="0"/>
        <w:jc w:val="left"/>
        <w:rPr>
          <w:rFonts w:ascii="Times New Roman" w:eastAsia="Times New Roman" w:hAnsi="Times New Roman" w:cs="Times New Roman"/>
          <w:sz w:val="24"/>
          <w:lang w:eastAsia="de-DE"/>
        </w:rPr>
      </w:pPr>
      <w:r>
        <w:rPr>
          <w:rFonts w:ascii="Times New Roman" w:eastAsia="Times New Roman" w:hAnsi="Times New Roman" w:cs="Times New Roman"/>
          <w:sz w:val="24"/>
          <w:lang w:eastAsia="de-DE"/>
        </w:rPr>
        <w:lastRenderedPageBreak/>
        <w:t>Diese Tabelle verdeutlich das geschriebene:</w:t>
      </w:r>
    </w:p>
    <w:tbl>
      <w:tblPr>
        <w:tblW w:w="0" w:type="auto"/>
        <w:tblCellSpacing w:w="15" w:type="dxa"/>
        <w:tblInd w:w="90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587"/>
        <w:gridCol w:w="1900"/>
        <w:gridCol w:w="752"/>
      </w:tblGrid>
      <w:tr w:rsidR="006C17BD" w:rsidRPr="006C17BD" w14:paraId="56EE2EDD" w14:textId="77777777" w:rsidTr="006C17BD">
        <w:trPr>
          <w:tblCellSpacing w:w="15" w:type="dxa"/>
        </w:trPr>
        <w:tc>
          <w:tcPr>
            <w:tcW w:w="4542" w:type="dxa"/>
            <w:tcBorders>
              <w:top w:val="single" w:sz="4" w:space="0" w:color="auto"/>
              <w:bottom w:val="nil"/>
            </w:tcBorders>
            <w:shd w:val="clear" w:color="auto" w:fill="D0D0D0" w:themeFill="accent2" w:themeFillTint="99"/>
            <w:vAlign w:val="center"/>
            <w:hideMark/>
          </w:tcPr>
          <w:p w14:paraId="1E9179DC"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b/>
                <w:bCs/>
                <w:sz w:val="24"/>
                <w:lang w:eastAsia="de-DE"/>
              </w:rPr>
            </w:pPr>
            <w:r w:rsidRPr="006C17BD">
              <w:rPr>
                <w:rFonts w:ascii="Times New Roman" w:eastAsia="Times New Roman" w:hAnsi="Times New Roman" w:cs="Times New Roman"/>
                <w:b/>
                <w:bCs/>
                <w:sz w:val="24"/>
                <w:lang w:eastAsia="de-DE"/>
              </w:rPr>
              <w:t xml:space="preserve">Objekttyp </w:t>
            </w:r>
          </w:p>
        </w:tc>
        <w:tc>
          <w:tcPr>
            <w:tcW w:w="0" w:type="auto"/>
            <w:tcBorders>
              <w:top w:val="single" w:sz="4" w:space="0" w:color="auto"/>
              <w:bottom w:val="nil"/>
            </w:tcBorders>
            <w:shd w:val="clear" w:color="auto" w:fill="D0D0D0" w:themeFill="accent2" w:themeFillTint="99"/>
            <w:vAlign w:val="center"/>
            <w:hideMark/>
          </w:tcPr>
          <w:p w14:paraId="4DFCB29B" w14:textId="77777777" w:rsidR="006C17BD" w:rsidRPr="006C17BD" w:rsidRDefault="006C17BD" w:rsidP="006C17BD">
            <w:pPr>
              <w:suppressAutoHyphens w:val="0"/>
              <w:spacing w:line="240" w:lineRule="auto"/>
              <w:ind w:firstLine="0"/>
              <w:jc w:val="center"/>
              <w:rPr>
                <w:rFonts w:ascii="Times New Roman" w:eastAsia="Times New Roman" w:hAnsi="Times New Roman" w:cs="Times New Roman"/>
                <w:b/>
                <w:bCs/>
                <w:sz w:val="24"/>
                <w:lang w:eastAsia="de-DE"/>
              </w:rPr>
            </w:pPr>
            <w:r w:rsidRPr="006C17BD">
              <w:rPr>
                <w:rFonts w:ascii="Times New Roman" w:eastAsia="Times New Roman" w:hAnsi="Times New Roman" w:cs="Times New Roman"/>
                <w:b/>
                <w:bCs/>
                <w:sz w:val="24"/>
                <w:lang w:eastAsia="de-DE"/>
              </w:rPr>
              <w:t xml:space="preserve">Zugriff </w:t>
            </w:r>
          </w:p>
        </w:tc>
        <w:tc>
          <w:tcPr>
            <w:tcW w:w="0" w:type="auto"/>
            <w:tcBorders>
              <w:top w:val="single" w:sz="4" w:space="0" w:color="auto"/>
              <w:bottom w:val="nil"/>
            </w:tcBorders>
            <w:shd w:val="clear" w:color="auto" w:fill="D0D0D0" w:themeFill="accent2" w:themeFillTint="99"/>
            <w:vAlign w:val="center"/>
            <w:hideMark/>
          </w:tcPr>
          <w:p w14:paraId="725CBB4C" w14:textId="77777777" w:rsidR="006C17BD" w:rsidRPr="006C17BD" w:rsidRDefault="006C17BD" w:rsidP="006C17BD">
            <w:pPr>
              <w:suppressAutoHyphens w:val="0"/>
              <w:spacing w:line="240" w:lineRule="auto"/>
              <w:ind w:firstLine="0"/>
              <w:jc w:val="center"/>
              <w:rPr>
                <w:rFonts w:ascii="Times New Roman" w:eastAsia="Times New Roman" w:hAnsi="Times New Roman" w:cs="Times New Roman"/>
                <w:b/>
                <w:bCs/>
                <w:sz w:val="24"/>
                <w:lang w:eastAsia="de-DE"/>
              </w:rPr>
            </w:pPr>
            <w:r w:rsidRPr="006C17BD">
              <w:rPr>
                <w:rFonts w:ascii="Times New Roman" w:eastAsia="Times New Roman" w:hAnsi="Times New Roman" w:cs="Times New Roman"/>
                <w:b/>
                <w:bCs/>
                <w:sz w:val="24"/>
                <w:lang w:eastAsia="de-DE"/>
              </w:rPr>
              <w:t xml:space="preserve">Größe </w:t>
            </w:r>
          </w:p>
        </w:tc>
      </w:tr>
      <w:tr w:rsidR="006C17BD" w:rsidRPr="006C17BD" w14:paraId="5EE5D585" w14:textId="77777777" w:rsidTr="006C17BD">
        <w:trPr>
          <w:tblCellSpacing w:w="15" w:type="dxa"/>
        </w:trPr>
        <w:tc>
          <w:tcPr>
            <w:tcW w:w="4542" w:type="dxa"/>
            <w:vAlign w:val="center"/>
            <w:hideMark/>
          </w:tcPr>
          <w:p w14:paraId="0A88BAA4"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 xml:space="preserve">Einzelner Ein-/Ausgang „Coil“ </w:t>
            </w:r>
          </w:p>
        </w:tc>
        <w:tc>
          <w:tcPr>
            <w:tcW w:w="0" w:type="auto"/>
            <w:vAlign w:val="center"/>
            <w:hideMark/>
          </w:tcPr>
          <w:p w14:paraId="3A6CDDB3"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Lesen &amp; Schreiben</w:t>
            </w:r>
          </w:p>
        </w:tc>
        <w:tc>
          <w:tcPr>
            <w:tcW w:w="0" w:type="auto"/>
            <w:vAlign w:val="center"/>
            <w:hideMark/>
          </w:tcPr>
          <w:p w14:paraId="7D81F7BC"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 xml:space="preserve">1-bit </w:t>
            </w:r>
          </w:p>
        </w:tc>
      </w:tr>
      <w:tr w:rsidR="006C17BD" w:rsidRPr="006C17BD" w14:paraId="610AB7EA" w14:textId="77777777" w:rsidTr="006C17BD">
        <w:trPr>
          <w:tblCellSpacing w:w="15" w:type="dxa"/>
        </w:trPr>
        <w:tc>
          <w:tcPr>
            <w:tcW w:w="4542" w:type="dxa"/>
            <w:vAlign w:val="center"/>
            <w:hideMark/>
          </w:tcPr>
          <w:p w14:paraId="323D2DF4"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Einzelner Eingang „</w:t>
            </w:r>
            <w:proofErr w:type="spellStart"/>
            <w:r w:rsidRPr="006C17BD">
              <w:rPr>
                <w:rFonts w:ascii="Times New Roman" w:eastAsia="Times New Roman" w:hAnsi="Times New Roman" w:cs="Times New Roman"/>
                <w:sz w:val="24"/>
                <w:lang w:eastAsia="de-DE"/>
              </w:rPr>
              <w:t>Discrete</w:t>
            </w:r>
            <w:proofErr w:type="spellEnd"/>
            <w:r w:rsidRPr="006C17BD">
              <w:rPr>
                <w:rFonts w:ascii="Times New Roman" w:eastAsia="Times New Roman" w:hAnsi="Times New Roman" w:cs="Times New Roman"/>
                <w:sz w:val="24"/>
                <w:lang w:eastAsia="de-DE"/>
              </w:rPr>
              <w:t xml:space="preserve"> Input“</w:t>
            </w:r>
          </w:p>
        </w:tc>
        <w:tc>
          <w:tcPr>
            <w:tcW w:w="0" w:type="auto"/>
            <w:vAlign w:val="center"/>
            <w:hideMark/>
          </w:tcPr>
          <w:p w14:paraId="7018ACEC"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nur Lesen</w:t>
            </w:r>
          </w:p>
        </w:tc>
        <w:tc>
          <w:tcPr>
            <w:tcW w:w="0" w:type="auto"/>
            <w:vAlign w:val="center"/>
            <w:hideMark/>
          </w:tcPr>
          <w:p w14:paraId="7DAEDE47"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 xml:space="preserve">1-bit </w:t>
            </w:r>
          </w:p>
        </w:tc>
      </w:tr>
      <w:tr w:rsidR="006C17BD" w:rsidRPr="006C17BD" w14:paraId="39D7B896" w14:textId="77777777" w:rsidTr="006C17BD">
        <w:trPr>
          <w:tblCellSpacing w:w="15" w:type="dxa"/>
        </w:trPr>
        <w:tc>
          <w:tcPr>
            <w:tcW w:w="4542" w:type="dxa"/>
            <w:vAlign w:val="center"/>
            <w:hideMark/>
          </w:tcPr>
          <w:p w14:paraId="733E72CE"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(analoge) Eingänge „Input Register“</w:t>
            </w:r>
          </w:p>
        </w:tc>
        <w:tc>
          <w:tcPr>
            <w:tcW w:w="0" w:type="auto"/>
            <w:vAlign w:val="center"/>
            <w:hideMark/>
          </w:tcPr>
          <w:p w14:paraId="3DC75122"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nur Lesen</w:t>
            </w:r>
          </w:p>
        </w:tc>
        <w:tc>
          <w:tcPr>
            <w:tcW w:w="0" w:type="auto"/>
            <w:vAlign w:val="center"/>
            <w:hideMark/>
          </w:tcPr>
          <w:p w14:paraId="2280486A"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 xml:space="preserve">16-bits </w:t>
            </w:r>
          </w:p>
        </w:tc>
      </w:tr>
      <w:tr w:rsidR="006C17BD" w:rsidRPr="006C17BD" w14:paraId="1ABAC2CE" w14:textId="77777777" w:rsidTr="006C17BD">
        <w:trPr>
          <w:tblCellSpacing w:w="15" w:type="dxa"/>
        </w:trPr>
        <w:tc>
          <w:tcPr>
            <w:tcW w:w="4542" w:type="dxa"/>
            <w:vAlign w:val="center"/>
            <w:hideMark/>
          </w:tcPr>
          <w:p w14:paraId="23D121EB"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(analoge) Ein-/Ausgänge „Holding Register“</w:t>
            </w:r>
          </w:p>
        </w:tc>
        <w:tc>
          <w:tcPr>
            <w:tcW w:w="0" w:type="auto"/>
            <w:vAlign w:val="center"/>
            <w:hideMark/>
          </w:tcPr>
          <w:p w14:paraId="290EFC87"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 xml:space="preserve">Lesen &amp; Schreiben </w:t>
            </w:r>
          </w:p>
        </w:tc>
        <w:tc>
          <w:tcPr>
            <w:tcW w:w="0" w:type="auto"/>
            <w:vAlign w:val="center"/>
            <w:hideMark/>
          </w:tcPr>
          <w:p w14:paraId="3EFA9DCF" w14:textId="77777777" w:rsidR="006C17BD" w:rsidRPr="006C17BD" w:rsidRDefault="006C17BD" w:rsidP="006C17BD">
            <w:pPr>
              <w:suppressAutoHyphens w:val="0"/>
              <w:spacing w:line="240" w:lineRule="auto"/>
              <w:ind w:firstLine="0"/>
              <w:jc w:val="left"/>
              <w:rPr>
                <w:rFonts w:ascii="Times New Roman" w:eastAsia="Times New Roman" w:hAnsi="Times New Roman" w:cs="Times New Roman"/>
                <w:sz w:val="24"/>
                <w:lang w:eastAsia="de-DE"/>
              </w:rPr>
            </w:pPr>
            <w:r w:rsidRPr="006C17BD">
              <w:rPr>
                <w:rFonts w:ascii="Times New Roman" w:eastAsia="Times New Roman" w:hAnsi="Times New Roman" w:cs="Times New Roman"/>
                <w:sz w:val="24"/>
                <w:lang w:eastAsia="de-DE"/>
              </w:rPr>
              <w:t xml:space="preserve">16-bits </w:t>
            </w:r>
          </w:p>
        </w:tc>
      </w:tr>
    </w:tbl>
    <w:p w14:paraId="23C3F140" w14:textId="05EA5FB8" w:rsidR="00D806C3" w:rsidRDefault="007B5823" w:rsidP="00D806C3">
      <w:pPr>
        <w:suppressAutoHyphens w:val="0"/>
        <w:spacing w:before="100" w:beforeAutospacing="1" w:after="100" w:afterAutospacing="1" w:line="240" w:lineRule="auto"/>
        <w:ind w:firstLine="0"/>
        <w:jc w:val="left"/>
      </w:pPr>
      <w:r>
        <w:rPr>
          <w:rFonts w:ascii="Times New Roman" w:eastAsia="Times New Roman" w:hAnsi="Times New Roman" w:cs="Times New Roman"/>
          <w:sz w:val="24"/>
          <w:lang w:eastAsia="de-DE"/>
        </w:rPr>
        <w:t xml:space="preserve">Die weitere Spezifikation ist bei der </w:t>
      </w:r>
      <w:hyperlink r:id="rId27" w:history="1">
        <w:r w:rsidRPr="00D806C3">
          <w:rPr>
            <w:rStyle w:val="Hyperlink"/>
          </w:rPr>
          <w:t>Modbus Organisation</w:t>
        </w:r>
      </w:hyperlink>
      <w:r>
        <w:t xml:space="preserve"> zu </w:t>
      </w:r>
      <w:hyperlink r:id="rId28" w:history="1">
        <w:r w:rsidRPr="007B5823">
          <w:rPr>
            <w:rStyle w:val="Hyperlink"/>
          </w:rPr>
          <w:t>hier</w:t>
        </w:r>
      </w:hyperlink>
      <w:r>
        <w:t xml:space="preserve"> finden.</w:t>
      </w:r>
    </w:p>
    <w:p w14:paraId="64A1E39F" w14:textId="77777777" w:rsidR="00CE62EE" w:rsidRDefault="00CE62EE" w:rsidP="00CE62EE">
      <w:pPr>
        <w:pStyle w:val="berschrift1"/>
        <w:rPr>
          <w:lang w:eastAsia="de-DE"/>
        </w:rPr>
      </w:pPr>
      <w:bookmarkStart w:id="40" w:name="_Toc96693351"/>
      <w:bookmarkStart w:id="41" w:name="_Toc96862587"/>
      <w:proofErr w:type="spellStart"/>
      <w:r>
        <w:rPr>
          <w:lang w:eastAsia="de-DE"/>
        </w:rPr>
        <w:t>Matlab</w:t>
      </w:r>
      <w:proofErr w:type="spellEnd"/>
      <w:r>
        <w:rPr>
          <w:lang w:eastAsia="de-DE"/>
        </w:rPr>
        <w:t xml:space="preserve"> App</w:t>
      </w:r>
      <w:bookmarkEnd w:id="41"/>
    </w:p>
    <w:p w14:paraId="31A645B8" w14:textId="19E04397" w:rsidR="00CE62EE" w:rsidRDefault="00632729" w:rsidP="00CE62EE">
      <w:pPr>
        <w:pStyle w:val="berschrift2"/>
        <w:rPr>
          <w:lang w:eastAsia="de-DE"/>
        </w:rPr>
      </w:pPr>
      <w:bookmarkStart w:id="42" w:name="_Toc96862588"/>
      <w:r>
        <w:rPr>
          <w:noProof/>
        </w:rPr>
        <w:drawing>
          <wp:anchor distT="0" distB="0" distL="114300" distR="114300" simplePos="0" relativeHeight="251659776" behindDoc="0" locked="0" layoutInCell="1" allowOverlap="1" wp14:anchorId="00ED77A5" wp14:editId="4B8DC003">
            <wp:simplePos x="0" y="0"/>
            <wp:positionH relativeFrom="margin">
              <wp:align>left</wp:align>
            </wp:positionH>
            <wp:positionV relativeFrom="paragraph">
              <wp:posOffset>386080</wp:posOffset>
            </wp:positionV>
            <wp:extent cx="5939790" cy="5290185"/>
            <wp:effectExtent l="0" t="0" r="3810"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39790" cy="5290185"/>
                    </a:xfrm>
                    <a:prstGeom prst="rect">
                      <a:avLst/>
                    </a:prstGeom>
                  </pic:spPr>
                </pic:pic>
              </a:graphicData>
            </a:graphic>
          </wp:anchor>
        </w:drawing>
      </w:r>
      <w:proofErr w:type="spellStart"/>
      <w:r w:rsidR="00CE62EE">
        <w:rPr>
          <w:lang w:eastAsia="de-DE"/>
        </w:rPr>
        <w:t>Allgemines</w:t>
      </w:r>
      <w:bookmarkEnd w:id="42"/>
      <w:proofErr w:type="spellEnd"/>
    </w:p>
    <w:p w14:paraId="52CD8074" w14:textId="7F667D42" w:rsidR="00CE62EE" w:rsidRDefault="00CE62EE" w:rsidP="00632729">
      <w:pPr>
        <w:jc w:val="left"/>
        <w:rPr>
          <w:lang w:eastAsia="de-DE"/>
        </w:rPr>
      </w:pPr>
    </w:p>
    <w:p w14:paraId="30C5CF76" w14:textId="205940A7" w:rsidR="00CE62EE" w:rsidRPr="00DF56F6" w:rsidRDefault="00CE62EE" w:rsidP="00CE62EE">
      <w:pPr>
        <w:rPr>
          <w:lang w:eastAsia="de-DE"/>
        </w:rPr>
      </w:pPr>
      <w:r>
        <w:rPr>
          <w:lang w:eastAsia="de-DE"/>
        </w:rPr>
        <w:lastRenderedPageBreak/>
        <w:t xml:space="preserve">Die App wurde mit </w:t>
      </w:r>
      <w:proofErr w:type="spellStart"/>
      <w:r>
        <w:rPr>
          <w:lang w:eastAsia="de-DE"/>
        </w:rPr>
        <w:t>Matlab</w:t>
      </w:r>
      <w:proofErr w:type="spellEnd"/>
      <w:r>
        <w:rPr>
          <w:lang w:eastAsia="de-DE"/>
        </w:rPr>
        <w:t xml:space="preserve"> Designer entwickelt. Sie verwendet das Modbus Objekt, das </w:t>
      </w:r>
      <w:r w:rsidR="00242401">
        <w:rPr>
          <w:lang w:eastAsia="de-DE"/>
        </w:rPr>
        <w:t xml:space="preserve">zu dem </w:t>
      </w:r>
      <w:r w:rsidR="00242401" w:rsidRPr="00242401">
        <w:rPr>
          <w:lang w:eastAsia="de-DE"/>
        </w:rPr>
        <w:t>Instrument Control Toolbox</w:t>
      </w:r>
      <w:r w:rsidR="00242401">
        <w:rPr>
          <w:lang w:eastAsia="de-DE"/>
        </w:rPr>
        <w:t xml:space="preserve"> gehört</w:t>
      </w:r>
      <w:r>
        <w:rPr>
          <w:lang w:eastAsia="de-DE"/>
        </w:rPr>
        <w:t xml:space="preserve">. </w:t>
      </w:r>
    </w:p>
    <w:p w14:paraId="2FB4BC3B" w14:textId="554444AF" w:rsidR="00CE62EE" w:rsidRDefault="00CE62EE" w:rsidP="00CE62EE">
      <w:pPr>
        <w:pStyle w:val="berschrift2"/>
        <w:jc w:val="left"/>
        <w:rPr>
          <w:lang w:eastAsia="de-DE"/>
        </w:rPr>
      </w:pPr>
      <w:bookmarkStart w:id="43" w:name="_Toc96862589"/>
      <w:r>
        <w:rPr>
          <w:lang w:eastAsia="de-DE"/>
        </w:rPr>
        <w:t>Callback-Prinzip</w:t>
      </w:r>
      <w:bookmarkEnd w:id="43"/>
    </w:p>
    <w:p w14:paraId="7ECD759F" w14:textId="77777777" w:rsidR="00F6246C" w:rsidRPr="00F6246C" w:rsidRDefault="00F6246C" w:rsidP="00F6246C">
      <w:pPr>
        <w:pStyle w:val="Zitat"/>
        <w:rPr>
          <w:lang w:eastAsia="de-DE"/>
        </w:rPr>
      </w:pPr>
      <w:r w:rsidRPr="00F6246C">
        <w:rPr>
          <w:lang w:eastAsia="de-DE"/>
        </w:rPr>
        <w:t xml:space="preserve">Eine Rückruffunktion (englisch Callback) bezeichnet in der Informatik eine Funktion, die einer anderen Funktion, meist einer vorgefertigten Bibliotheks- oder Betriebssystemfunktion, als Parameter übergeben und von dieser unter definierten Bedingungen mit definierten Argumenten aufgerufen wird. Dieses Vorgehen folgt dem Entwurfsmuster der Inversion </w:t>
      </w:r>
      <w:proofErr w:type="spellStart"/>
      <w:r w:rsidRPr="00F6246C">
        <w:rPr>
          <w:lang w:eastAsia="de-DE"/>
        </w:rPr>
        <w:t>of</w:t>
      </w:r>
      <w:proofErr w:type="spellEnd"/>
      <w:r w:rsidRPr="00F6246C">
        <w:rPr>
          <w:lang w:eastAsia="de-DE"/>
        </w:rPr>
        <w:t xml:space="preserve"> Control.</w:t>
      </w:r>
    </w:p>
    <w:p w14:paraId="2B263FD6" w14:textId="77777777" w:rsidR="00F6246C" w:rsidRPr="00F6246C" w:rsidRDefault="00F6246C" w:rsidP="00F6246C">
      <w:pPr>
        <w:pStyle w:val="Zitat"/>
        <w:rPr>
          <w:lang w:eastAsia="de-DE"/>
        </w:rPr>
      </w:pPr>
    </w:p>
    <w:p w14:paraId="15FB62EF" w14:textId="3FF0B880" w:rsidR="00F6246C" w:rsidRDefault="00F6246C" w:rsidP="00F6246C">
      <w:pPr>
        <w:pStyle w:val="Zitat"/>
        <w:rPr>
          <w:lang w:eastAsia="de-DE"/>
        </w:rPr>
      </w:pPr>
      <w:r w:rsidRPr="00F6246C">
        <w:rPr>
          <w:lang w:eastAsia="de-DE"/>
        </w:rPr>
        <w:t xml:space="preserve">Meistens erlaubt die vorgefertigte Funktion die Übergabe eines sog. Benutzerparameters </w:t>
      </w:r>
      <w:proofErr w:type="spellStart"/>
      <w:r>
        <w:rPr>
          <w:lang w:eastAsia="de-DE"/>
        </w:rPr>
        <w:t>app</w:t>
      </w:r>
      <w:proofErr w:type="spellEnd"/>
      <w:r>
        <w:rPr>
          <w:lang w:eastAsia="de-DE"/>
        </w:rPr>
        <w:t xml:space="preserve">, </w:t>
      </w:r>
      <w:proofErr w:type="spellStart"/>
      <w:r>
        <w:rPr>
          <w:lang w:eastAsia="de-DE"/>
        </w:rPr>
        <w:t>event</w:t>
      </w:r>
      <w:proofErr w:type="spellEnd"/>
      <w:r w:rsidRPr="00F6246C">
        <w:rPr>
          <w:lang w:eastAsia="de-DE"/>
        </w:rPr>
        <w:t>, der von ihr (neben anderen Argumenten) zur Rückruffunktion durchgereicht wird, damit letztere im Kontext des ursprünglichen Aufrufers Daten sowohl abgreifen wie ablegen kann</w:t>
      </w:r>
      <w:r>
        <w:rPr>
          <w:lang w:eastAsia="de-DE"/>
        </w:rPr>
        <w:t>.</w:t>
      </w:r>
    </w:p>
    <w:p w14:paraId="0E9DA283" w14:textId="73405188" w:rsidR="00F6246C" w:rsidRPr="005B4E75" w:rsidRDefault="00F6246C" w:rsidP="005B4E75">
      <w:pPr>
        <w:pStyle w:val="Zitat"/>
        <w:rPr>
          <w:lang w:eastAsia="de-DE"/>
        </w:rPr>
      </w:pPr>
      <w:r>
        <w:rPr>
          <w:lang w:eastAsia="de-DE"/>
        </w:rPr>
        <w:t>Es gibt zwei Arten von Rückrufen, die sich darin unterscheiden, wie sie den Datenfluss zur Laufzeit steuern: blockierende Rückrufe (auch bekannt als synchrone Rückrufe oder einfach Rückrufe) und zeitversetzte Rückrufe (auch bekannt als asynchrone Rückrufe). Während blockierende Rückrufe vor der Rückkehr einer Funktion aufgerufen werden</w:t>
      </w:r>
      <w:r>
        <w:rPr>
          <w:lang w:eastAsia="de-DE"/>
        </w:rPr>
        <w:t xml:space="preserve">, </w:t>
      </w:r>
      <w:r>
        <w:rPr>
          <w:lang w:eastAsia="de-DE"/>
        </w:rPr>
        <w:t>können zeitversetzte Rückrufe nach der Rückkehr einer Funktion aufgerufen werden. Aufgeschobene Rückrufe werden häufig im Zusammenhang mit E/A-Operationen oder der Behandlung von Ereignissen verwendet und werden durch Unterbrechungen oder im Falle mehrerer Threads durch einen anderen Thread aufgerufen. Aufgrund ihrer Beschaffenheit können blockierende Rückrufe ohne Unterbrechungen oder mehrere Threads funktionieren, was bedeutet, dass blockierende Rückrufe in der Regel nicht für die Synchronisierung oder das Delegieren von Arbeit an einen anderen Thread verwendet werden.</w:t>
      </w:r>
      <w:r w:rsidR="005B4E75">
        <w:rPr>
          <w:lang w:eastAsia="de-DE"/>
        </w:rPr>
        <w:t xml:space="preserve"> </w:t>
      </w:r>
      <w:sdt>
        <w:sdtPr>
          <w:rPr>
            <w:lang w:eastAsia="de-DE"/>
          </w:rPr>
          <w:alias w:val="To edit, see citavi.com/edit"/>
          <w:tag w:val="CitaviPlaceholder#5eb5bd03-e513-46e1-90e6-55dd329fc90c"/>
          <w:id w:val="-1911988838"/>
          <w:placeholder>
            <w:docPart w:val="DefaultPlaceholder_-1854013440"/>
          </w:placeholder>
        </w:sdtPr>
        <w:sdtContent>
          <w:r>
            <w:rPr>
              <w:noProof/>
              <w:lang w:eastAsia="de-DE"/>
            </w:rPr>
            <w:fldChar w:fldCharType="begin"/>
          </w:r>
          <w:r>
            <w:rPr>
              <w:noProof/>
              <w:lang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jZiYmNmLTAzZjgtNGEzNy04MGE5LWI3ZThkZjA3MWMwNCIsIlJhbmdlTGVuZ3RoIjoyOSwiUmVmZXJlbmNlSWQiOiIzMmQxYTdlZi00NzNmLTRjOWYtYTY0Ny0zNmZmM2E3MzVhNmYiLCJSZWZlcmVuY2UiOnsiJGlkIjoiMyIsIiR0eXBlIjoiU3dpc3NBY2FkZW1pYy5DaXRhdmkuUmVmZXJlbmNlLCBTd2lzc0FjYWRlbWljLkNpdGF2aSIsIkFic3RyYWN0Q29tcGxleGl0eSI6MCwiQWJzdHJhY3RTb3VyY2VUZXh0Rm9ybWF0IjowLCJBY2Nlc3NEYXRlIjoiMjcuMDIuMjAyMiIsIkF1dGhvcnMiOltdLCJDaXRhdGlvbktleVVwZGF0ZVR5cGUiOjAsIkNvbGxhYm9yYXRvcnMiOltdLCJEYXRlIjoiMTMuMDI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SJUMzJUJDY2tydWZmdW5rdGlvbiIsIlVyaVN0cmluZyI6Imh0dHBzOi8vZGUud2lraXBlZGlhLm9yZy93aWtpL1LDvGNrcnVmZnVua3Rpb24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xYjB3bnNpZTV1Ymx0bDd0eWkzanJ0bTE0ZjN6cWNjZjU4aHAiLCJDcmVhdGVkT24iOiIyMDIyLTAyLTI3VDA0OjQzOjA0WiIsIk1vZGlmaWVkQnkiOiJxYjB3bnNpZTV1Ymx0bDd0eWkzanJ0bTE0ZjN6cWNjZjU4aHAiLCJJZCI6IjE2ZmZiNWEzLTYyMzMtNDViNS1hNzZkLTAwYzUyN2NlMDM5ZiIsIk1vZGlmaWVkT24iOiIyMDIyLTAyLTI3VDA0OjQzOjA0WiIsIlByb2plY3QiOnsiJGlkIjoiNyIsIiR0eXBlIjoiU3dpc3NBY2FkZW1pYy5DaXRhdmkuUHJvamVjdCwgU3dpc3NBY2FkZW1pYy5DaXRhdmkifX0s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RlLndpa2lwZWRpYS5vcmcvd2lraS9SJUMzJUJDY2tydWZmdW5rdGlvbiIsIlVyaVN0cmluZyI6Imh0dHBzOi8vZGUud2lraXBlZGlhLm9yZy93aWtpL1LDvGNrcnVmZnVua3Rpb24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}</w:instrText>
          </w:r>
          <w:r>
            <w:rPr>
              <w:noProof/>
              <w:lang w:eastAsia="de-DE"/>
            </w:rPr>
            <w:fldChar w:fldCharType="separate"/>
          </w:r>
          <w:hyperlink r:id="rId30" w:tooltip="Rückruffunktion – Wikipedia, 2022, 13 Feb. 2022. Web. 27 Feb. 2022. &lt;https://de.wikipedia.org/wiki/R%C3%BCckruffunktion&gt;." w:history="1">
            <w:r>
              <w:rPr>
                <w:noProof/>
                <w:lang w:eastAsia="de-DE"/>
              </w:rPr>
              <w:t>(Rückruffunktion – Wikipedia)</w:t>
            </w:r>
          </w:hyperlink>
          <w:r>
            <w:rPr>
              <w:noProof/>
              <w:lang w:eastAsia="de-DE"/>
            </w:rPr>
            <w:fldChar w:fldCharType="end"/>
          </w:r>
        </w:sdtContent>
      </w:sdt>
    </w:p>
    <w:p w14:paraId="2714642D" w14:textId="0EC11C28" w:rsidR="00CF00F7" w:rsidRDefault="00CF00F7" w:rsidP="00CF00F7">
      <w:pPr>
        <w:pStyle w:val="berschrift2"/>
        <w:jc w:val="left"/>
        <w:rPr>
          <w:lang w:eastAsia="de-DE"/>
        </w:rPr>
      </w:pPr>
      <w:bookmarkStart w:id="44" w:name="_Toc96862590"/>
      <w:r>
        <w:rPr>
          <w:lang w:eastAsia="de-DE"/>
        </w:rPr>
        <w:t>Konzept der App</w:t>
      </w:r>
      <w:bookmarkEnd w:id="44"/>
    </w:p>
    <w:p w14:paraId="59940306" w14:textId="03030CF2" w:rsidR="00B354AE" w:rsidRDefault="00B354AE" w:rsidP="005B4E75">
      <w:pPr>
        <w:rPr>
          <w:lang w:eastAsia="de-DE"/>
        </w:rPr>
      </w:pPr>
      <w:r>
        <w:rPr>
          <w:lang w:eastAsia="de-DE"/>
        </w:rPr>
        <w:t xml:space="preserve">Analog zur Firmware wird in der App wird </w:t>
      </w:r>
      <w:proofErr w:type="spellStart"/>
      <w:r>
        <w:rPr>
          <w:lang w:eastAsia="de-DE"/>
        </w:rPr>
        <w:t>asyncron</w:t>
      </w:r>
      <w:proofErr w:type="spellEnd"/>
      <w:r>
        <w:rPr>
          <w:lang w:eastAsia="de-DE"/>
        </w:rPr>
        <w:t xml:space="preserve"> über </w:t>
      </w:r>
      <w:proofErr w:type="spellStart"/>
      <w:r>
        <w:rPr>
          <w:lang w:eastAsia="de-DE"/>
        </w:rPr>
        <w:t>events</w:t>
      </w:r>
      <w:proofErr w:type="spellEnd"/>
      <w:r>
        <w:rPr>
          <w:lang w:eastAsia="de-DE"/>
        </w:rPr>
        <w:t xml:space="preserve"> </w:t>
      </w:r>
      <w:proofErr w:type="spellStart"/>
      <w:r>
        <w:rPr>
          <w:lang w:eastAsia="de-DE"/>
        </w:rPr>
        <w:t>callbacks</w:t>
      </w:r>
      <w:proofErr w:type="spellEnd"/>
      <w:r>
        <w:rPr>
          <w:lang w:eastAsia="de-DE"/>
        </w:rPr>
        <w:t xml:space="preserve"> ausgeführt. Das Ereignis </w:t>
      </w:r>
      <w:proofErr w:type="spellStart"/>
      <w:r w:rsidRPr="00B354AE">
        <w:rPr>
          <w:i/>
          <w:iCs/>
          <w:lang w:eastAsia="de-DE"/>
        </w:rPr>
        <w:t>LineFeedReceived</w:t>
      </w:r>
      <w:proofErr w:type="spellEnd"/>
      <w:r w:rsidRPr="00B354AE">
        <w:rPr>
          <w:i/>
          <w:iCs/>
          <w:lang w:eastAsia="de-DE"/>
        </w:rPr>
        <w:t xml:space="preserve"> (0xA)</w:t>
      </w:r>
      <w:r>
        <w:rPr>
          <w:lang w:eastAsia="de-DE"/>
        </w:rPr>
        <w:t xml:space="preserve"> triggert den </w:t>
      </w:r>
      <w:proofErr w:type="spellStart"/>
      <w:r>
        <w:rPr>
          <w:lang w:eastAsia="de-DE"/>
        </w:rPr>
        <w:t>eventhandler</w:t>
      </w:r>
      <w:proofErr w:type="spellEnd"/>
      <w:r>
        <w:rPr>
          <w:lang w:eastAsia="de-DE"/>
        </w:rPr>
        <w:t xml:space="preserve"> </w:t>
      </w:r>
      <w:proofErr w:type="spellStart"/>
      <w:r w:rsidRPr="00B354AE">
        <w:rPr>
          <w:i/>
          <w:iCs/>
          <w:lang w:eastAsia="de-DE"/>
        </w:rPr>
        <w:t>cbReadSerialData</w:t>
      </w:r>
      <w:proofErr w:type="spellEnd"/>
      <w:r w:rsidRPr="00B354AE">
        <w:rPr>
          <w:i/>
          <w:iCs/>
          <w:lang w:eastAsia="de-DE"/>
        </w:rPr>
        <w:t>(</w:t>
      </w:r>
      <w:proofErr w:type="spellStart"/>
      <w:proofErr w:type="gramStart"/>
      <w:r w:rsidRPr="00B354AE">
        <w:rPr>
          <w:i/>
          <w:iCs/>
          <w:lang w:eastAsia="de-DE"/>
        </w:rPr>
        <w:t>app,src</w:t>
      </w:r>
      <w:proofErr w:type="spellEnd"/>
      <w:proofErr w:type="gramEnd"/>
      <w:r w:rsidRPr="00B354AE">
        <w:rPr>
          <w:i/>
          <w:iCs/>
          <w:lang w:eastAsia="de-DE"/>
        </w:rPr>
        <w:t>,~)</w:t>
      </w:r>
      <w:r>
        <w:rPr>
          <w:i/>
          <w:iCs/>
          <w:lang w:eastAsia="de-DE"/>
        </w:rPr>
        <w:t>.</w:t>
      </w:r>
      <w:r>
        <w:rPr>
          <w:lang w:eastAsia="de-DE"/>
        </w:rPr>
        <w:t xml:space="preserve"> </w:t>
      </w:r>
      <w:proofErr w:type="spellStart"/>
      <w:r>
        <w:rPr>
          <w:lang w:eastAsia="de-DE"/>
        </w:rPr>
        <w:t>Deser</w:t>
      </w:r>
      <w:proofErr w:type="spellEnd"/>
      <w:r>
        <w:rPr>
          <w:lang w:eastAsia="de-DE"/>
        </w:rPr>
        <w:t xml:space="preserve"> extrahiert die Daten aus dem stream und fügt sie in der Struktur </w:t>
      </w:r>
      <w:proofErr w:type="spellStart"/>
      <w:r w:rsidRPr="00B354AE">
        <w:rPr>
          <w:i/>
          <w:iCs/>
          <w:lang w:eastAsia="de-DE"/>
        </w:rPr>
        <w:t>streamingData</w:t>
      </w:r>
      <w:proofErr w:type="spellEnd"/>
      <w:r>
        <w:rPr>
          <w:lang w:eastAsia="de-DE"/>
        </w:rPr>
        <w:t xml:space="preserve"> hinzu. Schließlich werden </w:t>
      </w:r>
      <w:proofErr w:type="spellStart"/>
      <w:r w:rsidRPr="00B354AE">
        <w:rPr>
          <w:i/>
          <w:iCs/>
          <w:lang w:eastAsia="de-DE"/>
        </w:rPr>
        <w:t>streamingData</w:t>
      </w:r>
      <w:r>
        <w:rPr>
          <w:lang w:eastAsia="de-DE"/>
        </w:rPr>
        <w:t>.</w:t>
      </w:r>
      <w:r w:rsidRPr="00B354AE">
        <w:rPr>
          <w:lang w:eastAsia="de-DE"/>
        </w:rPr>
        <w:t>stepperSteps</w:t>
      </w:r>
      <w:proofErr w:type="spellEnd"/>
      <w:r>
        <w:rPr>
          <w:lang w:eastAsia="de-DE"/>
        </w:rPr>
        <w:t xml:space="preserve"> und </w:t>
      </w:r>
      <w:proofErr w:type="spellStart"/>
      <w:r w:rsidRPr="00B354AE">
        <w:rPr>
          <w:i/>
          <w:iCs/>
          <w:lang w:eastAsia="de-DE"/>
        </w:rPr>
        <w:t>streamingData</w:t>
      </w:r>
      <w:r w:rsidR="00A022A9">
        <w:rPr>
          <w:i/>
          <w:iCs/>
          <w:lang w:eastAsia="de-DE"/>
        </w:rPr>
        <w:t>.</w:t>
      </w:r>
      <w:r w:rsidRPr="00B354AE">
        <w:rPr>
          <w:lang w:eastAsia="de-DE"/>
        </w:rPr>
        <w:t>ecoderSteps</w:t>
      </w:r>
      <w:proofErr w:type="spellEnd"/>
      <w:r>
        <w:rPr>
          <w:lang w:eastAsia="de-DE"/>
        </w:rPr>
        <w:t xml:space="preserve"> über </w:t>
      </w:r>
      <w:proofErr w:type="spellStart"/>
      <w:r w:rsidR="00A022A9" w:rsidRPr="00B354AE">
        <w:rPr>
          <w:i/>
          <w:iCs/>
          <w:lang w:eastAsia="de-DE"/>
        </w:rPr>
        <w:t>streamingData</w:t>
      </w:r>
      <w:r w:rsidR="00A022A9">
        <w:rPr>
          <w:lang w:eastAsia="de-DE"/>
        </w:rPr>
        <w:t>.</w:t>
      </w:r>
      <w:r w:rsidRPr="00B354AE">
        <w:rPr>
          <w:lang w:eastAsia="de-DE"/>
        </w:rPr>
        <w:t>timestamp</w:t>
      </w:r>
      <w:proofErr w:type="spellEnd"/>
      <w:r>
        <w:rPr>
          <w:lang w:eastAsia="de-DE"/>
        </w:rPr>
        <w:t xml:space="preserve"> geplottet.</w:t>
      </w:r>
    </w:p>
    <w:p w14:paraId="53C6DA88" w14:textId="27884C79" w:rsidR="00A022A9" w:rsidRDefault="00A022A9" w:rsidP="005B4E75">
      <w:pPr>
        <w:rPr>
          <w:lang w:eastAsia="de-DE"/>
        </w:rPr>
      </w:pPr>
      <w:r>
        <w:rPr>
          <w:lang w:eastAsia="de-DE"/>
        </w:rPr>
        <w:t xml:space="preserve">Die zweite asynchrone Verarbeitung erfolgt über den </w:t>
      </w:r>
      <w:proofErr w:type="spellStart"/>
      <w:proofErr w:type="gramStart"/>
      <w:r>
        <w:rPr>
          <w:lang w:eastAsia="de-DE"/>
        </w:rPr>
        <w:t>Timer</w:t>
      </w:r>
      <w:proofErr w:type="spellEnd"/>
      <w:r>
        <w:rPr>
          <w:lang w:eastAsia="de-DE"/>
        </w:rPr>
        <w:t xml:space="preserve">  </w:t>
      </w:r>
      <w:proofErr w:type="spellStart"/>
      <w:r w:rsidRPr="00A022A9">
        <w:rPr>
          <w:i/>
          <w:iCs/>
          <w:lang w:eastAsia="de-DE"/>
        </w:rPr>
        <w:t>modbusTimer</w:t>
      </w:r>
      <w:proofErr w:type="spellEnd"/>
      <w:proofErr w:type="gramEnd"/>
      <w:r>
        <w:rPr>
          <w:lang w:eastAsia="de-DE"/>
        </w:rPr>
        <w:t xml:space="preserve"> und </w:t>
      </w:r>
      <w:proofErr w:type="spellStart"/>
      <w:r w:rsidRPr="00A022A9">
        <w:rPr>
          <w:i/>
          <w:iCs/>
          <w:lang w:eastAsia="de-DE"/>
        </w:rPr>
        <w:t>cbReadSerialData</w:t>
      </w:r>
      <w:proofErr w:type="spellEnd"/>
      <w:r w:rsidRPr="00A022A9">
        <w:rPr>
          <w:lang w:eastAsia="de-DE"/>
        </w:rPr>
        <w:t xml:space="preserve"> als </w:t>
      </w:r>
      <w:r>
        <w:rPr>
          <w:lang w:eastAsia="de-DE"/>
        </w:rPr>
        <w:t xml:space="preserve">dazugehöriges </w:t>
      </w:r>
      <w:proofErr w:type="spellStart"/>
      <w:r>
        <w:rPr>
          <w:lang w:eastAsia="de-DE"/>
        </w:rPr>
        <w:t>callback</w:t>
      </w:r>
      <w:proofErr w:type="spellEnd"/>
      <w:r>
        <w:rPr>
          <w:lang w:eastAsia="de-DE"/>
        </w:rPr>
        <w:t xml:space="preserve">. Hier werden dann </w:t>
      </w:r>
      <w:proofErr w:type="spellStart"/>
      <w:r>
        <w:rPr>
          <w:lang w:eastAsia="de-DE"/>
        </w:rPr>
        <w:t>periodicsch</w:t>
      </w:r>
      <w:proofErr w:type="spellEnd"/>
      <w:r>
        <w:rPr>
          <w:lang w:eastAsia="de-DE"/>
        </w:rPr>
        <w:t xml:space="preserve"> die Modbus-Register </w:t>
      </w:r>
      <w:proofErr w:type="spellStart"/>
      <w:proofErr w:type="gramStart"/>
      <w:r>
        <w:rPr>
          <w:lang w:eastAsia="de-DE"/>
        </w:rPr>
        <w:t>gelesen.Idealerweise</w:t>
      </w:r>
      <w:proofErr w:type="spellEnd"/>
      <w:proofErr w:type="gramEnd"/>
      <w:r>
        <w:rPr>
          <w:lang w:eastAsia="de-DE"/>
        </w:rPr>
        <w:t xml:space="preserve"> sollte hier die Modbus Funktion  </w:t>
      </w:r>
      <w:r w:rsidRPr="00A022A9">
        <w:rPr>
          <w:lang w:eastAsia="de-DE"/>
        </w:rPr>
        <w:t>(0x17</w:t>
      </w:r>
      <w:r>
        <w:rPr>
          <w:lang w:eastAsia="de-DE"/>
        </w:rPr>
        <w:t xml:space="preserve">, </w:t>
      </w:r>
      <w:r w:rsidRPr="00A022A9">
        <w:rPr>
          <w:lang w:eastAsia="de-DE"/>
        </w:rPr>
        <w:t xml:space="preserve"> Read/Write Multiple </w:t>
      </w:r>
      <w:proofErr w:type="spellStart"/>
      <w:r w:rsidRPr="00A022A9">
        <w:rPr>
          <w:lang w:eastAsia="de-DE"/>
        </w:rPr>
        <w:t>register</w:t>
      </w:r>
      <w:proofErr w:type="spellEnd"/>
      <w:r>
        <w:rPr>
          <w:lang w:eastAsia="de-DE"/>
        </w:rPr>
        <w:t xml:space="preserve">) verwendet werden, das wird aber leider von der Firmware </w:t>
      </w:r>
      <w:r w:rsidR="00265B9F">
        <w:rPr>
          <w:lang w:eastAsia="de-DE"/>
        </w:rPr>
        <w:t>(</w:t>
      </w:r>
      <w:r w:rsidR="00BC7E90">
        <w:rPr>
          <w:lang w:eastAsia="de-DE"/>
        </w:rPr>
        <w:t>Modbus-</w:t>
      </w:r>
      <w:r w:rsidR="00265B9F">
        <w:rPr>
          <w:lang w:eastAsia="de-DE"/>
        </w:rPr>
        <w:t>Bibliothek)</w:t>
      </w:r>
      <w:r>
        <w:rPr>
          <w:lang w:eastAsia="de-DE"/>
        </w:rPr>
        <w:t xml:space="preserve"> </w:t>
      </w:r>
      <w:r w:rsidR="00265B9F">
        <w:rPr>
          <w:lang w:eastAsia="de-DE"/>
        </w:rPr>
        <w:t>n</w:t>
      </w:r>
      <w:r>
        <w:rPr>
          <w:lang w:eastAsia="de-DE"/>
        </w:rPr>
        <w:t xml:space="preserve">icht unterstützt. </w:t>
      </w:r>
    </w:p>
    <w:p w14:paraId="14C371A0" w14:textId="331C6972" w:rsidR="005B4E75" w:rsidRDefault="00A022A9" w:rsidP="005B4E75">
      <w:pPr>
        <w:rPr>
          <w:lang w:eastAsia="de-DE"/>
        </w:rPr>
      </w:pPr>
      <w:r>
        <w:rPr>
          <w:lang w:eastAsia="de-DE"/>
        </w:rPr>
        <w:lastRenderedPageBreak/>
        <w:t>Alle Widgets der Anwendung haben</w:t>
      </w:r>
      <w:r w:rsidR="009E214C">
        <w:rPr>
          <w:lang w:eastAsia="de-DE"/>
        </w:rPr>
        <w:t xml:space="preserve"> eigene</w:t>
      </w:r>
      <w:r>
        <w:rPr>
          <w:lang w:eastAsia="de-DE"/>
        </w:rPr>
        <w:t xml:space="preserve"> Ereignisse, die weitere </w:t>
      </w:r>
      <w:proofErr w:type="spellStart"/>
      <w:r>
        <w:rPr>
          <w:lang w:eastAsia="de-DE"/>
        </w:rPr>
        <w:t>callbacks</w:t>
      </w:r>
      <w:proofErr w:type="spellEnd"/>
      <w:r>
        <w:rPr>
          <w:lang w:eastAsia="de-DE"/>
        </w:rPr>
        <w:t xml:space="preserve"> triggern können. Hier wurde zunächst versucht das Schreiben der Modbus Register zu implementieren. Da d</w:t>
      </w:r>
      <w:r w:rsidR="00B354AE">
        <w:rPr>
          <w:lang w:eastAsia="de-DE"/>
        </w:rPr>
        <w:t>i</w:t>
      </w:r>
      <w:r w:rsidR="005B4E75">
        <w:rPr>
          <w:lang w:eastAsia="de-DE"/>
        </w:rPr>
        <w:t xml:space="preserve">e Modbus Implementierung von </w:t>
      </w:r>
      <w:proofErr w:type="spellStart"/>
      <w:r w:rsidR="005B4E75">
        <w:rPr>
          <w:lang w:eastAsia="de-DE"/>
        </w:rPr>
        <w:t>Matlab</w:t>
      </w:r>
      <w:proofErr w:type="spellEnd"/>
      <w:r w:rsidR="005B4E75">
        <w:rPr>
          <w:lang w:eastAsia="de-DE"/>
        </w:rPr>
        <w:t xml:space="preserve"> ist leider </w:t>
      </w:r>
      <w:r w:rsidR="00B354AE">
        <w:rPr>
          <w:lang w:eastAsia="de-DE"/>
        </w:rPr>
        <w:t>statuslos</w:t>
      </w:r>
      <w:r w:rsidR="005B4E75">
        <w:rPr>
          <w:lang w:eastAsia="de-DE"/>
        </w:rPr>
        <w:t xml:space="preserve"> und nicht blockierend. Das führt dazu, dass </w:t>
      </w:r>
      <w:r w:rsidR="00B354AE">
        <w:rPr>
          <w:lang w:eastAsia="de-DE"/>
        </w:rPr>
        <w:t xml:space="preserve">auf der Schnittstelle parallel ausgeführte Zugriffe ausgeführt werden. </w:t>
      </w:r>
      <w:r>
        <w:rPr>
          <w:lang w:eastAsia="de-DE"/>
        </w:rPr>
        <w:t xml:space="preserve">Das </w:t>
      </w:r>
      <w:proofErr w:type="spellStart"/>
      <w:r>
        <w:rPr>
          <w:lang w:eastAsia="de-DE"/>
        </w:rPr>
        <w:t>callbacks</w:t>
      </w:r>
      <w:proofErr w:type="spellEnd"/>
      <w:r>
        <w:rPr>
          <w:lang w:eastAsia="de-DE"/>
        </w:rPr>
        <w:t xml:space="preserve"> des </w:t>
      </w:r>
      <w:proofErr w:type="spellStart"/>
      <w:r>
        <w:rPr>
          <w:lang w:eastAsia="de-DE"/>
        </w:rPr>
        <w:t>Timers</w:t>
      </w:r>
      <w:proofErr w:type="spellEnd"/>
      <w:r>
        <w:rPr>
          <w:lang w:eastAsia="de-DE"/>
        </w:rPr>
        <w:t xml:space="preserve"> </w:t>
      </w:r>
      <w:proofErr w:type="spellStart"/>
      <w:r w:rsidRPr="00A022A9">
        <w:rPr>
          <w:i/>
          <w:iCs/>
          <w:lang w:eastAsia="de-DE"/>
        </w:rPr>
        <w:t>modbusTimer</w:t>
      </w:r>
      <w:proofErr w:type="spellEnd"/>
      <w:r>
        <w:rPr>
          <w:i/>
          <w:iCs/>
          <w:lang w:eastAsia="de-DE"/>
        </w:rPr>
        <w:t xml:space="preserve"> </w:t>
      </w:r>
      <w:r>
        <w:rPr>
          <w:lang w:eastAsia="de-DE"/>
        </w:rPr>
        <w:t xml:space="preserve">bekommt einen Fehler und der </w:t>
      </w:r>
      <w:proofErr w:type="spellStart"/>
      <w:r>
        <w:rPr>
          <w:lang w:eastAsia="de-DE"/>
        </w:rPr>
        <w:t>Timer</w:t>
      </w:r>
      <w:proofErr w:type="spellEnd"/>
      <w:r>
        <w:rPr>
          <w:lang w:eastAsia="de-DE"/>
        </w:rPr>
        <w:t xml:space="preserve"> </w:t>
      </w:r>
      <w:proofErr w:type="spellStart"/>
      <w:r>
        <w:rPr>
          <w:lang w:eastAsia="de-DE"/>
        </w:rPr>
        <w:t>stopt</w:t>
      </w:r>
      <w:proofErr w:type="spellEnd"/>
      <w:r>
        <w:rPr>
          <w:lang w:eastAsia="de-DE"/>
        </w:rPr>
        <w:t xml:space="preserve">. Somit findet kein weiteres </w:t>
      </w:r>
      <w:proofErr w:type="spellStart"/>
      <w:r>
        <w:rPr>
          <w:lang w:eastAsia="de-DE"/>
        </w:rPr>
        <w:t>pollen</w:t>
      </w:r>
      <w:proofErr w:type="spellEnd"/>
      <w:r>
        <w:rPr>
          <w:lang w:eastAsia="de-DE"/>
        </w:rPr>
        <w:t xml:space="preserve"> mehr statt und die Anwendung muss neu gestartet werden.</w:t>
      </w:r>
    </w:p>
    <w:p w14:paraId="6406160D" w14:textId="3C812B47" w:rsidR="009E214C" w:rsidRDefault="009E214C" w:rsidP="005B4E75">
      <w:pPr>
        <w:rPr>
          <w:lang w:eastAsia="de-DE"/>
        </w:rPr>
      </w:pPr>
      <w:r>
        <w:rPr>
          <w:lang w:eastAsia="de-DE"/>
        </w:rPr>
        <w:t xml:space="preserve">Eine eigene Implementierung eines eigenen </w:t>
      </w:r>
      <w:proofErr w:type="spellStart"/>
      <w:r>
        <w:rPr>
          <w:lang w:eastAsia="de-DE"/>
        </w:rPr>
        <w:t>Ereignisystems</w:t>
      </w:r>
      <w:proofErr w:type="spellEnd"/>
      <w:r>
        <w:rPr>
          <w:lang w:eastAsia="de-DE"/>
        </w:rPr>
        <w:t xml:space="preserve"> als Instanz der </w:t>
      </w:r>
      <w:proofErr w:type="gramStart"/>
      <w:r>
        <w:rPr>
          <w:lang w:eastAsia="de-DE"/>
        </w:rPr>
        <w:t xml:space="preserve">Klasse  </w:t>
      </w:r>
      <w:proofErr w:type="spellStart"/>
      <w:r w:rsidRPr="009E214C">
        <w:rPr>
          <w:i/>
          <w:iCs/>
          <w:lang w:eastAsia="de-DE"/>
        </w:rPr>
        <w:t>matlab</w:t>
      </w:r>
      <w:proofErr w:type="gramEnd"/>
      <w:r w:rsidRPr="009E214C">
        <w:rPr>
          <w:i/>
          <w:iCs/>
          <w:lang w:eastAsia="de-DE"/>
        </w:rPr>
        <w:t>.DiscreteEventSystem</w:t>
      </w:r>
      <w:proofErr w:type="spellEnd"/>
      <w:r>
        <w:rPr>
          <w:lang w:eastAsia="de-DE"/>
        </w:rPr>
        <w:t xml:space="preserve"> würde den Rahmen der (unbenoteten) Hausarbeit sprengen. </w:t>
      </w:r>
      <w:proofErr w:type="gramStart"/>
      <w:r>
        <w:rPr>
          <w:lang w:eastAsia="de-DE"/>
        </w:rPr>
        <w:t xml:space="preserve">Im </w:t>
      </w:r>
      <w:proofErr w:type="spellStart"/>
      <w:r>
        <w:rPr>
          <w:lang w:eastAsia="de-DE"/>
        </w:rPr>
        <w:t>rahmen</w:t>
      </w:r>
      <w:proofErr w:type="spellEnd"/>
      <w:proofErr w:type="gramEnd"/>
      <w:r>
        <w:rPr>
          <w:lang w:eastAsia="de-DE"/>
        </w:rPr>
        <w:t xml:space="preserve"> der persönlichen Weiterbildung erscheint mir der Weg über die „</w:t>
      </w:r>
      <w:r w:rsidRPr="009E214C">
        <w:rPr>
          <w:lang w:eastAsia="de-DE"/>
        </w:rPr>
        <w:t>Instrument Control Toolbox</w:t>
      </w:r>
      <w:r>
        <w:rPr>
          <w:lang w:eastAsia="de-DE"/>
        </w:rPr>
        <w:t xml:space="preserve">“ von </w:t>
      </w:r>
      <w:proofErr w:type="spellStart"/>
      <w:r>
        <w:rPr>
          <w:lang w:eastAsia="de-DE"/>
        </w:rPr>
        <w:t>matlab</w:t>
      </w:r>
      <w:proofErr w:type="spellEnd"/>
      <w:r>
        <w:rPr>
          <w:lang w:eastAsia="de-DE"/>
        </w:rPr>
        <w:t xml:space="preserve"> ein besserer weg zu sein.</w:t>
      </w:r>
    </w:p>
    <w:p w14:paraId="3AAA8C93" w14:textId="77777777" w:rsidR="00A022A9" w:rsidRPr="00A022A9" w:rsidRDefault="00A022A9" w:rsidP="005B4E75">
      <w:pPr>
        <w:rPr>
          <w:lang w:eastAsia="de-DE"/>
        </w:rPr>
      </w:pPr>
    </w:p>
    <w:p w14:paraId="3DE04CDC" w14:textId="0FA05401" w:rsidR="006C17BD" w:rsidRDefault="00431730" w:rsidP="00F6246C">
      <w:pPr>
        <w:pStyle w:val="berschrift1"/>
        <w:rPr>
          <w:lang w:eastAsia="de-DE"/>
        </w:rPr>
      </w:pPr>
      <w:bookmarkStart w:id="45" w:name="_Toc96862591"/>
      <w:r>
        <w:rPr>
          <w:lang w:eastAsia="de-DE"/>
        </w:rPr>
        <w:t>Elektronik-</w:t>
      </w:r>
      <w:r w:rsidR="00BD2672">
        <w:rPr>
          <w:lang w:eastAsia="de-DE"/>
        </w:rPr>
        <w:t>Hardware</w:t>
      </w:r>
      <w:r>
        <w:rPr>
          <w:lang w:eastAsia="de-DE"/>
        </w:rPr>
        <w:t xml:space="preserve"> und </w:t>
      </w:r>
      <w:r w:rsidR="00717F17">
        <w:rPr>
          <w:lang w:eastAsia="de-DE"/>
        </w:rPr>
        <w:t>Firmware</w:t>
      </w:r>
      <w:bookmarkEnd w:id="40"/>
      <w:bookmarkEnd w:id="45"/>
    </w:p>
    <w:p w14:paraId="04273B59" w14:textId="72F1C21A" w:rsidR="00C53146" w:rsidRDefault="00C53146" w:rsidP="00C53146">
      <w:pPr>
        <w:rPr>
          <w:rStyle w:val="berschrift3Zchn"/>
        </w:rPr>
      </w:pPr>
      <w:bookmarkStart w:id="46" w:name="_Toc96862592"/>
      <w:r>
        <w:rPr>
          <w:rStyle w:val="berschrift3Zchn"/>
        </w:rPr>
        <w:t>Allgemeines</w:t>
      </w:r>
      <w:bookmarkEnd w:id="46"/>
    </w:p>
    <w:p w14:paraId="0E6EB6C4" w14:textId="5276CBCA" w:rsidR="00161BEC" w:rsidRDefault="00161BEC" w:rsidP="00161BEC">
      <w:pPr>
        <w:rPr>
          <w:lang w:eastAsia="de-DE"/>
        </w:rPr>
      </w:pPr>
      <w:r>
        <w:rPr>
          <w:lang w:eastAsia="de-DE"/>
        </w:rPr>
        <w:t xml:space="preserve">Als Entwicklungsumgebung wurde </w:t>
      </w:r>
      <w:hyperlink r:id="rId31" w:history="1">
        <w:proofErr w:type="spellStart"/>
        <w:r w:rsidR="006532E5">
          <w:rPr>
            <w:rStyle w:val="Hyperlink"/>
            <w:lang w:eastAsia="de-DE"/>
          </w:rPr>
          <w:t>P</w:t>
        </w:r>
        <w:r w:rsidRPr="00161BEC">
          <w:rPr>
            <w:rStyle w:val="Hyperlink"/>
            <w:lang w:eastAsia="de-DE"/>
          </w:rPr>
          <w:t>latform</w:t>
        </w:r>
        <w:r w:rsidR="006532E5">
          <w:rPr>
            <w:rStyle w:val="Hyperlink"/>
            <w:lang w:eastAsia="de-DE"/>
          </w:rPr>
          <w:t>IO</w:t>
        </w:r>
        <w:proofErr w:type="spellEnd"/>
      </w:hyperlink>
      <w:r>
        <w:rPr>
          <w:lang w:eastAsia="de-DE"/>
        </w:rPr>
        <w:t xml:space="preserve"> und </w:t>
      </w:r>
      <w:hyperlink r:id="rId32" w:history="1">
        <w:r w:rsidRPr="00161BEC">
          <w:rPr>
            <w:rStyle w:val="Hyperlink"/>
            <w:lang w:eastAsia="de-DE"/>
          </w:rPr>
          <w:t xml:space="preserve">Microsoft </w:t>
        </w:r>
        <w:proofErr w:type="spellStart"/>
        <w:r w:rsidRPr="00161BEC">
          <w:rPr>
            <w:rStyle w:val="Hyperlink"/>
            <w:lang w:eastAsia="de-DE"/>
          </w:rPr>
          <w:t>VSCode</w:t>
        </w:r>
        <w:proofErr w:type="spellEnd"/>
      </w:hyperlink>
      <w:r>
        <w:rPr>
          <w:lang w:eastAsia="de-DE"/>
        </w:rPr>
        <w:t xml:space="preserve"> ver</w:t>
      </w:r>
      <w:r w:rsidR="00EA4015">
        <w:rPr>
          <w:lang w:eastAsia="de-DE"/>
        </w:rPr>
        <w:t>w</w:t>
      </w:r>
      <w:r>
        <w:rPr>
          <w:lang w:eastAsia="de-DE"/>
        </w:rPr>
        <w:t xml:space="preserve">endet. Als </w:t>
      </w:r>
      <w:r w:rsidR="006532E5">
        <w:rPr>
          <w:lang w:eastAsia="de-DE"/>
        </w:rPr>
        <w:t xml:space="preserve">Hardware kam ein </w:t>
      </w:r>
      <w:hyperlink r:id="rId33" w:history="1">
        <w:r w:rsidR="006532E5" w:rsidRPr="006532E5">
          <w:rPr>
            <w:rStyle w:val="Hyperlink"/>
            <w:lang w:eastAsia="de-DE"/>
          </w:rPr>
          <w:t>Arduino MEG</w:t>
        </w:r>
        <w:r w:rsidR="00556A37">
          <w:rPr>
            <w:rStyle w:val="Hyperlink"/>
            <w:lang w:eastAsia="de-DE"/>
          </w:rPr>
          <w:t>A 6250</w:t>
        </w:r>
      </w:hyperlink>
      <w:r w:rsidR="006532E5">
        <w:rPr>
          <w:lang w:eastAsia="de-DE"/>
        </w:rPr>
        <w:t xml:space="preserve"> und eine selbst entwickelte </w:t>
      </w:r>
      <w:hyperlink r:id="rId34" w:history="1">
        <w:r w:rsidR="006532E5" w:rsidRPr="00431730">
          <w:rPr>
            <w:rStyle w:val="Hyperlink"/>
            <w:lang w:eastAsia="de-DE"/>
          </w:rPr>
          <w:t>Platine</w:t>
        </w:r>
      </w:hyperlink>
      <w:r w:rsidR="006532E5">
        <w:rPr>
          <w:lang w:eastAsia="de-DE"/>
        </w:rPr>
        <w:t xml:space="preserve"> zum Einsatz</w:t>
      </w:r>
      <w:r w:rsidR="00CE2655">
        <w:rPr>
          <w:lang w:eastAsia="de-DE"/>
        </w:rPr>
        <w:t>.</w:t>
      </w:r>
      <w:r w:rsidR="00486612">
        <w:rPr>
          <w:rStyle w:val="Funotenzeichen"/>
          <w:lang w:eastAsia="de-DE"/>
        </w:rPr>
        <w:footnoteReference w:id="3"/>
      </w:r>
    </w:p>
    <w:p w14:paraId="28636099" w14:textId="077D8F4C" w:rsidR="00935695" w:rsidRDefault="00935695" w:rsidP="00161BEC">
      <w:pPr>
        <w:rPr>
          <w:lang w:eastAsia="de-DE"/>
        </w:rPr>
      </w:pPr>
    </w:p>
    <w:p w14:paraId="35F4A3FC" w14:textId="77777777" w:rsidR="0066523A" w:rsidRDefault="00935695" w:rsidP="00107BE1">
      <w:pPr>
        <w:rPr>
          <w:lang w:eastAsia="de-DE"/>
        </w:rPr>
      </w:pPr>
      <w:r>
        <w:rPr>
          <w:lang w:eastAsia="de-DE"/>
        </w:rPr>
        <w:t xml:space="preserve">Bei der Programmierung der Firmware wurde </w:t>
      </w:r>
      <w:r w:rsidR="003B4674">
        <w:rPr>
          <w:lang w:eastAsia="de-DE"/>
        </w:rPr>
        <w:t>auf</w:t>
      </w:r>
      <w:r>
        <w:rPr>
          <w:lang w:eastAsia="de-DE"/>
        </w:rPr>
        <w:t xml:space="preserve"> gute Kommentierung und Verwendung symbolischer Adressen geachtet.</w:t>
      </w:r>
      <w:r w:rsidR="000F4138">
        <w:rPr>
          <w:lang w:eastAsia="de-DE"/>
        </w:rPr>
        <w:t xml:space="preserve"> Weitere Informationen befinden sich im Quellcode</w:t>
      </w:r>
      <w:r w:rsidR="00C53146">
        <w:rPr>
          <w:lang w:eastAsia="de-DE"/>
        </w:rPr>
        <w:t xml:space="preserve">. Die Fremdbibliothek </w:t>
      </w:r>
      <w:hyperlink r:id="rId35" w:history="1">
        <w:r w:rsidR="00C53146" w:rsidRPr="00C53146">
          <w:rPr>
            <w:rStyle w:val="Hyperlink"/>
            <w:lang w:eastAsia="de-DE"/>
          </w:rPr>
          <w:t>Arduino</w:t>
        </w:r>
        <w:r w:rsidR="00C53146">
          <w:rPr>
            <w:rStyle w:val="Hyperlink"/>
            <w:lang w:eastAsia="de-DE"/>
          </w:rPr>
          <w:t xml:space="preserve"> </w:t>
        </w:r>
        <w:r w:rsidR="00C53146" w:rsidRPr="00C53146">
          <w:rPr>
            <w:rStyle w:val="Hyperlink"/>
            <w:lang w:eastAsia="de-DE"/>
          </w:rPr>
          <w:t>Modbus</w:t>
        </w:r>
        <w:r w:rsidR="00C53146">
          <w:rPr>
            <w:rStyle w:val="Hyperlink"/>
            <w:lang w:eastAsia="de-DE"/>
          </w:rPr>
          <w:t xml:space="preserve"> </w:t>
        </w:r>
        <w:r w:rsidR="00C53146" w:rsidRPr="00C53146">
          <w:rPr>
            <w:rStyle w:val="Hyperlink"/>
            <w:lang w:eastAsia="de-DE"/>
          </w:rPr>
          <w:t>Slave</w:t>
        </w:r>
      </w:hyperlink>
      <w:r w:rsidR="00C53146">
        <w:rPr>
          <w:lang w:eastAsia="de-DE"/>
        </w:rPr>
        <w:t xml:space="preserve"> verarbeitet die Befehlskommunikation. Diese Bibliothek implementiert</w:t>
      </w:r>
      <w:r w:rsidR="0066523A">
        <w:rPr>
          <w:lang w:eastAsia="de-DE"/>
        </w:rPr>
        <w:t xml:space="preserve"> folgende Befehle:</w:t>
      </w:r>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2"/>
      </w:tblGrid>
      <w:tr w:rsidR="0066523A" w14:paraId="448AF6B2" w14:textId="77777777" w:rsidTr="0066523A">
        <w:trPr>
          <w:cnfStyle w:val="100000000000" w:firstRow="1" w:lastRow="0" w:firstColumn="0" w:lastColumn="0" w:oddVBand="0" w:evenVBand="0" w:oddHBand="0" w:evenHBand="0" w:firstRowFirstColumn="0" w:firstRowLastColumn="0" w:lastRowFirstColumn="0" w:lastRowLastColumn="0"/>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EECAD0" w14:textId="77777777" w:rsidR="0066523A" w:rsidRDefault="0066523A" w:rsidP="00107BE1">
            <w:pPr>
              <w:rPr>
                <w:lang w:eastAsia="de-DE"/>
              </w:rPr>
            </w:pPr>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E76142" w14:textId="0D93DB11" w:rsidR="0066523A" w:rsidRDefault="0066523A" w:rsidP="00107BE1">
            <w:pPr>
              <w:rPr>
                <w:lang w:eastAsia="de-DE"/>
              </w:rPr>
            </w:pPr>
            <w:r w:rsidRPr="0066523A">
              <w:rPr>
                <w:lang w:eastAsia="de-DE"/>
              </w:rPr>
              <w:t>Read Coils</w:t>
            </w:r>
          </w:p>
        </w:tc>
      </w:tr>
      <w:tr w:rsidR="0066523A" w14:paraId="11B52E88" w14:textId="77777777" w:rsidTr="0066523A">
        <w:tc>
          <w:tcPr>
            <w:tcW w:w="4677" w:type="dxa"/>
          </w:tcPr>
          <w:p w14:paraId="2226DCB6" w14:textId="77777777" w:rsidR="0066523A" w:rsidRDefault="0066523A" w:rsidP="00107BE1">
            <w:pPr>
              <w:rPr>
                <w:lang w:eastAsia="de-DE"/>
              </w:rPr>
            </w:pPr>
          </w:p>
        </w:tc>
        <w:tc>
          <w:tcPr>
            <w:tcW w:w="4677" w:type="dxa"/>
          </w:tcPr>
          <w:p w14:paraId="47EE07FC" w14:textId="5DECF14F" w:rsidR="0066523A" w:rsidRDefault="0066523A" w:rsidP="00107BE1">
            <w:pPr>
              <w:rPr>
                <w:lang w:eastAsia="de-DE"/>
              </w:rPr>
            </w:pPr>
            <w:r w:rsidRPr="0066523A">
              <w:rPr>
                <w:lang w:eastAsia="de-DE"/>
              </w:rPr>
              <w:t xml:space="preserve">Read </w:t>
            </w:r>
            <w:proofErr w:type="spellStart"/>
            <w:r w:rsidRPr="0066523A">
              <w:rPr>
                <w:lang w:eastAsia="de-DE"/>
              </w:rPr>
              <w:t>Discrete</w:t>
            </w:r>
            <w:proofErr w:type="spellEnd"/>
            <w:r w:rsidRPr="0066523A">
              <w:rPr>
                <w:lang w:eastAsia="de-DE"/>
              </w:rPr>
              <w:t xml:space="preserve"> Input</w:t>
            </w:r>
          </w:p>
        </w:tc>
      </w:tr>
      <w:tr w:rsidR="0066523A" w14:paraId="324F0E3D" w14:textId="77777777" w:rsidTr="0066523A">
        <w:tc>
          <w:tcPr>
            <w:tcW w:w="4677" w:type="dxa"/>
          </w:tcPr>
          <w:p w14:paraId="6EC6E508" w14:textId="77777777" w:rsidR="0066523A" w:rsidRDefault="0066523A" w:rsidP="00107BE1">
            <w:pPr>
              <w:rPr>
                <w:lang w:eastAsia="de-DE"/>
              </w:rPr>
            </w:pPr>
          </w:p>
        </w:tc>
        <w:tc>
          <w:tcPr>
            <w:tcW w:w="4677" w:type="dxa"/>
          </w:tcPr>
          <w:p w14:paraId="5F4D44A3" w14:textId="52F4AE15" w:rsidR="0066523A" w:rsidRDefault="0066523A" w:rsidP="00107BE1">
            <w:pPr>
              <w:rPr>
                <w:lang w:eastAsia="de-DE"/>
              </w:rPr>
            </w:pPr>
            <w:r w:rsidRPr="0066523A">
              <w:rPr>
                <w:lang w:eastAsia="de-DE"/>
              </w:rPr>
              <w:t>Read Holding Register</w:t>
            </w:r>
          </w:p>
        </w:tc>
      </w:tr>
      <w:tr w:rsidR="0066523A" w14:paraId="66B546C8" w14:textId="77777777" w:rsidTr="0066523A">
        <w:tc>
          <w:tcPr>
            <w:tcW w:w="4677" w:type="dxa"/>
          </w:tcPr>
          <w:p w14:paraId="1DE1F8A7" w14:textId="77777777" w:rsidR="0066523A" w:rsidRDefault="0066523A" w:rsidP="00107BE1">
            <w:pPr>
              <w:rPr>
                <w:lang w:eastAsia="de-DE"/>
              </w:rPr>
            </w:pPr>
          </w:p>
        </w:tc>
        <w:tc>
          <w:tcPr>
            <w:tcW w:w="4677" w:type="dxa"/>
          </w:tcPr>
          <w:p w14:paraId="010CE4E1" w14:textId="0615E9B9" w:rsidR="0066523A" w:rsidRDefault="0066523A" w:rsidP="00107BE1">
            <w:pPr>
              <w:rPr>
                <w:lang w:eastAsia="de-DE"/>
              </w:rPr>
            </w:pPr>
            <w:r w:rsidRPr="0066523A">
              <w:rPr>
                <w:lang w:eastAsia="de-DE"/>
              </w:rPr>
              <w:t>Read Input Registers</w:t>
            </w:r>
          </w:p>
        </w:tc>
      </w:tr>
      <w:tr w:rsidR="0066523A" w14:paraId="6E42E05D" w14:textId="77777777" w:rsidTr="0066523A">
        <w:tc>
          <w:tcPr>
            <w:tcW w:w="4677" w:type="dxa"/>
          </w:tcPr>
          <w:p w14:paraId="53694597" w14:textId="77777777" w:rsidR="0066523A" w:rsidRDefault="0066523A" w:rsidP="00107BE1">
            <w:pPr>
              <w:rPr>
                <w:lang w:eastAsia="de-DE"/>
              </w:rPr>
            </w:pPr>
          </w:p>
        </w:tc>
        <w:tc>
          <w:tcPr>
            <w:tcW w:w="4677" w:type="dxa"/>
          </w:tcPr>
          <w:p w14:paraId="089F9C7B" w14:textId="3D96D791" w:rsidR="0066523A" w:rsidRDefault="0066523A" w:rsidP="00107BE1">
            <w:pPr>
              <w:rPr>
                <w:lang w:eastAsia="de-DE"/>
              </w:rPr>
            </w:pPr>
            <w:r w:rsidRPr="0066523A">
              <w:rPr>
                <w:lang w:eastAsia="de-DE"/>
              </w:rPr>
              <w:t>Write Single Coi</w:t>
            </w:r>
            <w:r>
              <w:rPr>
                <w:lang w:eastAsia="de-DE"/>
              </w:rPr>
              <w:t>l</w:t>
            </w:r>
          </w:p>
        </w:tc>
      </w:tr>
      <w:tr w:rsidR="0066523A" w14:paraId="00A463D7" w14:textId="77777777" w:rsidTr="0066523A">
        <w:tc>
          <w:tcPr>
            <w:tcW w:w="4677" w:type="dxa"/>
          </w:tcPr>
          <w:p w14:paraId="287FCDF8" w14:textId="77777777" w:rsidR="0066523A" w:rsidRDefault="0066523A" w:rsidP="00107BE1">
            <w:pPr>
              <w:rPr>
                <w:lang w:eastAsia="de-DE"/>
              </w:rPr>
            </w:pPr>
          </w:p>
        </w:tc>
        <w:tc>
          <w:tcPr>
            <w:tcW w:w="4677" w:type="dxa"/>
          </w:tcPr>
          <w:p w14:paraId="4A0D7092" w14:textId="11205732" w:rsidR="0066523A" w:rsidRPr="0066523A" w:rsidRDefault="0066523A" w:rsidP="00107BE1">
            <w:pPr>
              <w:rPr>
                <w:lang w:eastAsia="de-DE"/>
              </w:rPr>
            </w:pPr>
            <w:r w:rsidRPr="0066523A">
              <w:rPr>
                <w:lang w:eastAsia="de-DE"/>
              </w:rPr>
              <w:t>Write Single Registe</w:t>
            </w:r>
            <w:r>
              <w:rPr>
                <w:lang w:eastAsia="de-DE"/>
              </w:rPr>
              <w:t>r</w:t>
            </w:r>
          </w:p>
        </w:tc>
      </w:tr>
      <w:tr w:rsidR="0066523A" w14:paraId="6C9AA8B8" w14:textId="77777777" w:rsidTr="0066523A">
        <w:tc>
          <w:tcPr>
            <w:tcW w:w="4677" w:type="dxa"/>
          </w:tcPr>
          <w:p w14:paraId="44D8CEEB" w14:textId="5707AF09" w:rsidR="0066523A" w:rsidRDefault="0066523A" w:rsidP="00107BE1">
            <w:pPr>
              <w:rPr>
                <w:lang w:eastAsia="de-DE"/>
              </w:rPr>
            </w:pPr>
            <w:r w:rsidRPr="0066523A">
              <w:rPr>
                <w:lang w:eastAsia="de-DE"/>
              </w:rPr>
              <w:t>(0x0F)</w:t>
            </w:r>
          </w:p>
        </w:tc>
        <w:tc>
          <w:tcPr>
            <w:tcW w:w="4677" w:type="dxa"/>
          </w:tcPr>
          <w:p w14:paraId="4C86DB5F" w14:textId="139E3067" w:rsidR="0066523A" w:rsidRPr="0066523A" w:rsidRDefault="0066523A" w:rsidP="00107BE1">
            <w:pPr>
              <w:rPr>
                <w:lang w:eastAsia="de-DE"/>
              </w:rPr>
            </w:pPr>
            <w:r w:rsidRPr="0066523A">
              <w:rPr>
                <w:lang w:eastAsia="de-DE"/>
              </w:rPr>
              <w:t>Write Multiple Coils</w:t>
            </w:r>
          </w:p>
        </w:tc>
      </w:tr>
      <w:tr w:rsidR="0066523A" w14:paraId="74673451" w14:textId="77777777" w:rsidTr="0066523A">
        <w:tc>
          <w:tcPr>
            <w:tcW w:w="4677" w:type="dxa"/>
          </w:tcPr>
          <w:p w14:paraId="5BFBBF5A" w14:textId="66F367E6" w:rsidR="0066523A" w:rsidRDefault="0066523A" w:rsidP="00107BE1">
            <w:pPr>
              <w:rPr>
                <w:lang w:eastAsia="de-DE"/>
              </w:rPr>
            </w:pPr>
            <w:r w:rsidRPr="0066523A">
              <w:rPr>
                <w:lang w:eastAsia="de-DE"/>
              </w:rPr>
              <w:t>(0x0F)</w:t>
            </w:r>
          </w:p>
        </w:tc>
        <w:tc>
          <w:tcPr>
            <w:tcW w:w="4677" w:type="dxa"/>
          </w:tcPr>
          <w:p w14:paraId="63E8C8AB" w14:textId="2723F42C" w:rsidR="0066523A" w:rsidRPr="0066523A" w:rsidRDefault="0066523A" w:rsidP="00107BE1">
            <w:pPr>
              <w:rPr>
                <w:lang w:eastAsia="de-DE"/>
              </w:rPr>
            </w:pPr>
            <w:r w:rsidRPr="0066523A">
              <w:rPr>
                <w:lang w:eastAsia="de-DE"/>
              </w:rPr>
              <w:t xml:space="preserve">Write Multiple </w:t>
            </w:r>
            <w:proofErr w:type="spellStart"/>
            <w:r w:rsidRPr="0066523A">
              <w:rPr>
                <w:lang w:eastAsia="de-DE"/>
              </w:rPr>
              <w:t>registers</w:t>
            </w:r>
            <w:proofErr w:type="spellEnd"/>
          </w:p>
        </w:tc>
      </w:tr>
      <w:tr w:rsidR="0066523A" w14:paraId="4F0F3C50" w14:textId="77777777" w:rsidTr="0066523A">
        <w:tc>
          <w:tcPr>
            <w:tcW w:w="4677" w:type="dxa"/>
          </w:tcPr>
          <w:p w14:paraId="19105168" w14:textId="62E41C13" w:rsidR="0066523A" w:rsidRPr="0066523A" w:rsidRDefault="0066523A" w:rsidP="00107BE1">
            <w:pPr>
              <w:rPr>
                <w:strike/>
                <w:lang w:eastAsia="de-DE"/>
              </w:rPr>
            </w:pPr>
            <w:r w:rsidRPr="0066523A">
              <w:rPr>
                <w:strike/>
                <w:lang w:eastAsia="de-DE"/>
              </w:rPr>
              <w:t>(0x17)</w:t>
            </w:r>
          </w:p>
        </w:tc>
        <w:tc>
          <w:tcPr>
            <w:tcW w:w="4677" w:type="dxa"/>
          </w:tcPr>
          <w:p w14:paraId="220FB13D" w14:textId="6415FF2F" w:rsidR="0066523A" w:rsidRPr="0066523A" w:rsidRDefault="0066523A" w:rsidP="00107BE1">
            <w:pPr>
              <w:rPr>
                <w:strike/>
                <w:lang w:eastAsia="de-DE"/>
              </w:rPr>
            </w:pPr>
            <w:r w:rsidRPr="0066523A">
              <w:rPr>
                <w:strike/>
                <w:lang w:eastAsia="de-DE"/>
              </w:rPr>
              <w:t xml:space="preserve">Read/Write Multiple </w:t>
            </w:r>
            <w:proofErr w:type="spellStart"/>
            <w:r w:rsidRPr="0066523A">
              <w:rPr>
                <w:strike/>
                <w:lang w:eastAsia="de-DE"/>
              </w:rPr>
              <w:t>registers</w:t>
            </w:r>
            <w:proofErr w:type="spellEnd"/>
            <w:r>
              <w:rPr>
                <w:rStyle w:val="Funotenzeichen"/>
                <w:strike/>
                <w:lang w:eastAsia="de-DE"/>
              </w:rPr>
              <w:footnoteReference w:id="4"/>
            </w:r>
          </w:p>
        </w:tc>
      </w:tr>
    </w:tbl>
    <w:p w14:paraId="22192ABD" w14:textId="0DE21963" w:rsidR="00107BE1" w:rsidRDefault="00107BE1" w:rsidP="00107BE1">
      <w:pPr>
        <w:rPr>
          <w:lang w:eastAsia="de-DE"/>
        </w:rPr>
      </w:pPr>
    </w:p>
    <w:p w14:paraId="1A63F124" w14:textId="297DCDF8" w:rsidR="00C53146" w:rsidRDefault="00C53146" w:rsidP="00107BE1">
      <w:pPr>
        <w:rPr>
          <w:lang w:eastAsia="de-DE"/>
        </w:rPr>
      </w:pPr>
      <w:hyperlink r:id="rId36" w:history="1">
        <w:proofErr w:type="spellStart"/>
        <w:r w:rsidRPr="00C53146">
          <w:rPr>
            <w:rStyle w:val="Hyperlink"/>
            <w:lang w:eastAsia="de-DE"/>
          </w:rPr>
          <w:t>FastAccelStepper</w:t>
        </w:r>
        <w:proofErr w:type="spellEnd"/>
      </w:hyperlink>
    </w:p>
    <w:p w14:paraId="1FD975C1" w14:textId="00291CAB" w:rsidR="003B4674" w:rsidRDefault="00C53146" w:rsidP="00107BE1">
      <w:pPr>
        <w:rPr>
          <w:lang w:eastAsia="de-DE"/>
        </w:rPr>
      </w:pPr>
      <w:bookmarkStart w:id="47" w:name="_Toc96862593"/>
      <w:r>
        <w:rPr>
          <w:rStyle w:val="berschrift3Zchn"/>
        </w:rPr>
        <w:t xml:space="preserve">Die </w:t>
      </w:r>
      <w:r w:rsidR="003B4674" w:rsidRPr="003B4674">
        <w:rPr>
          <w:rStyle w:val="berschrift3Zchn"/>
        </w:rPr>
        <w:t>Parameter der seriellen Kommunikatio</w:t>
      </w:r>
      <w:r w:rsidR="003B4674">
        <w:rPr>
          <w:rStyle w:val="berschrift3Zchn"/>
        </w:rPr>
        <w:t>n</w:t>
      </w:r>
      <w:bookmarkEnd w:id="47"/>
    </w:p>
    <w:p w14:paraId="67A362A8" w14:textId="21203D4C" w:rsidR="003A7098" w:rsidRPr="003A7098" w:rsidRDefault="003A7098" w:rsidP="003A7098">
      <w:pPr>
        <w:shd w:val="clear" w:color="auto" w:fill="FFFFFF"/>
        <w:suppressAutoHyphens w:val="0"/>
        <w:spacing w:line="285" w:lineRule="atLeast"/>
        <w:ind w:firstLine="0"/>
        <w:jc w:val="left"/>
        <w:rPr>
          <w:rFonts w:ascii="Consolas" w:eastAsia="Times New Roman" w:hAnsi="Consolas" w:cs="Times New Roman"/>
          <w:color w:val="000000"/>
          <w:sz w:val="21"/>
          <w:szCs w:val="21"/>
          <w:lang w:eastAsia="de-DE"/>
        </w:rPr>
      </w:pPr>
      <w:r w:rsidRPr="003A7098">
        <w:rPr>
          <w:rFonts w:ascii="Consolas" w:eastAsia="Times New Roman" w:hAnsi="Consolas" w:cs="Times New Roman"/>
          <w:color w:val="0000FF"/>
          <w:sz w:val="21"/>
          <w:szCs w:val="21"/>
          <w:lang w:eastAsia="de-DE"/>
        </w:rPr>
        <w:t>#define MODBUS_BAUDRATE    </w:t>
      </w:r>
      <w:r w:rsidR="002B1BED" w:rsidRPr="003A7098">
        <w:rPr>
          <w:rFonts w:ascii="Consolas" w:eastAsia="Times New Roman" w:hAnsi="Consolas" w:cs="Times New Roman"/>
          <w:color w:val="098658"/>
          <w:sz w:val="21"/>
          <w:szCs w:val="21"/>
          <w:lang w:eastAsia="de-DE"/>
        </w:rPr>
        <w:t>115200</w:t>
      </w:r>
      <w:r w:rsidRPr="003A7098">
        <w:rPr>
          <w:rFonts w:ascii="Consolas" w:eastAsia="Times New Roman" w:hAnsi="Consolas" w:cs="Times New Roman"/>
          <w:color w:val="0000FF"/>
          <w:sz w:val="21"/>
          <w:szCs w:val="21"/>
          <w:lang w:eastAsia="de-DE"/>
        </w:rPr>
        <w:t xml:space="preserve">       </w:t>
      </w:r>
      <w:r w:rsidRPr="003A7098">
        <w:rPr>
          <w:rFonts w:ascii="Consolas" w:eastAsia="Times New Roman" w:hAnsi="Consolas" w:cs="Times New Roman"/>
          <w:color w:val="008000"/>
          <w:sz w:val="21"/>
          <w:szCs w:val="21"/>
          <w:lang w:eastAsia="de-DE"/>
        </w:rPr>
        <w:t xml:space="preserve">// </w:t>
      </w:r>
      <w:proofErr w:type="spellStart"/>
      <w:r w:rsidRPr="003A7098">
        <w:rPr>
          <w:rFonts w:ascii="Consolas" w:eastAsia="Times New Roman" w:hAnsi="Consolas" w:cs="Times New Roman"/>
          <w:color w:val="008000"/>
          <w:sz w:val="21"/>
          <w:szCs w:val="21"/>
          <w:lang w:eastAsia="de-DE"/>
        </w:rPr>
        <w:t>modbus</w:t>
      </w:r>
      <w:proofErr w:type="spellEnd"/>
      <w:r w:rsidRPr="003A7098">
        <w:rPr>
          <w:rFonts w:ascii="Consolas" w:eastAsia="Times New Roman" w:hAnsi="Consolas" w:cs="Times New Roman"/>
          <w:color w:val="008000"/>
          <w:sz w:val="21"/>
          <w:szCs w:val="21"/>
          <w:lang w:eastAsia="de-DE"/>
        </w:rPr>
        <w:t xml:space="preserve"> </w:t>
      </w:r>
      <w:proofErr w:type="spellStart"/>
      <w:r w:rsidRPr="003A7098">
        <w:rPr>
          <w:rFonts w:ascii="Consolas" w:eastAsia="Times New Roman" w:hAnsi="Consolas" w:cs="Times New Roman"/>
          <w:color w:val="008000"/>
          <w:sz w:val="21"/>
          <w:szCs w:val="21"/>
          <w:lang w:eastAsia="de-DE"/>
        </w:rPr>
        <w:t>baudrate</w:t>
      </w:r>
      <w:proofErr w:type="spellEnd"/>
    </w:p>
    <w:p w14:paraId="020CBB19" w14:textId="3B0B9E8C" w:rsidR="003A7098" w:rsidRPr="003A7098" w:rsidRDefault="003A7098" w:rsidP="003A7098">
      <w:pPr>
        <w:shd w:val="clear" w:color="auto" w:fill="FFFFFF"/>
        <w:suppressAutoHyphens w:val="0"/>
        <w:spacing w:line="285" w:lineRule="atLeast"/>
        <w:ind w:firstLine="0"/>
        <w:jc w:val="left"/>
        <w:rPr>
          <w:rFonts w:ascii="Consolas" w:eastAsia="Times New Roman" w:hAnsi="Consolas" w:cs="Times New Roman"/>
          <w:color w:val="000000"/>
          <w:sz w:val="21"/>
          <w:szCs w:val="21"/>
          <w:lang w:eastAsia="de-DE"/>
        </w:rPr>
      </w:pPr>
      <w:r w:rsidRPr="003A7098">
        <w:rPr>
          <w:rFonts w:ascii="Consolas" w:eastAsia="Times New Roman" w:hAnsi="Consolas" w:cs="Times New Roman"/>
          <w:color w:val="0000FF"/>
          <w:sz w:val="21"/>
          <w:szCs w:val="21"/>
          <w:lang w:eastAsia="de-DE"/>
        </w:rPr>
        <w:t xml:space="preserve">#define STREAMING_BAUDRATE </w:t>
      </w:r>
      <w:r w:rsidRPr="003A7098">
        <w:rPr>
          <w:rFonts w:ascii="Consolas" w:eastAsia="Times New Roman" w:hAnsi="Consolas" w:cs="Times New Roman"/>
          <w:color w:val="098658"/>
          <w:sz w:val="21"/>
          <w:szCs w:val="21"/>
          <w:lang w:eastAsia="de-DE"/>
        </w:rPr>
        <w:t>500000</w:t>
      </w:r>
      <w:r w:rsidRPr="003A7098">
        <w:rPr>
          <w:rFonts w:ascii="Consolas" w:eastAsia="Times New Roman" w:hAnsi="Consolas" w:cs="Times New Roman"/>
          <w:color w:val="0000FF"/>
          <w:sz w:val="21"/>
          <w:szCs w:val="21"/>
          <w:lang w:eastAsia="de-DE"/>
        </w:rPr>
        <w:t xml:space="preserve">       </w:t>
      </w:r>
      <w:r w:rsidRPr="003A7098">
        <w:rPr>
          <w:rFonts w:ascii="Consolas" w:eastAsia="Times New Roman" w:hAnsi="Consolas" w:cs="Times New Roman"/>
          <w:color w:val="008000"/>
          <w:sz w:val="21"/>
          <w:szCs w:val="21"/>
          <w:lang w:eastAsia="de-DE"/>
        </w:rPr>
        <w:t xml:space="preserve">// </w:t>
      </w:r>
      <w:proofErr w:type="spellStart"/>
      <w:r w:rsidRPr="003A7098">
        <w:rPr>
          <w:rFonts w:ascii="Consolas" w:eastAsia="Times New Roman" w:hAnsi="Consolas" w:cs="Times New Roman"/>
          <w:color w:val="008000"/>
          <w:sz w:val="21"/>
          <w:szCs w:val="21"/>
          <w:lang w:eastAsia="de-DE"/>
        </w:rPr>
        <w:t>streaming</w:t>
      </w:r>
      <w:proofErr w:type="spellEnd"/>
      <w:r w:rsidRPr="003A7098">
        <w:rPr>
          <w:rFonts w:ascii="Consolas" w:eastAsia="Times New Roman" w:hAnsi="Consolas" w:cs="Times New Roman"/>
          <w:color w:val="008000"/>
          <w:sz w:val="21"/>
          <w:szCs w:val="21"/>
          <w:lang w:eastAsia="de-DE"/>
        </w:rPr>
        <w:t xml:space="preserve"> </w:t>
      </w:r>
      <w:proofErr w:type="spellStart"/>
      <w:r w:rsidRPr="003A7098">
        <w:rPr>
          <w:rFonts w:ascii="Consolas" w:eastAsia="Times New Roman" w:hAnsi="Consolas" w:cs="Times New Roman"/>
          <w:color w:val="008000"/>
          <w:sz w:val="21"/>
          <w:szCs w:val="21"/>
          <w:lang w:eastAsia="de-DE"/>
        </w:rPr>
        <w:t>baudrate</w:t>
      </w:r>
      <w:proofErr w:type="spellEnd"/>
    </w:p>
    <w:p w14:paraId="3D726F6C" w14:textId="5B4C7EA5" w:rsidR="003A7098" w:rsidRPr="003A7098" w:rsidRDefault="003A7098" w:rsidP="00107BE1">
      <w:pPr>
        <w:shd w:val="clear" w:color="auto" w:fill="FFFFFF"/>
        <w:suppressAutoHyphens w:val="0"/>
        <w:spacing w:line="285" w:lineRule="atLeast"/>
        <w:ind w:firstLine="0"/>
        <w:jc w:val="left"/>
        <w:rPr>
          <w:rFonts w:ascii="Consolas" w:eastAsia="Times New Roman" w:hAnsi="Consolas" w:cs="Times New Roman"/>
          <w:color w:val="000000"/>
          <w:sz w:val="21"/>
          <w:szCs w:val="21"/>
          <w:lang w:eastAsia="de-DE"/>
        </w:rPr>
      </w:pPr>
      <w:r w:rsidRPr="003A7098">
        <w:rPr>
          <w:rFonts w:ascii="Consolas" w:eastAsia="Times New Roman" w:hAnsi="Consolas" w:cs="Times New Roman"/>
          <w:color w:val="0000FF"/>
          <w:sz w:val="21"/>
          <w:szCs w:val="21"/>
          <w:lang w:eastAsia="de-DE"/>
        </w:rPr>
        <w:t xml:space="preserve">#define DEBUGGING_BAUDRATE </w:t>
      </w:r>
      <w:r w:rsidRPr="003A7098">
        <w:rPr>
          <w:rFonts w:ascii="Consolas" w:eastAsia="Times New Roman" w:hAnsi="Consolas" w:cs="Times New Roman"/>
          <w:color w:val="098658"/>
          <w:sz w:val="21"/>
          <w:szCs w:val="21"/>
          <w:lang w:eastAsia="de-DE"/>
        </w:rPr>
        <w:t>115200</w:t>
      </w:r>
      <w:r w:rsidRPr="003A7098">
        <w:rPr>
          <w:rFonts w:ascii="Consolas" w:eastAsia="Times New Roman" w:hAnsi="Consolas" w:cs="Times New Roman"/>
          <w:color w:val="0000FF"/>
          <w:sz w:val="21"/>
          <w:szCs w:val="21"/>
          <w:lang w:eastAsia="de-DE"/>
        </w:rPr>
        <w:t xml:space="preserve"> </w:t>
      </w:r>
      <w:r w:rsidR="00107BE1">
        <w:rPr>
          <w:rFonts w:ascii="Consolas" w:eastAsia="Times New Roman" w:hAnsi="Consolas" w:cs="Times New Roman"/>
          <w:color w:val="0000FF"/>
          <w:sz w:val="21"/>
          <w:szCs w:val="21"/>
          <w:lang w:eastAsia="de-DE"/>
        </w:rPr>
        <w:t xml:space="preserve">      </w:t>
      </w:r>
      <w:r w:rsidR="00107BE1" w:rsidRPr="00107BE1">
        <w:rPr>
          <w:rFonts w:ascii="Consolas" w:eastAsia="Times New Roman" w:hAnsi="Consolas" w:cs="Times New Roman"/>
          <w:color w:val="008000"/>
          <w:sz w:val="21"/>
          <w:szCs w:val="21"/>
          <w:lang w:eastAsia="de-DE"/>
        </w:rPr>
        <w:t xml:space="preserve">// </w:t>
      </w:r>
      <w:proofErr w:type="spellStart"/>
      <w:r w:rsidR="00107BE1" w:rsidRPr="00107BE1">
        <w:rPr>
          <w:rFonts w:ascii="Consolas" w:eastAsia="Times New Roman" w:hAnsi="Consolas" w:cs="Times New Roman"/>
          <w:color w:val="008000"/>
          <w:sz w:val="21"/>
          <w:szCs w:val="21"/>
          <w:lang w:eastAsia="de-DE"/>
        </w:rPr>
        <w:t>debugging</w:t>
      </w:r>
      <w:proofErr w:type="spellEnd"/>
      <w:r w:rsidR="00107BE1" w:rsidRPr="00107BE1">
        <w:rPr>
          <w:rFonts w:ascii="Consolas" w:eastAsia="Times New Roman" w:hAnsi="Consolas" w:cs="Times New Roman"/>
          <w:color w:val="008000"/>
          <w:sz w:val="21"/>
          <w:szCs w:val="21"/>
          <w:lang w:eastAsia="de-DE"/>
        </w:rPr>
        <w:t xml:space="preserve"> </w:t>
      </w:r>
      <w:proofErr w:type="spellStart"/>
      <w:r w:rsidR="00107BE1" w:rsidRPr="00107BE1">
        <w:rPr>
          <w:rFonts w:ascii="Consolas" w:eastAsia="Times New Roman" w:hAnsi="Consolas" w:cs="Times New Roman"/>
          <w:color w:val="008000"/>
          <w:sz w:val="21"/>
          <w:szCs w:val="21"/>
          <w:lang w:eastAsia="de-DE"/>
        </w:rPr>
        <w:t>baudrate</w:t>
      </w:r>
      <w:proofErr w:type="spellEnd"/>
    </w:p>
    <w:p w14:paraId="06D84771" w14:textId="77777777" w:rsidR="003A7098" w:rsidRDefault="003A7098" w:rsidP="00161BEC">
      <w:pPr>
        <w:rPr>
          <w:lang w:eastAsia="de-DE"/>
        </w:rPr>
      </w:pPr>
    </w:p>
    <w:p w14:paraId="4AC6F1D1" w14:textId="627B9417" w:rsidR="003B4674" w:rsidRDefault="003B4674" w:rsidP="00161BEC">
      <w:pPr>
        <w:rPr>
          <w:lang w:eastAsia="de-DE"/>
        </w:rPr>
      </w:pPr>
      <w:r>
        <w:rPr>
          <w:lang w:eastAsia="de-DE"/>
        </w:rPr>
        <w:t xml:space="preserve">Als Datenrahmen wurde sämtlich 8 Datenbits, keine Parität und 1 Stoppbit (8N1) verwendet. </w:t>
      </w:r>
    </w:p>
    <w:p w14:paraId="053DA0F3" w14:textId="043BCAB3" w:rsidR="00F72619" w:rsidRDefault="00E92911">
      <w:pPr>
        <w:suppressAutoHyphens w:val="0"/>
        <w:spacing w:line="480" w:lineRule="auto"/>
        <w:jc w:val="left"/>
        <w:rPr>
          <w:lang w:eastAsia="de-DE"/>
        </w:rPr>
      </w:pPr>
      <w:bookmarkStart w:id="48" w:name="_Toc96693352"/>
      <w:r>
        <w:rPr>
          <w:lang w:eastAsia="de-DE"/>
        </w:rPr>
        <w:t xml:space="preserve">Das Konzept der Modbus Implementierung ist, dass die bekannten vier </w:t>
      </w:r>
      <w:r w:rsidR="00F72619">
        <w:rPr>
          <w:lang w:eastAsia="de-DE"/>
        </w:rPr>
        <w:t>Modbus-</w:t>
      </w:r>
      <w:r>
        <w:rPr>
          <w:lang w:eastAsia="de-DE"/>
        </w:rPr>
        <w:t xml:space="preserve">Register als vier </w:t>
      </w:r>
      <w:r w:rsidR="00F72619">
        <w:rPr>
          <w:lang w:eastAsia="de-DE"/>
        </w:rPr>
        <w:t>globale Arrays</w:t>
      </w:r>
      <w:r>
        <w:rPr>
          <w:lang w:eastAsia="de-DE"/>
        </w:rPr>
        <w:t xml:space="preserve"> abgebildet werden</w:t>
      </w:r>
      <w:r w:rsidR="00F72619">
        <w:rPr>
          <w:lang w:eastAsia="de-DE"/>
        </w:rPr>
        <w:t>:</w:t>
      </w:r>
    </w:p>
    <w:p w14:paraId="1E0C53C6" w14:textId="1F1AFAED"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569CD6"/>
          <w:sz w:val="21"/>
          <w:szCs w:val="21"/>
          <w:lang w:eastAsia="de-DE"/>
        </w:rPr>
        <w:t>volatile</w:t>
      </w: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static</w:t>
      </w:r>
      <w:proofErr w:type="spellEnd"/>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bool</w:t>
      </w:r>
      <w:proofErr w:type="spellEnd"/>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9CDCFE"/>
          <w:sz w:val="21"/>
          <w:szCs w:val="21"/>
          <w:lang w:eastAsia="de-DE"/>
        </w:rPr>
        <w:t>gCoils</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B5CEA8"/>
          <w:sz w:val="21"/>
          <w:szCs w:val="21"/>
          <w:lang w:eastAsia="de-DE"/>
        </w:rPr>
        <w:t>30</w:t>
      </w:r>
      <w:r w:rsidRPr="00F72619">
        <w:rPr>
          <w:rFonts w:ascii="Consolas" w:eastAsia="Times New Roman" w:hAnsi="Consolas" w:cs="Times New Roman"/>
          <w:color w:val="D4D4D4"/>
          <w:sz w:val="21"/>
          <w:szCs w:val="21"/>
          <w:lang w:eastAsia="de-DE"/>
        </w:rPr>
        <w:t>]={</w:t>
      </w:r>
      <w:r>
        <w:rPr>
          <w:rFonts w:ascii="Consolas" w:eastAsia="Times New Roman" w:hAnsi="Consolas" w:cs="Times New Roman"/>
          <w:color w:val="D4D4D4"/>
          <w:sz w:val="21"/>
          <w:szCs w:val="21"/>
          <w:lang w:eastAsia="de-DE"/>
        </w:rPr>
        <w:t>}</w:t>
      </w:r>
    </w:p>
    <w:p w14:paraId="59F68AE6"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569CD6"/>
          <w:sz w:val="21"/>
          <w:szCs w:val="21"/>
          <w:lang w:eastAsia="de-DE"/>
        </w:rPr>
        <w:t>volatile</w:t>
      </w: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static</w:t>
      </w:r>
      <w:proofErr w:type="spellEnd"/>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bool</w:t>
      </w:r>
      <w:proofErr w:type="spellEnd"/>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9CDCFE"/>
          <w:sz w:val="21"/>
          <w:szCs w:val="21"/>
          <w:lang w:eastAsia="de-DE"/>
        </w:rPr>
        <w:t>gContacts</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B5CEA8"/>
          <w:sz w:val="21"/>
          <w:szCs w:val="21"/>
          <w:lang w:eastAsia="de-DE"/>
        </w:rPr>
        <w:t>30</w:t>
      </w:r>
      <w:r w:rsidRPr="00F72619">
        <w:rPr>
          <w:rFonts w:ascii="Consolas" w:eastAsia="Times New Roman" w:hAnsi="Consolas" w:cs="Times New Roman"/>
          <w:color w:val="D4D4D4"/>
          <w:sz w:val="21"/>
          <w:szCs w:val="21"/>
          <w:lang w:eastAsia="de-DE"/>
        </w:rPr>
        <w:t>]={</w:t>
      </w:r>
      <w:r>
        <w:rPr>
          <w:rFonts w:ascii="Consolas" w:eastAsia="Times New Roman" w:hAnsi="Consolas" w:cs="Times New Roman"/>
          <w:color w:val="D4D4D4"/>
          <w:sz w:val="21"/>
          <w:szCs w:val="21"/>
          <w:lang w:eastAsia="de-DE"/>
        </w:rPr>
        <w:t>}</w:t>
      </w:r>
    </w:p>
    <w:p w14:paraId="623B8DB1" w14:textId="04C95083"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569CD6"/>
          <w:sz w:val="21"/>
          <w:szCs w:val="21"/>
          <w:lang w:eastAsia="de-DE"/>
        </w:rPr>
        <w:t>volatile</w:t>
      </w: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static</w:t>
      </w:r>
      <w:proofErr w:type="spellEnd"/>
      <w:r w:rsidRPr="00F72619">
        <w:rPr>
          <w:rFonts w:ascii="Consolas" w:eastAsia="Times New Roman" w:hAnsi="Consolas" w:cs="Times New Roman"/>
          <w:color w:val="D4D4D4"/>
          <w:sz w:val="21"/>
          <w:szCs w:val="21"/>
          <w:lang w:eastAsia="de-DE"/>
        </w:rPr>
        <w:t xml:space="preserve"> </w:t>
      </w:r>
      <w:r w:rsidRPr="00F72619">
        <w:rPr>
          <w:rFonts w:ascii="Consolas" w:eastAsia="Times New Roman" w:hAnsi="Consolas" w:cs="Times New Roman"/>
          <w:color w:val="569CD6"/>
          <w:sz w:val="21"/>
          <w:szCs w:val="21"/>
          <w:lang w:eastAsia="de-DE"/>
        </w:rPr>
        <w:t>uint16_t</w:t>
      </w:r>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9CDCFE"/>
          <w:sz w:val="21"/>
          <w:szCs w:val="21"/>
          <w:lang w:eastAsia="de-DE"/>
        </w:rPr>
        <w:t>gInputs</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B5CEA8"/>
          <w:sz w:val="21"/>
          <w:szCs w:val="21"/>
          <w:lang w:eastAsia="de-DE"/>
        </w:rPr>
        <w:t>30</w:t>
      </w:r>
      <w:r w:rsidRPr="00F72619">
        <w:rPr>
          <w:rFonts w:ascii="Consolas" w:eastAsia="Times New Roman" w:hAnsi="Consolas" w:cs="Times New Roman"/>
          <w:color w:val="D4D4D4"/>
          <w:sz w:val="21"/>
          <w:szCs w:val="21"/>
          <w:lang w:eastAsia="de-DE"/>
        </w:rPr>
        <w:t>]={</w:t>
      </w:r>
      <w:r>
        <w:rPr>
          <w:rFonts w:ascii="Consolas" w:eastAsia="Times New Roman" w:hAnsi="Consolas" w:cs="Times New Roman"/>
          <w:color w:val="D4D4D4"/>
          <w:sz w:val="21"/>
          <w:szCs w:val="21"/>
          <w:lang w:eastAsia="de-DE"/>
        </w:rPr>
        <w:t>}</w:t>
      </w:r>
    </w:p>
    <w:p w14:paraId="21B7ADF9" w14:textId="775B3F63"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569CD6"/>
          <w:sz w:val="21"/>
          <w:szCs w:val="21"/>
          <w:lang w:eastAsia="de-DE"/>
        </w:rPr>
        <w:t>volatile</w:t>
      </w: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static</w:t>
      </w:r>
      <w:proofErr w:type="spellEnd"/>
      <w:r w:rsidRPr="00F72619">
        <w:rPr>
          <w:rFonts w:ascii="Consolas" w:eastAsia="Times New Roman" w:hAnsi="Consolas" w:cs="Times New Roman"/>
          <w:color w:val="D4D4D4"/>
          <w:sz w:val="21"/>
          <w:szCs w:val="21"/>
          <w:lang w:eastAsia="de-DE"/>
        </w:rPr>
        <w:t xml:space="preserve"> </w:t>
      </w:r>
      <w:r w:rsidRPr="00F72619">
        <w:rPr>
          <w:rFonts w:ascii="Consolas" w:eastAsia="Times New Roman" w:hAnsi="Consolas" w:cs="Times New Roman"/>
          <w:color w:val="569CD6"/>
          <w:sz w:val="21"/>
          <w:szCs w:val="21"/>
          <w:lang w:eastAsia="de-DE"/>
        </w:rPr>
        <w:t>uint16_t</w:t>
      </w:r>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9CDCFE"/>
          <w:sz w:val="21"/>
          <w:szCs w:val="21"/>
          <w:lang w:eastAsia="de-DE"/>
        </w:rPr>
        <w:t>gHoldings</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B5CEA8"/>
          <w:sz w:val="21"/>
          <w:szCs w:val="21"/>
          <w:lang w:eastAsia="de-DE"/>
        </w:rPr>
        <w:t>30</w:t>
      </w:r>
      <w:r w:rsidRPr="00F72619">
        <w:rPr>
          <w:rFonts w:ascii="Consolas" w:eastAsia="Times New Roman" w:hAnsi="Consolas" w:cs="Times New Roman"/>
          <w:color w:val="D4D4D4"/>
          <w:sz w:val="21"/>
          <w:szCs w:val="21"/>
          <w:lang w:eastAsia="de-DE"/>
        </w:rPr>
        <w:t>]={</w:t>
      </w:r>
      <w:r>
        <w:rPr>
          <w:rFonts w:ascii="Consolas" w:eastAsia="Times New Roman" w:hAnsi="Consolas" w:cs="Times New Roman"/>
          <w:color w:val="D4D4D4"/>
          <w:sz w:val="21"/>
          <w:szCs w:val="21"/>
          <w:lang w:eastAsia="de-DE"/>
        </w:rPr>
        <w:t>}</w:t>
      </w:r>
    </w:p>
    <w:p w14:paraId="01908444" w14:textId="77777777" w:rsidR="00F72619" w:rsidRDefault="00F72619">
      <w:pPr>
        <w:suppressAutoHyphens w:val="0"/>
        <w:spacing w:line="480" w:lineRule="auto"/>
        <w:jc w:val="left"/>
        <w:rPr>
          <w:lang w:eastAsia="de-DE"/>
        </w:rPr>
      </w:pPr>
    </w:p>
    <w:p w14:paraId="0AD5E8C6" w14:textId="77777777" w:rsidR="00F72619" w:rsidRDefault="00F72619">
      <w:pPr>
        <w:suppressAutoHyphens w:val="0"/>
        <w:spacing w:line="480" w:lineRule="auto"/>
        <w:jc w:val="left"/>
        <w:rPr>
          <w:lang w:eastAsia="de-DE"/>
        </w:rPr>
      </w:pPr>
      <w:r>
        <w:rPr>
          <w:lang w:eastAsia="de-DE"/>
        </w:rPr>
        <w:t>In der loop Methode des Arduino Frameworks werden diese Variablen Aktionen zugeordnet.</w:t>
      </w:r>
    </w:p>
    <w:p w14:paraId="625335DB" w14:textId="6AAEB2E1" w:rsid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6A9955"/>
          <w:sz w:val="21"/>
          <w:szCs w:val="21"/>
          <w:lang w:eastAsia="de-DE"/>
        </w:rPr>
      </w:pPr>
      <w:r>
        <w:rPr>
          <w:rFonts w:ascii="Consolas" w:eastAsia="Times New Roman" w:hAnsi="Consolas" w:cs="Times New Roman"/>
          <w:color w:val="C586C0"/>
          <w:sz w:val="21"/>
          <w:szCs w:val="21"/>
          <w:lang w:eastAsia="de-DE"/>
        </w:rPr>
        <w:t xml:space="preserve">  </w:t>
      </w:r>
      <w:r w:rsidRPr="00F72619">
        <w:rPr>
          <w:rFonts w:ascii="Consolas" w:eastAsia="Times New Roman" w:hAnsi="Consolas" w:cs="Times New Roman"/>
          <w:color w:val="C586C0"/>
          <w:sz w:val="21"/>
          <w:szCs w:val="21"/>
          <w:lang w:eastAsia="de-DE"/>
        </w:rPr>
        <w:t>#define</w:t>
      </w:r>
      <w:r w:rsidRPr="00F72619">
        <w:rPr>
          <w:rFonts w:ascii="Consolas" w:eastAsia="Times New Roman" w:hAnsi="Consolas" w:cs="Times New Roman"/>
          <w:color w:val="569CD6"/>
          <w:sz w:val="21"/>
          <w:szCs w:val="21"/>
          <w:lang w:eastAsia="de-DE"/>
        </w:rPr>
        <w:t xml:space="preserve"> </w:t>
      </w:r>
      <w:proofErr w:type="spellStart"/>
      <w:r w:rsidRPr="00F72619">
        <w:rPr>
          <w:rFonts w:ascii="Consolas" w:eastAsia="Times New Roman" w:hAnsi="Consolas" w:cs="Times New Roman"/>
          <w:color w:val="569CD6"/>
          <w:sz w:val="21"/>
          <w:szCs w:val="21"/>
          <w:lang w:eastAsia="de-DE"/>
        </w:rPr>
        <w:t>gSamplingRate</w:t>
      </w:r>
      <w:proofErr w:type="spellEnd"/>
      <w:r w:rsidRPr="00F72619">
        <w:rPr>
          <w:rFonts w:ascii="Consolas" w:eastAsia="Times New Roman" w:hAnsi="Consolas" w:cs="Times New Roman"/>
          <w:color w:val="569CD6"/>
          <w:sz w:val="21"/>
          <w:szCs w:val="21"/>
          <w:lang w:eastAsia="de-DE"/>
        </w:rPr>
        <w:t xml:space="preserve">      </w:t>
      </w:r>
      <w:proofErr w:type="spellStart"/>
      <w:proofErr w:type="gramStart"/>
      <w:r w:rsidRPr="00F72619">
        <w:rPr>
          <w:rFonts w:ascii="Consolas" w:eastAsia="Times New Roman" w:hAnsi="Consolas" w:cs="Times New Roman"/>
          <w:color w:val="9CDCFE"/>
          <w:sz w:val="21"/>
          <w:szCs w:val="21"/>
          <w:lang w:eastAsia="de-DE"/>
        </w:rPr>
        <w:t>gHolding</w:t>
      </w:r>
      <w:proofErr w:type="spellEnd"/>
      <w:r w:rsidRPr="00F72619">
        <w:rPr>
          <w:rFonts w:ascii="Consolas" w:eastAsia="Times New Roman" w:hAnsi="Consolas" w:cs="Times New Roman"/>
          <w:color w:val="569CD6"/>
          <w:sz w:val="21"/>
          <w:szCs w:val="21"/>
          <w:lang w:eastAsia="de-DE"/>
        </w:rPr>
        <w:t>[</w:t>
      </w:r>
      <w:proofErr w:type="gramEnd"/>
      <w:r w:rsidRPr="00F72619">
        <w:rPr>
          <w:rFonts w:ascii="Consolas" w:eastAsia="Times New Roman" w:hAnsi="Consolas" w:cs="Times New Roman"/>
          <w:color w:val="B5CEA8"/>
          <w:sz w:val="21"/>
          <w:szCs w:val="21"/>
          <w:lang w:eastAsia="de-DE"/>
        </w:rPr>
        <w:t>3</w:t>
      </w:r>
      <w:r w:rsidRPr="00F72619">
        <w:rPr>
          <w:rFonts w:ascii="Consolas" w:eastAsia="Times New Roman" w:hAnsi="Consolas" w:cs="Times New Roman"/>
          <w:color w:val="569CD6"/>
          <w:sz w:val="21"/>
          <w:szCs w:val="21"/>
          <w:lang w:eastAsia="de-DE"/>
        </w:rPr>
        <w:t>]</w:t>
      </w:r>
      <w:r w:rsidRPr="00F72619">
        <w:rPr>
          <w:rFonts w:ascii="Consolas" w:eastAsia="Times New Roman" w:hAnsi="Consolas" w:cs="Times New Roman"/>
          <w:color w:val="6A9955"/>
          <w:sz w:val="21"/>
          <w:szCs w:val="21"/>
          <w:lang w:eastAsia="de-DE"/>
        </w:rPr>
        <w:t xml:space="preserve">   // </w:t>
      </w:r>
      <w:proofErr w:type="spellStart"/>
      <w:r w:rsidRPr="00F72619">
        <w:rPr>
          <w:rFonts w:ascii="Consolas" w:eastAsia="Times New Roman" w:hAnsi="Consolas" w:cs="Times New Roman"/>
          <w:color w:val="6A9955"/>
          <w:sz w:val="21"/>
          <w:szCs w:val="21"/>
          <w:lang w:eastAsia="de-DE"/>
        </w:rPr>
        <w:t>samplingrate</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of</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measurement</w:t>
      </w:r>
      <w:proofErr w:type="spellEnd"/>
      <w:r w:rsidRPr="00F72619">
        <w:rPr>
          <w:rFonts w:ascii="Consolas" w:eastAsia="Times New Roman" w:hAnsi="Consolas" w:cs="Times New Roman"/>
          <w:color w:val="6A9955"/>
          <w:sz w:val="21"/>
          <w:szCs w:val="21"/>
          <w:lang w:eastAsia="de-DE"/>
        </w:rPr>
        <w:t xml:space="preserve"> [Hz]</w:t>
      </w:r>
    </w:p>
    <w:p w14:paraId="1D2155C7" w14:textId="22E48198" w:rsid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6A9955"/>
          <w:sz w:val="21"/>
          <w:szCs w:val="21"/>
          <w:lang w:eastAsia="de-DE"/>
        </w:rPr>
      </w:pPr>
    </w:p>
    <w:p w14:paraId="3659C827"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6A9955"/>
          <w:sz w:val="21"/>
          <w:szCs w:val="21"/>
          <w:lang w:eastAsia="de-DE"/>
        </w:rPr>
        <w:t xml:space="preserve">  // </w:t>
      </w:r>
      <w:proofErr w:type="spellStart"/>
      <w:r w:rsidRPr="00F72619">
        <w:rPr>
          <w:rFonts w:ascii="Consolas" w:eastAsia="Times New Roman" w:hAnsi="Consolas" w:cs="Times New Roman"/>
          <w:color w:val="6A9955"/>
          <w:sz w:val="21"/>
          <w:szCs w:val="21"/>
          <w:lang w:eastAsia="de-DE"/>
        </w:rPr>
        <w:t>start</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or</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stopsa</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messurement</w:t>
      </w:r>
      <w:proofErr w:type="spellEnd"/>
      <w:r w:rsidRPr="00F72619">
        <w:rPr>
          <w:rFonts w:ascii="Consolas" w:eastAsia="Times New Roman" w:hAnsi="Consolas" w:cs="Times New Roman"/>
          <w:color w:val="6A9955"/>
          <w:sz w:val="21"/>
          <w:szCs w:val="21"/>
          <w:lang w:eastAsia="de-DE"/>
        </w:rPr>
        <w:t xml:space="preserve"> on </w:t>
      </w:r>
      <w:proofErr w:type="spellStart"/>
      <w:r w:rsidRPr="00F72619">
        <w:rPr>
          <w:rFonts w:ascii="Consolas" w:eastAsia="Times New Roman" w:hAnsi="Consolas" w:cs="Times New Roman"/>
          <w:color w:val="6A9955"/>
          <w:sz w:val="21"/>
          <w:szCs w:val="21"/>
          <w:lang w:eastAsia="de-DE"/>
        </w:rPr>
        <w:t>the</w:t>
      </w:r>
      <w:proofErr w:type="spellEnd"/>
      <w:r w:rsidRPr="00F72619">
        <w:rPr>
          <w:rFonts w:ascii="Consolas" w:eastAsia="Times New Roman" w:hAnsi="Consolas" w:cs="Times New Roman"/>
          <w:color w:val="6A9955"/>
          <w:sz w:val="21"/>
          <w:szCs w:val="21"/>
          <w:lang w:eastAsia="de-DE"/>
        </w:rPr>
        <w:t xml:space="preserve"> App</w:t>
      </w:r>
    </w:p>
    <w:p w14:paraId="2D60494D"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C586C0"/>
          <w:sz w:val="21"/>
          <w:szCs w:val="21"/>
          <w:lang w:eastAsia="de-DE"/>
        </w:rPr>
        <w:t>if</w:t>
      </w:r>
      <w:proofErr w:type="spellEnd"/>
      <w:r w:rsidRPr="00F72619">
        <w:rPr>
          <w:rFonts w:ascii="Consolas" w:eastAsia="Times New Roman" w:hAnsi="Consolas" w:cs="Times New Roman"/>
          <w:color w:val="D4D4D4"/>
          <w:sz w:val="21"/>
          <w:szCs w:val="21"/>
          <w:lang w:eastAsia="de-DE"/>
        </w:rPr>
        <w:t xml:space="preserve"> </w:t>
      </w:r>
      <w:proofErr w:type="gramStart"/>
      <w:r w:rsidRPr="00F72619">
        <w:rPr>
          <w:rFonts w:ascii="Consolas" w:eastAsia="Times New Roman" w:hAnsi="Consolas" w:cs="Times New Roman"/>
          <w:color w:val="D4D4D4"/>
          <w:sz w:val="21"/>
          <w:szCs w:val="21"/>
          <w:lang w:eastAsia="de-DE"/>
        </w:rPr>
        <w:t xml:space="preserve">( </w:t>
      </w:r>
      <w:bookmarkStart w:id="49" w:name="_Hlk96835532"/>
      <w:proofErr w:type="spellStart"/>
      <w:r w:rsidRPr="00F72619">
        <w:rPr>
          <w:rFonts w:ascii="Consolas" w:eastAsia="Times New Roman" w:hAnsi="Consolas" w:cs="Times New Roman"/>
          <w:color w:val="569CD6"/>
          <w:sz w:val="21"/>
          <w:szCs w:val="21"/>
          <w:lang w:eastAsia="de-DE"/>
        </w:rPr>
        <w:t>gStartMeassure</w:t>
      </w:r>
      <w:proofErr w:type="spellEnd"/>
      <w:proofErr w:type="gramEnd"/>
      <w:r w:rsidRPr="00F72619">
        <w:rPr>
          <w:rFonts w:ascii="Consolas" w:eastAsia="Times New Roman" w:hAnsi="Consolas" w:cs="Times New Roman"/>
          <w:color w:val="D4D4D4"/>
          <w:sz w:val="21"/>
          <w:szCs w:val="21"/>
          <w:lang w:eastAsia="de-DE"/>
        </w:rPr>
        <w:t xml:space="preserve"> </w:t>
      </w:r>
      <w:bookmarkEnd w:id="49"/>
      <w:r w:rsidRPr="00F72619">
        <w:rPr>
          <w:rFonts w:ascii="Consolas" w:eastAsia="Times New Roman" w:hAnsi="Consolas" w:cs="Times New Roman"/>
          <w:color w:val="D4D4D4"/>
          <w:sz w:val="21"/>
          <w:szCs w:val="21"/>
          <w:lang w:eastAsia="de-DE"/>
        </w:rPr>
        <w:t xml:space="preserve">){   </w:t>
      </w:r>
    </w:p>
    <w:p w14:paraId="61E8CD3C"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DCDCAA"/>
          <w:sz w:val="21"/>
          <w:szCs w:val="21"/>
          <w:lang w:eastAsia="de-DE"/>
        </w:rPr>
        <w:t>delay</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B5CEA8"/>
          <w:sz w:val="21"/>
          <w:szCs w:val="21"/>
          <w:lang w:eastAsia="de-DE"/>
        </w:rPr>
        <w:t>10</w:t>
      </w:r>
      <w:r w:rsidRPr="00F72619">
        <w:rPr>
          <w:rFonts w:ascii="Consolas" w:eastAsia="Times New Roman" w:hAnsi="Consolas" w:cs="Times New Roman"/>
          <w:color w:val="D4D4D4"/>
          <w:sz w:val="21"/>
          <w:szCs w:val="21"/>
          <w:lang w:eastAsia="de-DE"/>
        </w:rPr>
        <w:t>);</w:t>
      </w:r>
      <w:r w:rsidRPr="00F72619">
        <w:rPr>
          <w:rFonts w:ascii="Consolas" w:eastAsia="Times New Roman" w:hAnsi="Consolas" w:cs="Times New Roman"/>
          <w:color w:val="6A9955"/>
          <w:sz w:val="21"/>
          <w:szCs w:val="21"/>
          <w:lang w:eastAsia="de-DE"/>
        </w:rPr>
        <w:t xml:space="preserve"> // </w:t>
      </w:r>
      <w:proofErr w:type="spellStart"/>
      <w:r w:rsidRPr="00F72619">
        <w:rPr>
          <w:rFonts w:ascii="Consolas" w:eastAsia="Times New Roman" w:hAnsi="Consolas" w:cs="Times New Roman"/>
          <w:color w:val="6A9955"/>
          <w:sz w:val="21"/>
          <w:szCs w:val="21"/>
          <w:lang w:eastAsia="de-DE"/>
        </w:rPr>
        <w:t>fills</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the</w:t>
      </w:r>
      <w:proofErr w:type="spellEnd"/>
      <w:r w:rsidRPr="00F72619">
        <w:rPr>
          <w:rFonts w:ascii="Consolas" w:eastAsia="Times New Roman" w:hAnsi="Consolas" w:cs="Times New Roman"/>
          <w:color w:val="6A9955"/>
          <w:sz w:val="21"/>
          <w:szCs w:val="21"/>
          <w:lang w:eastAsia="de-DE"/>
        </w:rPr>
        <w:t xml:space="preserve"> </w:t>
      </w:r>
      <w:proofErr w:type="spellStart"/>
      <w:r w:rsidRPr="00F72619">
        <w:rPr>
          <w:rFonts w:ascii="Consolas" w:eastAsia="Times New Roman" w:hAnsi="Consolas" w:cs="Times New Roman"/>
          <w:color w:val="6A9955"/>
          <w:sz w:val="21"/>
          <w:szCs w:val="21"/>
          <w:lang w:eastAsia="de-DE"/>
        </w:rPr>
        <w:t>gap</w:t>
      </w:r>
      <w:proofErr w:type="spellEnd"/>
    </w:p>
    <w:p w14:paraId="3B1674D4"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C586C0"/>
          <w:sz w:val="21"/>
          <w:szCs w:val="21"/>
          <w:lang w:eastAsia="de-DE"/>
        </w:rPr>
        <w:t>if</w:t>
      </w:r>
      <w:proofErr w:type="spellEnd"/>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DCDCAA"/>
          <w:sz w:val="21"/>
          <w:szCs w:val="21"/>
          <w:lang w:eastAsia="de-DE"/>
        </w:rPr>
        <w:t>millis</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D4D4D4"/>
          <w:sz w:val="21"/>
          <w:szCs w:val="21"/>
          <w:lang w:eastAsia="de-DE"/>
        </w:rPr>
        <w:t xml:space="preserve">) &gt; </w:t>
      </w:r>
      <w:proofErr w:type="spellStart"/>
      <w:r w:rsidRPr="00F72619">
        <w:rPr>
          <w:rFonts w:ascii="Consolas" w:eastAsia="Times New Roman" w:hAnsi="Consolas" w:cs="Times New Roman"/>
          <w:i/>
          <w:iCs/>
          <w:color w:val="9CDCFE"/>
          <w:sz w:val="21"/>
          <w:szCs w:val="21"/>
          <w:lang w:eastAsia="de-DE"/>
        </w:rPr>
        <w:t>gFinishTime</w:t>
      </w:r>
      <w:proofErr w:type="spellEnd"/>
      <w:r w:rsidRPr="00F72619">
        <w:rPr>
          <w:rFonts w:ascii="Consolas" w:eastAsia="Times New Roman" w:hAnsi="Consolas" w:cs="Times New Roman"/>
          <w:color w:val="D4D4D4"/>
          <w:sz w:val="21"/>
          <w:szCs w:val="21"/>
          <w:lang w:eastAsia="de-DE"/>
        </w:rPr>
        <w:t>){</w:t>
      </w:r>
    </w:p>
    <w:p w14:paraId="678CB06C"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gMessureIsRunning</w:t>
      </w:r>
      <w:proofErr w:type="spellEnd"/>
      <w:r w:rsidRPr="00F72619">
        <w:rPr>
          <w:rFonts w:ascii="Consolas" w:eastAsia="Times New Roman" w:hAnsi="Consolas" w:cs="Times New Roman"/>
          <w:color w:val="D4D4D4"/>
          <w:sz w:val="21"/>
          <w:szCs w:val="21"/>
          <w:lang w:eastAsia="de-DE"/>
        </w:rPr>
        <w:t xml:space="preserve"> = </w:t>
      </w:r>
      <w:proofErr w:type="spellStart"/>
      <w:r w:rsidRPr="00F72619">
        <w:rPr>
          <w:rFonts w:ascii="Consolas" w:eastAsia="Times New Roman" w:hAnsi="Consolas" w:cs="Times New Roman"/>
          <w:color w:val="569CD6"/>
          <w:sz w:val="21"/>
          <w:szCs w:val="21"/>
          <w:lang w:eastAsia="de-DE"/>
        </w:rPr>
        <w:t>false</w:t>
      </w:r>
      <w:proofErr w:type="spellEnd"/>
      <w:r w:rsidRPr="00F72619">
        <w:rPr>
          <w:rFonts w:ascii="Consolas" w:eastAsia="Times New Roman" w:hAnsi="Consolas" w:cs="Times New Roman"/>
          <w:color w:val="D4D4D4"/>
          <w:sz w:val="21"/>
          <w:szCs w:val="21"/>
          <w:lang w:eastAsia="de-DE"/>
        </w:rPr>
        <w:t>;</w:t>
      </w:r>
    </w:p>
    <w:p w14:paraId="1B58FD0C"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r w:rsidRPr="00F72619">
        <w:rPr>
          <w:rFonts w:ascii="Consolas" w:eastAsia="Times New Roman" w:hAnsi="Consolas" w:cs="Times New Roman"/>
          <w:color w:val="9CDCFE"/>
          <w:sz w:val="21"/>
          <w:szCs w:val="21"/>
          <w:lang w:eastAsia="de-DE"/>
        </w:rPr>
        <w:t>Timer3</w:t>
      </w:r>
      <w:r w:rsidRPr="00F72619">
        <w:rPr>
          <w:rFonts w:ascii="Consolas" w:eastAsia="Times New Roman" w:hAnsi="Consolas" w:cs="Times New Roman"/>
          <w:color w:val="D4D4D4"/>
          <w:sz w:val="21"/>
          <w:szCs w:val="21"/>
          <w:lang w:eastAsia="de-DE"/>
        </w:rPr>
        <w:t>.</w:t>
      </w:r>
      <w:r w:rsidRPr="00F72619">
        <w:rPr>
          <w:rFonts w:ascii="Consolas" w:eastAsia="Times New Roman" w:hAnsi="Consolas" w:cs="Times New Roman"/>
          <w:color w:val="DCDCAA"/>
          <w:sz w:val="21"/>
          <w:szCs w:val="21"/>
          <w:lang w:eastAsia="de-DE"/>
        </w:rPr>
        <w:t>stop</w:t>
      </w:r>
      <w:r w:rsidRPr="00F72619">
        <w:rPr>
          <w:rFonts w:ascii="Consolas" w:eastAsia="Times New Roman" w:hAnsi="Consolas" w:cs="Times New Roman"/>
          <w:color w:val="D4D4D4"/>
          <w:sz w:val="21"/>
          <w:szCs w:val="21"/>
          <w:lang w:eastAsia="de-DE"/>
        </w:rPr>
        <w:t>();</w:t>
      </w:r>
    </w:p>
    <w:p w14:paraId="3FF078B8"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gStartMeassure</w:t>
      </w:r>
      <w:proofErr w:type="spellEnd"/>
      <w:r w:rsidRPr="00F72619">
        <w:rPr>
          <w:rFonts w:ascii="Consolas" w:eastAsia="Times New Roman" w:hAnsi="Consolas" w:cs="Times New Roman"/>
          <w:color w:val="D4D4D4"/>
          <w:sz w:val="21"/>
          <w:szCs w:val="21"/>
          <w:lang w:eastAsia="de-DE"/>
        </w:rPr>
        <w:t>=</w:t>
      </w:r>
      <w:proofErr w:type="spellStart"/>
      <w:r w:rsidRPr="00F72619">
        <w:rPr>
          <w:rFonts w:ascii="Consolas" w:eastAsia="Times New Roman" w:hAnsi="Consolas" w:cs="Times New Roman"/>
          <w:color w:val="569CD6"/>
          <w:sz w:val="21"/>
          <w:szCs w:val="21"/>
          <w:lang w:eastAsia="de-DE"/>
        </w:rPr>
        <w:t>false</w:t>
      </w:r>
      <w:proofErr w:type="spellEnd"/>
      <w:r w:rsidRPr="00F72619">
        <w:rPr>
          <w:rFonts w:ascii="Consolas" w:eastAsia="Times New Roman" w:hAnsi="Consolas" w:cs="Times New Roman"/>
          <w:color w:val="D4D4D4"/>
          <w:sz w:val="21"/>
          <w:szCs w:val="21"/>
          <w:lang w:eastAsia="de-DE"/>
        </w:rPr>
        <w:t>;</w:t>
      </w:r>
    </w:p>
    <w:p w14:paraId="07541000"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lastRenderedPageBreak/>
        <w:t xml:space="preserve">      } </w:t>
      </w:r>
      <w:proofErr w:type="spellStart"/>
      <w:r w:rsidRPr="00F72619">
        <w:rPr>
          <w:rFonts w:ascii="Consolas" w:eastAsia="Times New Roman" w:hAnsi="Consolas" w:cs="Times New Roman"/>
          <w:color w:val="C586C0"/>
          <w:sz w:val="21"/>
          <w:szCs w:val="21"/>
          <w:lang w:eastAsia="de-DE"/>
        </w:rPr>
        <w:t>else</w:t>
      </w:r>
      <w:proofErr w:type="spellEnd"/>
      <w:r w:rsidRPr="00F72619">
        <w:rPr>
          <w:rFonts w:ascii="Consolas" w:eastAsia="Times New Roman" w:hAnsi="Consolas" w:cs="Times New Roman"/>
          <w:color w:val="D4D4D4"/>
          <w:sz w:val="21"/>
          <w:szCs w:val="21"/>
          <w:lang w:eastAsia="de-DE"/>
        </w:rPr>
        <w:t xml:space="preserve"> {</w:t>
      </w:r>
    </w:p>
    <w:p w14:paraId="3EF68BB8"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r w:rsidRPr="00F72619">
        <w:rPr>
          <w:rFonts w:ascii="Consolas" w:eastAsia="Times New Roman" w:hAnsi="Consolas" w:cs="Times New Roman"/>
          <w:color w:val="9CDCFE"/>
          <w:sz w:val="21"/>
          <w:szCs w:val="21"/>
          <w:lang w:eastAsia="de-DE"/>
        </w:rPr>
        <w:t>Timer3</w:t>
      </w:r>
      <w:r w:rsidRPr="00F72619">
        <w:rPr>
          <w:rFonts w:ascii="Consolas" w:eastAsia="Times New Roman" w:hAnsi="Consolas" w:cs="Times New Roman"/>
          <w:color w:val="D4D4D4"/>
          <w:sz w:val="21"/>
          <w:szCs w:val="21"/>
          <w:lang w:eastAsia="de-DE"/>
        </w:rPr>
        <w:t>.</w:t>
      </w:r>
      <w:r w:rsidRPr="00F72619">
        <w:rPr>
          <w:rFonts w:ascii="Consolas" w:eastAsia="Times New Roman" w:hAnsi="Consolas" w:cs="Times New Roman"/>
          <w:color w:val="DCDCAA"/>
          <w:sz w:val="21"/>
          <w:szCs w:val="21"/>
          <w:lang w:eastAsia="de-DE"/>
        </w:rPr>
        <w:t>setPeriod</w:t>
      </w:r>
      <w:proofErr w:type="gramStart"/>
      <w:r w:rsidRPr="00F72619">
        <w:rPr>
          <w:rFonts w:ascii="Consolas" w:eastAsia="Times New Roman" w:hAnsi="Consolas" w:cs="Times New Roman"/>
          <w:color w:val="D4D4D4"/>
          <w:sz w:val="21"/>
          <w:szCs w:val="21"/>
          <w:lang w:eastAsia="de-DE"/>
        </w:rPr>
        <w:t>( (</w:t>
      </w:r>
      <w:proofErr w:type="spellStart"/>
      <w:proofErr w:type="gramEnd"/>
      <w:r w:rsidRPr="00F72619">
        <w:rPr>
          <w:rFonts w:ascii="Consolas" w:eastAsia="Times New Roman" w:hAnsi="Consolas" w:cs="Times New Roman"/>
          <w:color w:val="569CD6"/>
          <w:sz w:val="21"/>
          <w:szCs w:val="21"/>
          <w:lang w:eastAsia="de-DE"/>
        </w:rPr>
        <w:t>unsigned</w:t>
      </w:r>
      <w:proofErr w:type="spellEnd"/>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long</w:t>
      </w:r>
      <w:proofErr w:type="spellEnd"/>
      <w:r w:rsidRPr="00F72619">
        <w:rPr>
          <w:rFonts w:ascii="Consolas" w:eastAsia="Times New Roman" w:hAnsi="Consolas" w:cs="Times New Roman"/>
          <w:color w:val="D4D4D4"/>
          <w:sz w:val="21"/>
          <w:szCs w:val="21"/>
          <w:lang w:eastAsia="de-DE"/>
        </w:rPr>
        <w:t>)(</w:t>
      </w:r>
      <w:r w:rsidRPr="00F72619">
        <w:rPr>
          <w:rFonts w:ascii="Consolas" w:eastAsia="Times New Roman" w:hAnsi="Consolas" w:cs="Times New Roman"/>
          <w:color w:val="B5CEA8"/>
          <w:sz w:val="21"/>
          <w:szCs w:val="21"/>
          <w:lang w:eastAsia="de-DE"/>
        </w:rPr>
        <w:t>1.0E6</w:t>
      </w:r>
      <w:r w:rsidRPr="00F72619">
        <w:rPr>
          <w:rFonts w:ascii="Consolas" w:eastAsia="Times New Roman" w:hAnsi="Consolas" w:cs="Times New Roman"/>
          <w:color w:val="D4D4D4"/>
          <w:sz w:val="21"/>
          <w:szCs w:val="21"/>
          <w:lang w:eastAsia="de-DE"/>
        </w:rPr>
        <w:t>/</w:t>
      </w:r>
      <w:proofErr w:type="spellStart"/>
      <w:r w:rsidRPr="00F72619">
        <w:rPr>
          <w:rFonts w:ascii="Consolas" w:eastAsia="Times New Roman" w:hAnsi="Consolas" w:cs="Times New Roman"/>
          <w:color w:val="569CD6"/>
          <w:sz w:val="21"/>
          <w:szCs w:val="21"/>
          <w:lang w:eastAsia="de-DE"/>
        </w:rPr>
        <w:t>gSamplingRate</w:t>
      </w:r>
      <w:proofErr w:type="spellEnd"/>
      <w:r w:rsidRPr="00F72619">
        <w:rPr>
          <w:rFonts w:ascii="Consolas" w:eastAsia="Times New Roman" w:hAnsi="Consolas" w:cs="Times New Roman"/>
          <w:color w:val="D4D4D4"/>
          <w:sz w:val="21"/>
          <w:szCs w:val="21"/>
          <w:lang w:eastAsia="de-DE"/>
        </w:rPr>
        <w:t>) );</w:t>
      </w:r>
    </w:p>
    <w:p w14:paraId="135AE2C5"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569CD6"/>
          <w:sz w:val="21"/>
          <w:szCs w:val="21"/>
          <w:lang w:eastAsia="de-DE"/>
        </w:rPr>
        <w:t>gMessureIsRunning</w:t>
      </w:r>
      <w:proofErr w:type="spellEnd"/>
      <w:r w:rsidRPr="00F72619">
        <w:rPr>
          <w:rFonts w:ascii="Consolas" w:eastAsia="Times New Roman" w:hAnsi="Consolas" w:cs="Times New Roman"/>
          <w:color w:val="D4D4D4"/>
          <w:sz w:val="21"/>
          <w:szCs w:val="21"/>
          <w:lang w:eastAsia="de-DE"/>
        </w:rPr>
        <w:t xml:space="preserve"> = </w:t>
      </w:r>
      <w:proofErr w:type="spellStart"/>
      <w:r w:rsidRPr="00F72619">
        <w:rPr>
          <w:rFonts w:ascii="Consolas" w:eastAsia="Times New Roman" w:hAnsi="Consolas" w:cs="Times New Roman"/>
          <w:color w:val="569CD6"/>
          <w:sz w:val="21"/>
          <w:szCs w:val="21"/>
          <w:lang w:eastAsia="de-DE"/>
        </w:rPr>
        <w:t>true</w:t>
      </w:r>
      <w:proofErr w:type="spellEnd"/>
      <w:r w:rsidRPr="00F72619">
        <w:rPr>
          <w:rFonts w:ascii="Consolas" w:eastAsia="Times New Roman" w:hAnsi="Consolas" w:cs="Times New Roman"/>
          <w:color w:val="D4D4D4"/>
          <w:sz w:val="21"/>
          <w:szCs w:val="21"/>
          <w:lang w:eastAsia="de-DE"/>
        </w:rPr>
        <w:t>;</w:t>
      </w:r>
    </w:p>
    <w:p w14:paraId="20BA59A3"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      </w:t>
      </w:r>
    </w:p>
    <w:p w14:paraId="280D934A"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 </w:t>
      </w:r>
      <w:proofErr w:type="spellStart"/>
      <w:r w:rsidRPr="00F72619">
        <w:rPr>
          <w:rFonts w:ascii="Consolas" w:eastAsia="Times New Roman" w:hAnsi="Consolas" w:cs="Times New Roman"/>
          <w:color w:val="C586C0"/>
          <w:sz w:val="21"/>
          <w:szCs w:val="21"/>
          <w:lang w:eastAsia="de-DE"/>
        </w:rPr>
        <w:t>else</w:t>
      </w:r>
      <w:proofErr w:type="spellEnd"/>
      <w:r w:rsidRPr="00F72619">
        <w:rPr>
          <w:rFonts w:ascii="Consolas" w:eastAsia="Times New Roman" w:hAnsi="Consolas" w:cs="Times New Roman"/>
          <w:color w:val="D4D4D4"/>
          <w:sz w:val="21"/>
          <w:szCs w:val="21"/>
          <w:lang w:eastAsia="de-DE"/>
        </w:rPr>
        <w:t xml:space="preserve"> {</w:t>
      </w:r>
    </w:p>
    <w:p w14:paraId="2BD845E4"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proofErr w:type="gramStart"/>
      <w:r w:rsidRPr="00F72619">
        <w:rPr>
          <w:rFonts w:ascii="Consolas" w:eastAsia="Times New Roman" w:hAnsi="Consolas" w:cs="Times New Roman"/>
          <w:color w:val="9CDCFE"/>
          <w:sz w:val="21"/>
          <w:szCs w:val="21"/>
          <w:lang w:eastAsia="de-DE"/>
        </w:rPr>
        <w:t>gStartTime</w:t>
      </w:r>
      <w:proofErr w:type="spellEnd"/>
      <w:r w:rsidRPr="00F72619">
        <w:rPr>
          <w:rFonts w:ascii="Consolas" w:eastAsia="Times New Roman" w:hAnsi="Consolas" w:cs="Times New Roman"/>
          <w:color w:val="D4D4D4"/>
          <w:sz w:val="21"/>
          <w:szCs w:val="21"/>
          <w:lang w:eastAsia="de-DE"/>
        </w:rPr>
        <w:t xml:space="preserve">  =</w:t>
      </w:r>
      <w:proofErr w:type="gramEnd"/>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DCDCAA"/>
          <w:sz w:val="21"/>
          <w:szCs w:val="21"/>
          <w:lang w:eastAsia="de-DE"/>
        </w:rPr>
        <w:t>millis</w:t>
      </w:r>
      <w:proofErr w:type="spellEnd"/>
      <w:r w:rsidRPr="00F72619">
        <w:rPr>
          <w:rFonts w:ascii="Consolas" w:eastAsia="Times New Roman" w:hAnsi="Consolas" w:cs="Times New Roman"/>
          <w:color w:val="D4D4D4"/>
          <w:sz w:val="21"/>
          <w:szCs w:val="21"/>
          <w:lang w:eastAsia="de-DE"/>
        </w:rPr>
        <w:t>();</w:t>
      </w:r>
    </w:p>
    <w:p w14:paraId="22FE04A9"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xml:space="preserve">      </w:t>
      </w:r>
      <w:proofErr w:type="spellStart"/>
      <w:r w:rsidRPr="00F72619">
        <w:rPr>
          <w:rFonts w:ascii="Consolas" w:eastAsia="Times New Roman" w:hAnsi="Consolas" w:cs="Times New Roman"/>
          <w:color w:val="9CDCFE"/>
          <w:sz w:val="21"/>
          <w:szCs w:val="21"/>
          <w:lang w:eastAsia="de-DE"/>
        </w:rPr>
        <w:t>gFinishTime</w:t>
      </w:r>
      <w:proofErr w:type="spellEnd"/>
      <w:r w:rsidRPr="00F72619">
        <w:rPr>
          <w:rFonts w:ascii="Consolas" w:eastAsia="Times New Roman" w:hAnsi="Consolas" w:cs="Times New Roman"/>
          <w:color w:val="D4D4D4"/>
          <w:sz w:val="21"/>
          <w:szCs w:val="21"/>
          <w:lang w:eastAsia="de-DE"/>
        </w:rPr>
        <w:t xml:space="preserve"> = </w:t>
      </w:r>
      <w:proofErr w:type="spellStart"/>
      <w:proofErr w:type="gramStart"/>
      <w:r w:rsidRPr="00F72619">
        <w:rPr>
          <w:rFonts w:ascii="Consolas" w:eastAsia="Times New Roman" w:hAnsi="Consolas" w:cs="Times New Roman"/>
          <w:color w:val="DCDCAA"/>
          <w:sz w:val="21"/>
          <w:szCs w:val="21"/>
          <w:lang w:eastAsia="de-DE"/>
        </w:rPr>
        <w:t>millis</w:t>
      </w:r>
      <w:proofErr w:type="spellEnd"/>
      <w:r w:rsidRPr="00F72619">
        <w:rPr>
          <w:rFonts w:ascii="Consolas" w:eastAsia="Times New Roman" w:hAnsi="Consolas" w:cs="Times New Roman"/>
          <w:color w:val="D4D4D4"/>
          <w:sz w:val="21"/>
          <w:szCs w:val="21"/>
          <w:lang w:eastAsia="de-DE"/>
        </w:rPr>
        <w:t>(</w:t>
      </w:r>
      <w:proofErr w:type="gramEnd"/>
      <w:r w:rsidRPr="00F72619">
        <w:rPr>
          <w:rFonts w:ascii="Consolas" w:eastAsia="Times New Roman" w:hAnsi="Consolas" w:cs="Times New Roman"/>
          <w:color w:val="D4D4D4"/>
          <w:sz w:val="21"/>
          <w:szCs w:val="21"/>
          <w:lang w:eastAsia="de-DE"/>
        </w:rPr>
        <w:t xml:space="preserve">) + </w:t>
      </w:r>
      <w:proofErr w:type="spellStart"/>
      <w:r w:rsidRPr="00F72619">
        <w:rPr>
          <w:rFonts w:ascii="Consolas" w:eastAsia="Times New Roman" w:hAnsi="Consolas" w:cs="Times New Roman"/>
          <w:color w:val="569CD6"/>
          <w:sz w:val="21"/>
          <w:szCs w:val="21"/>
          <w:lang w:eastAsia="de-DE"/>
        </w:rPr>
        <w:t>gMessuringDuration</w:t>
      </w:r>
      <w:proofErr w:type="spellEnd"/>
      <w:r w:rsidRPr="00F72619">
        <w:rPr>
          <w:rFonts w:ascii="Consolas" w:eastAsia="Times New Roman" w:hAnsi="Consolas" w:cs="Times New Roman"/>
          <w:color w:val="D4D4D4"/>
          <w:sz w:val="21"/>
          <w:szCs w:val="21"/>
          <w:lang w:eastAsia="de-DE"/>
        </w:rPr>
        <w:t>;</w:t>
      </w:r>
    </w:p>
    <w:p w14:paraId="06059027" w14:textId="77777777" w:rsidR="00F72619" w:rsidRPr="00F72619" w:rsidRDefault="00F72619" w:rsidP="00F72619">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72619">
        <w:rPr>
          <w:rFonts w:ascii="Consolas" w:eastAsia="Times New Roman" w:hAnsi="Consolas" w:cs="Times New Roman"/>
          <w:color w:val="D4D4D4"/>
          <w:sz w:val="21"/>
          <w:szCs w:val="21"/>
          <w:lang w:eastAsia="de-DE"/>
        </w:rPr>
        <w:t>  }</w:t>
      </w:r>
    </w:p>
    <w:p w14:paraId="7531E8DB" w14:textId="62E5FAEA" w:rsidR="00F72619" w:rsidRDefault="00F72619" w:rsidP="00F72619">
      <w:pPr>
        <w:suppressAutoHyphens w:val="0"/>
        <w:spacing w:line="480" w:lineRule="auto"/>
        <w:ind w:firstLine="0"/>
        <w:jc w:val="left"/>
        <w:rPr>
          <w:lang w:eastAsia="de-DE"/>
        </w:rPr>
      </w:pPr>
    </w:p>
    <w:p w14:paraId="2BD7D294" w14:textId="3E834293" w:rsidR="00F72619" w:rsidRDefault="00F72619" w:rsidP="00F72619">
      <w:pPr>
        <w:suppressAutoHyphens w:val="0"/>
        <w:spacing w:line="480" w:lineRule="auto"/>
        <w:ind w:firstLine="0"/>
        <w:jc w:val="left"/>
        <w:rPr>
          <w:lang w:eastAsia="de-DE"/>
        </w:rPr>
      </w:pPr>
      <w:r>
        <w:rPr>
          <w:lang w:eastAsia="de-DE"/>
        </w:rPr>
        <w:t xml:space="preserve">In diesem </w:t>
      </w:r>
      <w:r w:rsidR="006B00A3">
        <w:rPr>
          <w:lang w:eastAsia="de-DE"/>
        </w:rPr>
        <w:t>Anschnitt wird</w:t>
      </w:r>
      <w:r>
        <w:rPr>
          <w:lang w:eastAsia="de-DE"/>
        </w:rPr>
        <w:t xml:space="preserve"> das Problem der asynchronen Bearbeitung deutlich:</w:t>
      </w:r>
    </w:p>
    <w:p w14:paraId="6B42FDE3" w14:textId="09BAFB3A" w:rsidR="001C721E" w:rsidRPr="001C721E" w:rsidRDefault="00F72619" w:rsidP="00F72619">
      <w:pPr>
        <w:suppressAutoHyphens w:val="0"/>
        <w:spacing w:line="480" w:lineRule="auto"/>
        <w:ind w:firstLine="0"/>
        <w:jc w:val="left"/>
        <w:rPr>
          <w:i/>
          <w:iCs/>
          <w:lang w:eastAsia="de-DE"/>
        </w:rPr>
      </w:pPr>
      <w:r>
        <w:rPr>
          <w:lang w:eastAsia="de-DE"/>
        </w:rPr>
        <w:t xml:space="preserve">Das </w:t>
      </w:r>
      <w:proofErr w:type="spellStart"/>
      <w:r w:rsidR="001C721E">
        <w:rPr>
          <w:lang w:eastAsia="de-DE"/>
        </w:rPr>
        <w:t>coil</w:t>
      </w:r>
      <w:proofErr w:type="spellEnd"/>
      <w:r>
        <w:rPr>
          <w:lang w:eastAsia="de-DE"/>
        </w:rPr>
        <w:t xml:space="preserve"> Register </w:t>
      </w:r>
      <w:proofErr w:type="spellStart"/>
      <w:r w:rsidRPr="00F72619">
        <w:rPr>
          <w:i/>
          <w:iCs/>
          <w:lang w:eastAsia="de-DE"/>
        </w:rPr>
        <w:t>gStartMeassure</w:t>
      </w:r>
      <w:proofErr w:type="spellEnd"/>
      <w:r>
        <w:rPr>
          <w:i/>
          <w:iCs/>
          <w:lang w:eastAsia="de-DE"/>
        </w:rPr>
        <w:t xml:space="preserve"> </w:t>
      </w:r>
      <w:r w:rsidR="001C721E">
        <w:rPr>
          <w:lang w:eastAsia="de-DE"/>
        </w:rPr>
        <w:t xml:space="preserve">triggert eine neue Messung. Die </w:t>
      </w:r>
      <w:proofErr w:type="spellStart"/>
      <w:r w:rsidR="001C721E">
        <w:rPr>
          <w:lang w:eastAsia="de-DE"/>
        </w:rPr>
        <w:t>Samplingrate</w:t>
      </w:r>
      <w:proofErr w:type="spellEnd"/>
      <w:r w:rsidR="001C721E">
        <w:rPr>
          <w:lang w:eastAsia="de-DE"/>
        </w:rPr>
        <w:t xml:space="preserve"> wird fortlaufend aktualisiert und in den Timer4 der MCU übertragen. Der </w:t>
      </w:r>
      <w:proofErr w:type="spellStart"/>
      <w:r w:rsidR="001C721E">
        <w:rPr>
          <w:lang w:eastAsia="de-DE"/>
        </w:rPr>
        <w:t>callback</w:t>
      </w:r>
      <w:proofErr w:type="spellEnd"/>
      <w:r w:rsidR="001C721E">
        <w:rPr>
          <w:lang w:eastAsia="de-DE"/>
        </w:rPr>
        <w:t xml:space="preserve"> dieses </w:t>
      </w:r>
      <w:proofErr w:type="spellStart"/>
      <w:r w:rsidR="001C721E">
        <w:rPr>
          <w:lang w:eastAsia="de-DE"/>
        </w:rPr>
        <w:t>Timers</w:t>
      </w:r>
      <w:proofErr w:type="spellEnd"/>
      <w:r w:rsidR="001C721E">
        <w:rPr>
          <w:lang w:eastAsia="de-DE"/>
        </w:rPr>
        <w:t xml:space="preserve"> überträgt dann bei Überlauf ein Datum auf die serielle Schnittstelle. </w:t>
      </w:r>
      <w:r w:rsidR="001C721E" w:rsidRPr="001C721E">
        <w:rPr>
          <w:lang w:eastAsia="de-DE"/>
        </w:rPr>
        <w:t>Das</w:t>
      </w:r>
      <w:r w:rsidR="001C721E" w:rsidRPr="001C721E">
        <w:rPr>
          <w:i/>
          <w:iCs/>
          <w:lang w:eastAsia="de-DE"/>
        </w:rPr>
        <w:t xml:space="preserve"> </w:t>
      </w:r>
      <w:proofErr w:type="spellStart"/>
      <w:r w:rsidR="001C721E" w:rsidRPr="001C721E">
        <w:rPr>
          <w:i/>
          <w:iCs/>
          <w:lang w:eastAsia="de-DE"/>
        </w:rPr>
        <w:t>discrete</w:t>
      </w:r>
      <w:proofErr w:type="spellEnd"/>
      <w:r w:rsidR="001C721E" w:rsidRPr="001C721E">
        <w:rPr>
          <w:i/>
          <w:iCs/>
          <w:lang w:eastAsia="de-DE"/>
        </w:rPr>
        <w:t xml:space="preserve"> </w:t>
      </w:r>
      <w:proofErr w:type="spellStart"/>
      <w:r w:rsidR="001C721E" w:rsidRPr="001C721E">
        <w:rPr>
          <w:i/>
          <w:iCs/>
          <w:lang w:eastAsia="de-DE"/>
        </w:rPr>
        <w:t>imput</w:t>
      </w:r>
      <w:proofErr w:type="spellEnd"/>
      <w:r w:rsidR="001C721E" w:rsidRPr="001C721E">
        <w:rPr>
          <w:i/>
          <w:iCs/>
          <w:lang w:eastAsia="de-DE"/>
        </w:rPr>
        <w:t xml:space="preserve"> </w:t>
      </w:r>
      <w:proofErr w:type="spellStart"/>
      <w:r w:rsidR="001C721E" w:rsidRPr="001C721E">
        <w:rPr>
          <w:i/>
          <w:iCs/>
          <w:lang w:eastAsia="de-DE"/>
        </w:rPr>
        <w:t>gMessureIsRunning</w:t>
      </w:r>
      <w:proofErr w:type="spellEnd"/>
      <w:r w:rsidR="001C721E">
        <w:rPr>
          <w:i/>
          <w:iCs/>
          <w:lang w:eastAsia="de-DE"/>
        </w:rPr>
        <w:t xml:space="preserve"> </w:t>
      </w:r>
      <w:r w:rsidR="001C721E" w:rsidRPr="001C721E">
        <w:rPr>
          <w:lang w:eastAsia="de-DE"/>
        </w:rPr>
        <w:t>wird</w:t>
      </w:r>
      <w:r w:rsidR="001C721E">
        <w:rPr>
          <w:i/>
          <w:iCs/>
          <w:lang w:eastAsia="de-DE"/>
        </w:rPr>
        <w:t xml:space="preserve"> </w:t>
      </w:r>
      <w:r w:rsidR="001C721E">
        <w:rPr>
          <w:lang w:eastAsia="de-DE"/>
        </w:rPr>
        <w:t xml:space="preserve">so lange </w:t>
      </w:r>
      <w:r w:rsidR="00686A2A">
        <w:rPr>
          <w:lang w:eastAsia="de-DE"/>
        </w:rPr>
        <w:t>aktualisiert, bis</w:t>
      </w:r>
      <w:r w:rsidR="001C721E">
        <w:rPr>
          <w:lang w:eastAsia="de-DE"/>
        </w:rPr>
        <w:t xml:space="preserve"> der </w:t>
      </w:r>
      <w:r w:rsidR="00686A2A">
        <w:rPr>
          <w:lang w:eastAsia="de-DE"/>
        </w:rPr>
        <w:t>System</w:t>
      </w:r>
      <w:r w:rsidR="001C721E">
        <w:rPr>
          <w:lang w:eastAsia="de-DE"/>
        </w:rPr>
        <w:t xml:space="preserve">-Zeitstempel 10 </w:t>
      </w:r>
      <w:proofErr w:type="spellStart"/>
      <w:r w:rsidR="001C721E">
        <w:rPr>
          <w:lang w:eastAsia="de-DE"/>
        </w:rPr>
        <w:t>ms</w:t>
      </w:r>
      <w:proofErr w:type="spellEnd"/>
      <w:r w:rsidR="001C721E">
        <w:rPr>
          <w:lang w:eastAsia="de-DE"/>
        </w:rPr>
        <w:t xml:space="preserve"> </w:t>
      </w:r>
      <w:r w:rsidR="00686A2A">
        <w:rPr>
          <w:lang w:eastAsia="de-DE"/>
        </w:rPr>
        <w:t xml:space="preserve">größer als </w:t>
      </w:r>
      <w:proofErr w:type="spellStart"/>
      <w:r w:rsidR="00686A2A" w:rsidRPr="001C721E">
        <w:rPr>
          <w:i/>
          <w:iCs/>
          <w:lang w:eastAsia="de-DE"/>
        </w:rPr>
        <w:t>discrete</w:t>
      </w:r>
      <w:proofErr w:type="spellEnd"/>
      <w:r w:rsidR="00686A2A" w:rsidRPr="001C721E">
        <w:rPr>
          <w:i/>
          <w:iCs/>
          <w:lang w:eastAsia="de-DE"/>
        </w:rPr>
        <w:t xml:space="preserve"> </w:t>
      </w:r>
      <w:proofErr w:type="spellStart"/>
      <w:r w:rsidR="00686A2A" w:rsidRPr="001C721E">
        <w:rPr>
          <w:i/>
          <w:iCs/>
          <w:lang w:eastAsia="de-DE"/>
        </w:rPr>
        <w:t>imput</w:t>
      </w:r>
      <w:proofErr w:type="spellEnd"/>
      <w:r w:rsidR="00686A2A">
        <w:rPr>
          <w:i/>
          <w:iCs/>
          <w:lang w:eastAsia="de-DE"/>
        </w:rPr>
        <w:t xml:space="preserve"> </w:t>
      </w:r>
      <w:proofErr w:type="spellStart"/>
      <w:r w:rsidR="00407205">
        <w:rPr>
          <w:lang w:eastAsia="de-DE"/>
        </w:rPr>
        <w:t>gFinishTime</w:t>
      </w:r>
      <w:proofErr w:type="spellEnd"/>
      <w:r w:rsidR="00407205">
        <w:rPr>
          <w:lang w:eastAsia="de-DE"/>
        </w:rPr>
        <w:t>. Danach</w:t>
      </w:r>
      <w:r w:rsidR="00686A2A">
        <w:rPr>
          <w:lang w:eastAsia="de-DE"/>
        </w:rPr>
        <w:t xml:space="preserve"> wird der </w:t>
      </w:r>
      <w:proofErr w:type="spellStart"/>
      <w:r w:rsidR="00686A2A">
        <w:rPr>
          <w:lang w:eastAsia="de-DE"/>
        </w:rPr>
        <w:t>Teimer</w:t>
      </w:r>
      <w:proofErr w:type="spellEnd"/>
      <w:r w:rsidR="00686A2A">
        <w:rPr>
          <w:lang w:eastAsia="de-DE"/>
        </w:rPr>
        <w:t xml:space="preserve"> 4 wieder gestoppt und es werden keine weiteren daten übertragen. </w:t>
      </w:r>
    </w:p>
    <w:p w14:paraId="5E9B4858" w14:textId="65449412" w:rsidR="00F72619" w:rsidRDefault="00686A2A" w:rsidP="00F72619">
      <w:pPr>
        <w:suppressAutoHyphens w:val="0"/>
        <w:spacing w:line="480" w:lineRule="auto"/>
        <w:ind w:firstLine="0"/>
        <w:jc w:val="left"/>
        <w:rPr>
          <w:lang w:eastAsia="de-DE"/>
        </w:rPr>
      </w:pPr>
      <w:r>
        <w:rPr>
          <w:lang w:eastAsia="de-DE"/>
        </w:rPr>
        <w:t xml:space="preserve">Be keiner Messung werden die </w:t>
      </w:r>
      <w:r w:rsidR="001C721E">
        <w:rPr>
          <w:lang w:eastAsia="de-DE"/>
        </w:rPr>
        <w:t xml:space="preserve">Input Register </w:t>
      </w:r>
      <w:proofErr w:type="spellStart"/>
      <w:r w:rsidR="001C721E" w:rsidRPr="001C721E">
        <w:rPr>
          <w:i/>
          <w:iCs/>
          <w:lang w:eastAsia="de-DE"/>
        </w:rPr>
        <w:t>gStartTime</w:t>
      </w:r>
      <w:proofErr w:type="spellEnd"/>
      <w:r w:rsidR="001C721E" w:rsidRPr="001C721E">
        <w:rPr>
          <w:lang w:eastAsia="de-DE"/>
        </w:rPr>
        <w:t xml:space="preserve"> und</w:t>
      </w:r>
      <w:r w:rsidR="001C721E">
        <w:rPr>
          <w:lang w:eastAsia="de-DE"/>
        </w:rPr>
        <w:t xml:space="preserve"> </w:t>
      </w:r>
      <w:proofErr w:type="spellStart"/>
      <w:r w:rsidR="001C721E" w:rsidRPr="001C721E">
        <w:rPr>
          <w:i/>
          <w:iCs/>
          <w:lang w:eastAsia="de-DE"/>
        </w:rPr>
        <w:t>gFinishTime</w:t>
      </w:r>
      <w:proofErr w:type="spellEnd"/>
      <w:r w:rsidR="001C721E">
        <w:rPr>
          <w:i/>
          <w:iCs/>
          <w:lang w:eastAsia="de-DE"/>
        </w:rPr>
        <w:t xml:space="preserve"> </w:t>
      </w:r>
      <w:r w:rsidR="001C721E">
        <w:rPr>
          <w:lang w:eastAsia="de-DE"/>
        </w:rPr>
        <w:t xml:space="preserve">mit Zeitstempel gefüllt. </w:t>
      </w:r>
    </w:p>
    <w:p w14:paraId="12F152A1" w14:textId="23880ED5" w:rsidR="00407205" w:rsidRPr="00407205" w:rsidRDefault="00407205" w:rsidP="00F72619">
      <w:pPr>
        <w:suppressAutoHyphens w:val="0"/>
        <w:spacing w:line="480" w:lineRule="auto"/>
        <w:ind w:firstLine="0"/>
        <w:jc w:val="left"/>
        <w:rPr>
          <w:lang w:eastAsia="de-DE"/>
        </w:rPr>
      </w:pPr>
      <w:r>
        <w:rPr>
          <w:lang w:eastAsia="de-DE"/>
        </w:rPr>
        <w:t xml:space="preserve">Damit die </w:t>
      </w:r>
      <w:proofErr w:type="spellStart"/>
      <w:r>
        <w:rPr>
          <w:lang w:eastAsia="de-DE"/>
        </w:rPr>
        <w:t>Matlab</w:t>
      </w:r>
      <w:proofErr w:type="spellEnd"/>
      <w:r>
        <w:rPr>
          <w:lang w:eastAsia="de-DE"/>
        </w:rPr>
        <w:t xml:space="preserve">-App das Ende der Messung mitbekommt, muss sie das Register </w:t>
      </w:r>
      <w:proofErr w:type="spellStart"/>
      <w:r w:rsidRPr="001C721E">
        <w:rPr>
          <w:i/>
          <w:iCs/>
          <w:lang w:eastAsia="de-DE"/>
        </w:rPr>
        <w:t>gMessureIsRunning</w:t>
      </w:r>
      <w:proofErr w:type="spellEnd"/>
      <w:r>
        <w:rPr>
          <w:i/>
          <w:iCs/>
          <w:lang w:eastAsia="de-DE"/>
        </w:rPr>
        <w:t xml:space="preserve"> </w:t>
      </w:r>
      <w:r>
        <w:rPr>
          <w:lang w:eastAsia="de-DE"/>
        </w:rPr>
        <w:t xml:space="preserve">auslesen. Deshalb verwendet sie einen asynchronen </w:t>
      </w:r>
      <w:proofErr w:type="spellStart"/>
      <w:r>
        <w:rPr>
          <w:lang w:eastAsia="de-DE"/>
        </w:rPr>
        <w:t>Timer</w:t>
      </w:r>
      <w:proofErr w:type="spellEnd"/>
      <w:r>
        <w:rPr>
          <w:lang w:eastAsia="de-DE"/>
        </w:rPr>
        <w:t xml:space="preserve">. Das führt zu den oben </w:t>
      </w:r>
      <w:r w:rsidR="006318E4">
        <w:rPr>
          <w:lang w:eastAsia="de-DE"/>
        </w:rPr>
        <w:t>beschriebenen Problemen</w:t>
      </w:r>
      <w:r>
        <w:rPr>
          <w:lang w:eastAsia="de-DE"/>
        </w:rPr>
        <w:t>.</w:t>
      </w:r>
    </w:p>
    <w:p w14:paraId="32E57EE8" w14:textId="2D5F011C" w:rsidR="006C17BD" w:rsidRDefault="006C17BD" w:rsidP="006C17BD">
      <w:pPr>
        <w:pStyle w:val="berschrift2"/>
        <w:rPr>
          <w:lang w:eastAsia="de-DE"/>
        </w:rPr>
      </w:pPr>
      <w:bookmarkStart w:id="50" w:name="_Toc96862594"/>
      <w:r>
        <w:rPr>
          <w:lang w:eastAsia="de-DE"/>
        </w:rPr>
        <w:t>Modbus Register</w:t>
      </w:r>
      <w:bookmarkEnd w:id="48"/>
      <w:bookmarkEnd w:id="50"/>
    </w:p>
    <w:p w14:paraId="5A1A3A4E" w14:textId="302C465B" w:rsidR="006C17BD" w:rsidRDefault="00AE5424" w:rsidP="006C17BD">
      <w:pPr>
        <w:rPr>
          <w:lang w:eastAsia="de-DE"/>
        </w:rPr>
      </w:pPr>
      <w:r>
        <w:rPr>
          <w:lang w:eastAsia="de-DE"/>
        </w:rPr>
        <w:t>Folgende Modbus-Register</w:t>
      </w:r>
      <w:r w:rsidR="00C90C99">
        <w:rPr>
          <w:lang w:eastAsia="de-DE"/>
        </w:rPr>
        <w:t xml:space="preserve"> </w:t>
      </w:r>
      <w:r>
        <w:rPr>
          <w:lang w:eastAsia="de-DE"/>
        </w:rPr>
        <w:t>finden Ver</w:t>
      </w:r>
      <w:r w:rsidR="00AF4100">
        <w:rPr>
          <w:lang w:eastAsia="de-DE"/>
        </w:rPr>
        <w:t>w</w:t>
      </w:r>
      <w:r>
        <w:rPr>
          <w:lang w:eastAsia="de-DE"/>
        </w:rPr>
        <w:t>endung</w:t>
      </w:r>
      <w:r w:rsidR="00403DE5">
        <w:rPr>
          <w:lang w:eastAsia="de-DE"/>
        </w:rPr>
        <w:t>:</w:t>
      </w:r>
    </w:p>
    <w:p w14:paraId="0CA7793D" w14:textId="05E198CF" w:rsidR="007C23B6" w:rsidRDefault="007C23B6" w:rsidP="006C17BD">
      <w:pPr>
        <w:rPr>
          <w:lang w:eastAsia="de-DE"/>
        </w:rPr>
      </w:pPr>
      <w:bookmarkStart w:id="51" w:name="_Toc96862595"/>
      <w:r w:rsidRPr="004F1A3F">
        <w:rPr>
          <w:rStyle w:val="berschrift3Zchn"/>
        </w:rPr>
        <w:t>Co</w:t>
      </w:r>
      <w:r w:rsidR="004F1A3F" w:rsidRPr="004F1A3F">
        <w:rPr>
          <w:rStyle w:val="berschrift3Zchn"/>
        </w:rPr>
        <w:t>i</w:t>
      </w:r>
      <w:r w:rsidRPr="004F1A3F">
        <w:rPr>
          <w:rStyle w:val="berschrift3Zchn"/>
        </w:rPr>
        <w:t>ls</w:t>
      </w:r>
      <w:bookmarkEnd w:id="51"/>
    </w:p>
    <w:p w14:paraId="2B1CD4B4"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MB_COIL_STEPPER_ENA               =     </w:t>
      </w:r>
      <w:r w:rsidRPr="00F6246C">
        <w:rPr>
          <w:rFonts w:ascii="Consolas" w:eastAsia="Times New Roman" w:hAnsi="Consolas" w:cs="Times New Roman"/>
          <w:color w:val="B5CEA8"/>
          <w:sz w:val="21"/>
          <w:szCs w:val="21"/>
          <w:lang w:eastAsia="de-DE"/>
        </w:rPr>
        <w:t>1</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direction</w:t>
      </w:r>
      <w:proofErr w:type="spellEnd"/>
      <w:r w:rsidRPr="00F6246C">
        <w:rPr>
          <w:rFonts w:ascii="Consolas" w:eastAsia="Times New Roman" w:hAnsi="Consolas" w:cs="Times New Roman"/>
          <w:color w:val="D4D4D4"/>
          <w:sz w:val="21"/>
          <w:szCs w:val="21"/>
          <w:lang w:eastAsia="de-DE"/>
        </w:rPr>
        <w:t xml:space="preserve"> </w:t>
      </w:r>
      <w:r w:rsidRPr="00F6246C">
        <w:rPr>
          <w:rFonts w:ascii="Consolas" w:eastAsia="Times New Roman" w:hAnsi="Consolas" w:cs="Times New Roman"/>
          <w:color w:val="B5CEA8"/>
          <w:sz w:val="21"/>
          <w:szCs w:val="21"/>
          <w:lang w:eastAsia="de-DE"/>
        </w:rPr>
        <w:t>0</w:t>
      </w:r>
      <w:r w:rsidRPr="00F6246C">
        <w:rPr>
          <w:rFonts w:ascii="Consolas" w:eastAsia="Times New Roman" w:hAnsi="Consolas" w:cs="Times New Roman"/>
          <w:color w:val="D4D4D4"/>
          <w:sz w:val="21"/>
          <w:szCs w:val="21"/>
          <w:lang w:eastAsia="de-DE"/>
        </w:rPr>
        <w:t xml:space="preserve">=CW; </w:t>
      </w:r>
      <w:r w:rsidRPr="00F6246C">
        <w:rPr>
          <w:rFonts w:ascii="Consolas" w:eastAsia="Times New Roman" w:hAnsi="Consolas" w:cs="Times New Roman"/>
          <w:color w:val="B5CEA8"/>
          <w:sz w:val="21"/>
          <w:szCs w:val="21"/>
          <w:lang w:eastAsia="de-DE"/>
        </w:rPr>
        <w:t>1</w:t>
      </w:r>
      <w:r w:rsidRPr="00F6246C">
        <w:rPr>
          <w:rFonts w:ascii="Consolas" w:eastAsia="Times New Roman" w:hAnsi="Consolas" w:cs="Times New Roman"/>
          <w:color w:val="D4D4D4"/>
          <w:sz w:val="21"/>
          <w:szCs w:val="21"/>
          <w:lang w:eastAsia="de-DE"/>
        </w:rPr>
        <w:t xml:space="preserve">=CCW </w:t>
      </w:r>
    </w:p>
    <w:p w14:paraId="0C18C912"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MB_COIL_STEPPER_DIR_CCW           =     </w:t>
      </w:r>
      <w:r w:rsidRPr="00F6246C">
        <w:rPr>
          <w:rFonts w:ascii="Consolas" w:eastAsia="Times New Roman" w:hAnsi="Consolas" w:cs="Times New Roman"/>
          <w:color w:val="B5CEA8"/>
          <w:sz w:val="21"/>
          <w:szCs w:val="21"/>
          <w:lang w:eastAsia="de-DE"/>
        </w:rPr>
        <w:t>2</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Enables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p>
    <w:p w14:paraId="2DE67C8D"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MB_COIL_STEPPER_RUN               =     </w:t>
      </w:r>
      <w:r w:rsidRPr="00F6246C">
        <w:rPr>
          <w:rFonts w:ascii="Consolas" w:eastAsia="Times New Roman" w:hAnsi="Consolas" w:cs="Times New Roman"/>
          <w:color w:val="B5CEA8"/>
          <w:sz w:val="21"/>
          <w:szCs w:val="21"/>
          <w:lang w:eastAsia="de-DE"/>
        </w:rPr>
        <w:t>3</w:t>
      </w:r>
      <w:r w:rsidRPr="00F6246C">
        <w:rPr>
          <w:rFonts w:ascii="Consolas" w:eastAsia="Times New Roman" w:hAnsi="Consolas" w:cs="Times New Roman"/>
          <w:color w:val="D4D4D4"/>
          <w:sz w:val="21"/>
          <w:szCs w:val="21"/>
          <w:lang w:eastAsia="de-DE"/>
        </w:rPr>
        <w:t xml:space="preserve">      % Run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
    <w:p w14:paraId="7E44EBDC"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MB_COIL_STEPPER_MOVE              =     </w:t>
      </w:r>
      <w:r w:rsidRPr="00F6246C">
        <w:rPr>
          <w:rFonts w:ascii="Consolas" w:eastAsia="Times New Roman" w:hAnsi="Consolas" w:cs="Times New Roman"/>
          <w:color w:val="B5CEA8"/>
          <w:sz w:val="21"/>
          <w:szCs w:val="21"/>
          <w:lang w:eastAsia="de-DE"/>
        </w:rPr>
        <w:t>4</w:t>
      </w:r>
      <w:r w:rsidRPr="00F6246C">
        <w:rPr>
          <w:rFonts w:ascii="Consolas" w:eastAsia="Times New Roman" w:hAnsi="Consolas" w:cs="Times New Roman"/>
          <w:color w:val="D4D4D4"/>
          <w:sz w:val="21"/>
          <w:szCs w:val="21"/>
          <w:lang w:eastAsia="de-DE"/>
        </w:rPr>
        <w:t xml:space="preserve">      % Run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clockwise</w:t>
      </w:r>
      <w:proofErr w:type="spellEnd"/>
    </w:p>
    <w:p w14:paraId="3519516E"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MB_COIL_START_MEASSURE            =     </w:t>
      </w:r>
      <w:r w:rsidRPr="00F6246C">
        <w:rPr>
          <w:rFonts w:ascii="Consolas" w:eastAsia="Times New Roman" w:hAnsi="Consolas" w:cs="Times New Roman"/>
          <w:color w:val="B5CEA8"/>
          <w:sz w:val="21"/>
          <w:szCs w:val="21"/>
          <w:lang w:eastAsia="de-DE"/>
        </w:rPr>
        <w:t>5</w:t>
      </w:r>
      <w:r w:rsidRPr="00F6246C">
        <w:rPr>
          <w:rFonts w:ascii="Consolas" w:eastAsia="Times New Roman" w:hAnsi="Consolas" w:cs="Times New Roman"/>
          <w:color w:val="D4D4D4"/>
          <w:sz w:val="21"/>
          <w:szCs w:val="21"/>
          <w:lang w:eastAsia="de-DE"/>
        </w:rPr>
        <w:t xml:space="preserve">      % Start </w:t>
      </w:r>
      <w:proofErr w:type="spellStart"/>
      <w:r w:rsidRPr="00F6246C">
        <w:rPr>
          <w:rFonts w:ascii="Consolas" w:eastAsia="Times New Roman" w:hAnsi="Consolas" w:cs="Times New Roman"/>
          <w:color w:val="D4D4D4"/>
          <w:sz w:val="21"/>
          <w:szCs w:val="21"/>
          <w:lang w:eastAsia="de-DE"/>
        </w:rPr>
        <w:t>one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measurement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cycle</w:t>
      </w:r>
      <w:proofErr w:type="spellEnd"/>
    </w:p>
    <w:p w14:paraId="2008052E" w14:textId="7AD9F362"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MB_COIL_ZERO_ENCODER              =     </w:t>
      </w:r>
      <w:r w:rsidRPr="00F6246C">
        <w:rPr>
          <w:rFonts w:ascii="Consolas" w:eastAsia="Times New Roman" w:hAnsi="Consolas" w:cs="Times New Roman"/>
          <w:color w:val="B5CEA8"/>
          <w:sz w:val="21"/>
          <w:szCs w:val="21"/>
          <w:lang w:eastAsia="de-DE"/>
        </w:rPr>
        <w:t>6</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sets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encoder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to</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zero</w:t>
      </w:r>
      <w:proofErr w:type="spellEnd"/>
      <w:r w:rsidRPr="00F6246C">
        <w:rPr>
          <w:rFonts w:ascii="Consolas" w:eastAsia="Times New Roman" w:hAnsi="Consolas" w:cs="Times New Roman"/>
          <w:color w:val="D4D4D4"/>
          <w:sz w:val="21"/>
          <w:szCs w:val="21"/>
          <w:lang w:eastAsia="de-DE"/>
        </w:rPr>
        <w:t xml:space="preserve">        </w:t>
      </w:r>
    </w:p>
    <w:p w14:paraId="6EBB89B4"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MB_CONTACT_STEPPER_IS_RUNNING     =     </w:t>
      </w:r>
      <w:r w:rsidRPr="00F6246C">
        <w:rPr>
          <w:rFonts w:ascii="Consolas" w:eastAsia="Times New Roman" w:hAnsi="Consolas" w:cs="Times New Roman"/>
          <w:color w:val="B5CEA8"/>
          <w:sz w:val="21"/>
          <w:szCs w:val="21"/>
          <w:lang w:eastAsia="de-DE"/>
        </w:rPr>
        <w:t>1</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indicates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weather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569CD6"/>
          <w:sz w:val="21"/>
          <w:szCs w:val="21"/>
          <w:lang w:eastAsia="de-DE"/>
        </w:rPr>
        <w:t>is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running</w:t>
      </w:r>
      <w:proofErr w:type="spellEnd"/>
    </w:p>
    <w:p w14:paraId="2B9EAFFC"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MB_CONTACT_STEPPER_IS_STOPPING    =     </w:t>
      </w:r>
      <w:r w:rsidRPr="00F6246C">
        <w:rPr>
          <w:rFonts w:ascii="Consolas" w:eastAsia="Times New Roman" w:hAnsi="Consolas" w:cs="Times New Roman"/>
          <w:color w:val="B5CEA8"/>
          <w:sz w:val="21"/>
          <w:szCs w:val="21"/>
          <w:lang w:eastAsia="de-DE"/>
        </w:rPr>
        <w:t>2</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indicates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weather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569CD6"/>
          <w:sz w:val="21"/>
          <w:szCs w:val="21"/>
          <w:lang w:eastAsia="de-DE"/>
        </w:rPr>
        <w:t>is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stopping</w:t>
      </w:r>
      <w:proofErr w:type="spellEnd"/>
    </w:p>
    <w:p w14:paraId="01D2181D"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MB_CONTACT_MESSUREMENT_IS_RUNNING =     </w:t>
      </w:r>
      <w:r w:rsidRPr="00F6246C">
        <w:rPr>
          <w:rFonts w:ascii="Consolas" w:eastAsia="Times New Roman" w:hAnsi="Consolas" w:cs="Times New Roman"/>
          <w:color w:val="B5CEA8"/>
          <w:sz w:val="21"/>
          <w:szCs w:val="21"/>
          <w:lang w:eastAsia="de-DE"/>
        </w:rPr>
        <w:t>3</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indicates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weather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569CD6"/>
          <w:sz w:val="21"/>
          <w:szCs w:val="21"/>
          <w:lang w:eastAsia="de-DE"/>
        </w:rPr>
        <w:t>is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stopping</w:t>
      </w:r>
      <w:proofErr w:type="spellEnd"/>
    </w:p>
    <w:p w14:paraId="73F3C189"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p>
    <w:p w14:paraId="69549D08"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MB_INPUT_SYSTEM_TIME              =     </w:t>
      </w:r>
      <w:r w:rsidRPr="00F6246C">
        <w:rPr>
          <w:rFonts w:ascii="Consolas" w:eastAsia="Times New Roman" w:hAnsi="Consolas" w:cs="Times New Roman"/>
          <w:color w:val="B5CEA8"/>
          <w:sz w:val="21"/>
          <w:szCs w:val="21"/>
          <w:lang w:eastAsia="de-DE"/>
        </w:rPr>
        <w:t>1</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current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system</w:t>
      </w:r>
      <w:proofErr w:type="spellEnd"/>
      <w:r w:rsidRPr="00F6246C">
        <w:rPr>
          <w:rFonts w:ascii="Consolas" w:eastAsia="Times New Roman" w:hAnsi="Consolas" w:cs="Times New Roman"/>
          <w:color w:val="D4D4D4"/>
          <w:sz w:val="21"/>
          <w:szCs w:val="21"/>
          <w:lang w:eastAsia="de-DE"/>
        </w:rPr>
        <w:t xml:space="preserve"> Time (LSB)</w:t>
      </w:r>
    </w:p>
    <w:p w14:paraId="6E191AD7"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MB_INPUT_SYSTEM_TIME_START        =     </w:t>
      </w:r>
      <w:r w:rsidRPr="00F6246C">
        <w:rPr>
          <w:rFonts w:ascii="Consolas" w:eastAsia="Times New Roman" w:hAnsi="Consolas" w:cs="Times New Roman"/>
          <w:color w:val="B5CEA8"/>
          <w:sz w:val="21"/>
          <w:szCs w:val="21"/>
          <w:lang w:eastAsia="de-DE"/>
        </w:rPr>
        <w:t>5</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current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system</w:t>
      </w:r>
      <w:proofErr w:type="spellEnd"/>
      <w:r w:rsidRPr="00F6246C">
        <w:rPr>
          <w:rFonts w:ascii="Consolas" w:eastAsia="Times New Roman" w:hAnsi="Consolas" w:cs="Times New Roman"/>
          <w:color w:val="D4D4D4"/>
          <w:sz w:val="21"/>
          <w:szCs w:val="21"/>
          <w:lang w:eastAsia="de-DE"/>
        </w:rPr>
        <w:t xml:space="preserve"> Time at </w:t>
      </w:r>
      <w:proofErr w:type="spellStart"/>
      <w:r w:rsidRPr="00F6246C">
        <w:rPr>
          <w:rFonts w:ascii="Consolas" w:eastAsia="Times New Roman" w:hAnsi="Consolas" w:cs="Times New Roman"/>
          <w:color w:val="D4D4D4"/>
          <w:sz w:val="21"/>
          <w:szCs w:val="21"/>
          <w:lang w:eastAsia="de-DE"/>
        </w:rPr>
        <w:t>start</w:t>
      </w:r>
      <w:proofErr w:type="spellEnd"/>
      <w:r w:rsidRPr="00F6246C">
        <w:rPr>
          <w:rFonts w:ascii="Consolas" w:eastAsia="Times New Roman" w:hAnsi="Consolas" w:cs="Times New Roman"/>
          <w:color w:val="D4D4D4"/>
          <w:sz w:val="21"/>
          <w:szCs w:val="21"/>
          <w:lang w:eastAsia="de-DE"/>
        </w:rPr>
        <w:t xml:space="preserve"> (LSB)</w:t>
      </w:r>
    </w:p>
    <w:p w14:paraId="54278943"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lastRenderedPageBreak/>
        <w:t xml:space="preserve">MB_INPUT_SYSTEM_TIME_FINISH       =     </w:t>
      </w:r>
      <w:r w:rsidRPr="00F6246C">
        <w:rPr>
          <w:rFonts w:ascii="Consolas" w:eastAsia="Times New Roman" w:hAnsi="Consolas" w:cs="Times New Roman"/>
          <w:color w:val="B5CEA8"/>
          <w:sz w:val="21"/>
          <w:szCs w:val="21"/>
          <w:lang w:eastAsia="de-DE"/>
        </w:rPr>
        <w:t>9</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current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system</w:t>
      </w:r>
      <w:proofErr w:type="spellEnd"/>
      <w:r w:rsidRPr="00F6246C">
        <w:rPr>
          <w:rFonts w:ascii="Consolas" w:eastAsia="Times New Roman" w:hAnsi="Consolas" w:cs="Times New Roman"/>
          <w:color w:val="D4D4D4"/>
          <w:sz w:val="21"/>
          <w:szCs w:val="21"/>
          <w:lang w:eastAsia="de-DE"/>
        </w:rPr>
        <w:t xml:space="preserve"> Time at finish (LSB)</w:t>
      </w:r>
    </w:p>
    <w:p w14:paraId="0BC9C38F"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MB_INPUT_STEPPER_STEPS            =    </w:t>
      </w:r>
      <w:r w:rsidRPr="00F6246C">
        <w:rPr>
          <w:rFonts w:ascii="Consolas" w:eastAsia="Times New Roman" w:hAnsi="Consolas" w:cs="Times New Roman"/>
          <w:color w:val="B5CEA8"/>
          <w:sz w:val="21"/>
          <w:szCs w:val="21"/>
          <w:lang w:eastAsia="de-DE"/>
        </w:rPr>
        <w:t>13</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Current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C586C0"/>
          <w:sz w:val="21"/>
          <w:szCs w:val="21"/>
          <w:lang w:eastAsia="de-DE"/>
        </w:rPr>
        <w:t>from</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driver</w:t>
      </w:r>
      <w:proofErr w:type="spellEnd"/>
    </w:p>
    <w:p w14:paraId="565FEDDC"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MB_INPUT_ENCODER_STEPS            =    </w:t>
      </w:r>
      <w:r w:rsidRPr="00F6246C">
        <w:rPr>
          <w:rFonts w:ascii="Consolas" w:eastAsia="Times New Roman" w:hAnsi="Consolas" w:cs="Times New Roman"/>
          <w:color w:val="B5CEA8"/>
          <w:sz w:val="21"/>
          <w:szCs w:val="21"/>
          <w:lang w:eastAsia="de-DE"/>
        </w:rPr>
        <w:t>17</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current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C586C0"/>
          <w:sz w:val="21"/>
          <w:szCs w:val="21"/>
          <w:lang w:eastAsia="de-DE"/>
        </w:rPr>
        <w:t>from</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encoder</w:t>
      </w:r>
      <w:proofErr w:type="spellEnd"/>
    </w:p>
    <w:p w14:paraId="3934F181"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MB_INPUT_ENCODER_ANGLE            =    </w:t>
      </w:r>
      <w:r w:rsidRPr="00F6246C">
        <w:rPr>
          <w:rFonts w:ascii="Consolas" w:eastAsia="Times New Roman" w:hAnsi="Consolas" w:cs="Times New Roman"/>
          <w:color w:val="B5CEA8"/>
          <w:sz w:val="21"/>
          <w:szCs w:val="21"/>
          <w:lang w:eastAsia="de-DE"/>
        </w:rPr>
        <w:t>21</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current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calculated</w:t>
      </w:r>
      <w:proofErr w:type="spellEnd"/>
      <w:r w:rsidRPr="00F6246C">
        <w:rPr>
          <w:rFonts w:ascii="Consolas" w:eastAsia="Times New Roman" w:hAnsi="Consolas" w:cs="Times New Roman"/>
          <w:color w:val="D4D4D4"/>
          <w:sz w:val="21"/>
          <w:szCs w:val="21"/>
          <w:lang w:eastAsia="de-DE"/>
        </w:rPr>
        <w:t xml:space="preserve">) Angle </w:t>
      </w:r>
      <w:proofErr w:type="spellStart"/>
      <w:r w:rsidRPr="00F6246C">
        <w:rPr>
          <w:rFonts w:ascii="Consolas" w:eastAsia="Times New Roman" w:hAnsi="Consolas" w:cs="Times New Roman"/>
          <w:color w:val="C586C0"/>
          <w:sz w:val="21"/>
          <w:szCs w:val="21"/>
          <w:lang w:eastAsia="de-DE"/>
        </w:rPr>
        <w:t>from</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the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encoder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rad</w:t>
      </w:r>
      <w:proofErr w:type="spellEnd"/>
      <w:r w:rsidRPr="00F6246C">
        <w:rPr>
          <w:rFonts w:ascii="Consolas" w:eastAsia="Times New Roman" w:hAnsi="Consolas" w:cs="Times New Roman"/>
          <w:color w:val="D4D4D4"/>
          <w:sz w:val="21"/>
          <w:szCs w:val="21"/>
          <w:lang w:eastAsia="de-DE"/>
        </w:rPr>
        <w:t>*</w:t>
      </w:r>
      <w:r w:rsidRPr="00F6246C">
        <w:rPr>
          <w:rFonts w:ascii="Consolas" w:eastAsia="Times New Roman" w:hAnsi="Consolas" w:cs="Times New Roman"/>
          <w:color w:val="B5CEA8"/>
          <w:sz w:val="21"/>
          <w:szCs w:val="21"/>
          <w:lang w:eastAsia="de-DE"/>
        </w:rPr>
        <w:t>10000</w:t>
      </w:r>
      <w:r w:rsidRPr="00F6246C">
        <w:rPr>
          <w:rFonts w:ascii="Consolas" w:eastAsia="Times New Roman" w:hAnsi="Consolas" w:cs="Times New Roman"/>
          <w:color w:val="D4D4D4"/>
          <w:sz w:val="21"/>
          <w:szCs w:val="21"/>
          <w:lang w:eastAsia="de-DE"/>
        </w:rPr>
        <w:t>]</w:t>
      </w:r>
    </w:p>
    <w:p w14:paraId="3F21C0DF"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        </w:t>
      </w:r>
    </w:p>
    <w:p w14:paraId="0CF11124"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MB_HOLDING_STEPPER_TURN_STEPS     =     </w:t>
      </w:r>
      <w:r w:rsidRPr="00F6246C">
        <w:rPr>
          <w:rFonts w:ascii="Consolas" w:eastAsia="Times New Roman" w:hAnsi="Consolas" w:cs="Times New Roman"/>
          <w:color w:val="B5CEA8"/>
          <w:sz w:val="21"/>
          <w:szCs w:val="21"/>
          <w:lang w:eastAsia="de-DE"/>
        </w:rPr>
        <w:t>1</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stepper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amout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of</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steps</w:t>
      </w:r>
      <w:proofErr w:type="spellEnd"/>
      <w:r w:rsidRPr="00F6246C">
        <w:rPr>
          <w:rFonts w:ascii="Consolas" w:eastAsia="Times New Roman" w:hAnsi="Consolas" w:cs="Times New Roman"/>
          <w:color w:val="D4D4D4"/>
          <w:sz w:val="21"/>
          <w:szCs w:val="21"/>
          <w:lang w:eastAsia="de-DE"/>
        </w:rPr>
        <w:t xml:space="preserve"> per turn</w:t>
      </w:r>
    </w:p>
    <w:p w14:paraId="172B5BA9"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MB_HOLDING_ENCODER_TURN_STEPS     =     </w:t>
      </w:r>
      <w:r w:rsidRPr="00F6246C">
        <w:rPr>
          <w:rFonts w:ascii="Consolas" w:eastAsia="Times New Roman" w:hAnsi="Consolas" w:cs="Times New Roman"/>
          <w:color w:val="B5CEA8"/>
          <w:sz w:val="21"/>
          <w:szCs w:val="21"/>
          <w:lang w:eastAsia="de-DE"/>
        </w:rPr>
        <w:t>2</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encoder</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amout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of</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steps</w:t>
      </w:r>
      <w:proofErr w:type="spellEnd"/>
      <w:r w:rsidRPr="00F6246C">
        <w:rPr>
          <w:rFonts w:ascii="Consolas" w:eastAsia="Times New Roman" w:hAnsi="Consolas" w:cs="Times New Roman"/>
          <w:color w:val="D4D4D4"/>
          <w:sz w:val="21"/>
          <w:szCs w:val="21"/>
          <w:lang w:eastAsia="de-DE"/>
        </w:rPr>
        <w:t xml:space="preserve"> per turn</w:t>
      </w:r>
    </w:p>
    <w:p w14:paraId="7568241B"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MB_HOLDING_MESSUREMENT_DURATION   =     </w:t>
      </w:r>
      <w:r w:rsidRPr="00F6246C">
        <w:rPr>
          <w:rFonts w:ascii="Consolas" w:eastAsia="Times New Roman" w:hAnsi="Consolas" w:cs="Times New Roman"/>
          <w:color w:val="B5CEA8"/>
          <w:sz w:val="21"/>
          <w:szCs w:val="21"/>
          <w:lang w:eastAsia="de-DE"/>
        </w:rPr>
        <w:t>3</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length</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of</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measurement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ms</w:t>
      </w:r>
      <w:proofErr w:type="spellEnd"/>
      <w:r w:rsidRPr="00F6246C">
        <w:rPr>
          <w:rFonts w:ascii="Consolas" w:eastAsia="Times New Roman" w:hAnsi="Consolas" w:cs="Times New Roman"/>
          <w:color w:val="D4D4D4"/>
          <w:sz w:val="21"/>
          <w:szCs w:val="21"/>
          <w:lang w:eastAsia="de-DE"/>
        </w:rPr>
        <w:t>]</w:t>
      </w:r>
    </w:p>
    <w:p w14:paraId="373E051D"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MB_HOLDING_SAMPLE_RATE            =     </w:t>
      </w:r>
      <w:r w:rsidRPr="00F6246C">
        <w:rPr>
          <w:rFonts w:ascii="Consolas" w:eastAsia="Times New Roman" w:hAnsi="Consolas" w:cs="Times New Roman"/>
          <w:color w:val="B5CEA8"/>
          <w:sz w:val="21"/>
          <w:szCs w:val="21"/>
          <w:lang w:eastAsia="de-DE"/>
        </w:rPr>
        <w:t>4</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samplingrate</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of</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measurement</w:t>
      </w:r>
      <w:proofErr w:type="spellEnd"/>
      <w:r w:rsidRPr="00F6246C">
        <w:rPr>
          <w:rFonts w:ascii="Consolas" w:eastAsia="Times New Roman" w:hAnsi="Consolas" w:cs="Times New Roman"/>
          <w:color w:val="D4D4D4"/>
          <w:sz w:val="21"/>
          <w:szCs w:val="21"/>
          <w:lang w:eastAsia="de-DE"/>
        </w:rPr>
        <w:t xml:space="preserve"> [Hz]</w:t>
      </w:r>
    </w:p>
    <w:p w14:paraId="6156F330"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MB_HOLDING_STEPER_MICROSTEPS      =     </w:t>
      </w:r>
      <w:r w:rsidRPr="00F6246C">
        <w:rPr>
          <w:rFonts w:ascii="Consolas" w:eastAsia="Times New Roman" w:hAnsi="Consolas" w:cs="Times New Roman"/>
          <w:color w:val="B5CEA8"/>
          <w:sz w:val="21"/>
          <w:szCs w:val="21"/>
          <w:lang w:eastAsia="de-DE"/>
        </w:rPr>
        <w:t>5</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Micosteps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C586C0"/>
          <w:sz w:val="21"/>
          <w:szCs w:val="21"/>
          <w:lang w:eastAsia="de-DE"/>
        </w:rPr>
        <w:t>from</w:t>
      </w:r>
      <w:proofErr w:type="spellEnd"/>
      <w:r w:rsidRPr="00F6246C">
        <w:rPr>
          <w:rFonts w:ascii="Consolas" w:eastAsia="Times New Roman" w:hAnsi="Consolas" w:cs="Times New Roman"/>
          <w:color w:val="D4D4D4"/>
          <w:sz w:val="21"/>
          <w:szCs w:val="21"/>
          <w:lang w:eastAsia="de-DE"/>
        </w:rPr>
        <w:t xml:space="preserve"> </w:t>
      </w:r>
      <w:r w:rsidRPr="00F6246C">
        <w:rPr>
          <w:rFonts w:ascii="Consolas" w:eastAsia="Times New Roman" w:hAnsi="Consolas" w:cs="Times New Roman"/>
          <w:color w:val="B5CEA8"/>
          <w:sz w:val="21"/>
          <w:szCs w:val="21"/>
          <w:lang w:eastAsia="de-DE"/>
        </w:rPr>
        <w:t>2</w:t>
      </w:r>
      <w:r w:rsidRPr="00F6246C">
        <w:rPr>
          <w:rFonts w:ascii="Consolas" w:eastAsia="Times New Roman" w:hAnsi="Consolas" w:cs="Times New Roman"/>
          <w:color w:val="D4D4D4"/>
          <w:sz w:val="21"/>
          <w:szCs w:val="21"/>
          <w:lang w:eastAsia="de-DE"/>
        </w:rPr>
        <w:t>^</w:t>
      </w:r>
      <w:proofErr w:type="gramStart"/>
      <w:r w:rsidRPr="00F6246C">
        <w:rPr>
          <w:rFonts w:ascii="Consolas" w:eastAsia="Times New Roman" w:hAnsi="Consolas" w:cs="Times New Roman"/>
          <w:color w:val="B5CEA8"/>
          <w:sz w:val="21"/>
          <w:szCs w:val="21"/>
          <w:lang w:eastAsia="de-DE"/>
        </w:rPr>
        <w:t>0</w:t>
      </w:r>
      <w:r w:rsidRPr="00F6246C">
        <w:rPr>
          <w:rFonts w:ascii="Consolas" w:eastAsia="Times New Roman" w:hAnsi="Consolas" w:cs="Times New Roman"/>
          <w:color w:val="D4D4D4"/>
          <w:sz w:val="21"/>
          <w:szCs w:val="21"/>
          <w:lang w:eastAsia="de-DE"/>
        </w:rPr>
        <w:t>.</w:t>
      </w:r>
      <w:r w:rsidRPr="00F6246C">
        <w:rPr>
          <w:rFonts w:ascii="Consolas" w:eastAsia="Times New Roman" w:hAnsi="Consolas" w:cs="Times New Roman"/>
          <w:color w:val="B5CEA8"/>
          <w:sz w:val="21"/>
          <w:szCs w:val="21"/>
          <w:lang w:eastAsia="de-DE"/>
        </w:rPr>
        <w:t>.</w:t>
      </w:r>
      <w:proofErr w:type="gramEnd"/>
      <w:r w:rsidRPr="00F6246C">
        <w:rPr>
          <w:rFonts w:ascii="Consolas" w:eastAsia="Times New Roman" w:hAnsi="Consolas" w:cs="Times New Roman"/>
          <w:color w:val="B5CEA8"/>
          <w:sz w:val="21"/>
          <w:szCs w:val="21"/>
          <w:lang w:eastAsia="de-DE"/>
        </w:rPr>
        <w:t>2</w:t>
      </w:r>
      <w:r w:rsidRPr="00F6246C">
        <w:rPr>
          <w:rFonts w:ascii="Consolas" w:eastAsia="Times New Roman" w:hAnsi="Consolas" w:cs="Times New Roman"/>
          <w:color w:val="D4D4D4"/>
          <w:sz w:val="21"/>
          <w:szCs w:val="21"/>
          <w:lang w:eastAsia="de-DE"/>
        </w:rPr>
        <w:t>^</w:t>
      </w:r>
      <w:r w:rsidRPr="00F6246C">
        <w:rPr>
          <w:rFonts w:ascii="Consolas" w:eastAsia="Times New Roman" w:hAnsi="Consolas" w:cs="Times New Roman"/>
          <w:color w:val="B5CEA8"/>
          <w:sz w:val="21"/>
          <w:szCs w:val="21"/>
          <w:lang w:eastAsia="de-DE"/>
        </w:rPr>
        <w:t>4</w:t>
      </w:r>
    </w:p>
    <w:p w14:paraId="5FBC677B"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MB_HOLDING_STEPPER_ACCEL          =     </w:t>
      </w:r>
      <w:r w:rsidRPr="00F6246C">
        <w:rPr>
          <w:rFonts w:ascii="Consolas" w:eastAsia="Times New Roman" w:hAnsi="Consolas" w:cs="Times New Roman"/>
          <w:color w:val="B5CEA8"/>
          <w:sz w:val="21"/>
          <w:szCs w:val="21"/>
          <w:lang w:eastAsia="de-DE"/>
        </w:rPr>
        <w:t>6</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turning</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acceleration</w:t>
      </w:r>
      <w:proofErr w:type="spellEnd"/>
      <w:r w:rsidRPr="00F6246C">
        <w:rPr>
          <w:rFonts w:ascii="Consolas" w:eastAsia="Times New Roman" w:hAnsi="Consolas" w:cs="Times New Roman"/>
          <w:color w:val="D4D4D4"/>
          <w:sz w:val="21"/>
          <w:szCs w:val="21"/>
          <w:lang w:eastAsia="de-DE"/>
        </w:rPr>
        <w:t xml:space="preserve"> [ω/s²]</w:t>
      </w:r>
    </w:p>
    <w:p w14:paraId="59DABADD"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MB_HOLDING_STEPPER_SPEED          =     </w:t>
      </w:r>
      <w:r w:rsidRPr="00F6246C">
        <w:rPr>
          <w:rFonts w:ascii="Consolas" w:eastAsia="Times New Roman" w:hAnsi="Consolas" w:cs="Times New Roman"/>
          <w:color w:val="B5CEA8"/>
          <w:sz w:val="21"/>
          <w:szCs w:val="21"/>
          <w:lang w:eastAsia="de-DE"/>
        </w:rPr>
        <w:t>7</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turning</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speed</w:t>
      </w:r>
      <w:proofErr w:type="spellEnd"/>
      <w:r w:rsidRPr="00F6246C">
        <w:rPr>
          <w:rFonts w:ascii="Consolas" w:eastAsia="Times New Roman" w:hAnsi="Consolas" w:cs="Times New Roman"/>
          <w:color w:val="D4D4D4"/>
          <w:sz w:val="21"/>
          <w:szCs w:val="21"/>
          <w:lang w:eastAsia="de-DE"/>
        </w:rPr>
        <w:t xml:space="preserve"> [ω/s²]</w:t>
      </w:r>
    </w:p>
    <w:p w14:paraId="373FA0AE"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r w:rsidRPr="00F6246C">
        <w:rPr>
          <w:rFonts w:ascii="Consolas" w:eastAsia="Times New Roman" w:hAnsi="Consolas" w:cs="Times New Roman"/>
          <w:color w:val="D4D4D4"/>
          <w:sz w:val="21"/>
          <w:szCs w:val="21"/>
          <w:lang w:eastAsia="de-DE"/>
        </w:rPr>
        <w:t xml:space="preserve">MB_HOLDING_STEPPER_TURNS_TO_RUN   =     </w:t>
      </w:r>
      <w:r w:rsidRPr="00F6246C">
        <w:rPr>
          <w:rFonts w:ascii="Consolas" w:eastAsia="Times New Roman" w:hAnsi="Consolas" w:cs="Times New Roman"/>
          <w:color w:val="B5CEA8"/>
          <w:sz w:val="21"/>
          <w:szCs w:val="21"/>
          <w:lang w:eastAsia="de-DE"/>
        </w:rPr>
        <w:t>8</w:t>
      </w:r>
      <w:r w:rsidRPr="00F6246C">
        <w:rPr>
          <w:rFonts w:ascii="Consolas" w:eastAsia="Times New Roman" w:hAnsi="Consolas" w:cs="Times New Roman"/>
          <w:color w:val="D4D4D4"/>
          <w:sz w:val="21"/>
          <w:szCs w:val="21"/>
          <w:lang w:eastAsia="de-DE"/>
        </w:rPr>
        <w:t xml:space="preserve">      % </w:t>
      </w:r>
      <w:proofErr w:type="spellStart"/>
      <w:r w:rsidRPr="00F6246C">
        <w:rPr>
          <w:rFonts w:ascii="Consolas" w:eastAsia="Times New Roman" w:hAnsi="Consolas" w:cs="Times New Roman"/>
          <w:color w:val="D4D4D4"/>
          <w:sz w:val="21"/>
          <w:szCs w:val="21"/>
          <w:lang w:eastAsia="de-DE"/>
        </w:rPr>
        <w:t>amount</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ofsteps</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to</w:t>
      </w:r>
      <w:proofErr w:type="spellEnd"/>
      <w:r w:rsidRPr="00F6246C">
        <w:rPr>
          <w:rFonts w:ascii="Consolas" w:eastAsia="Times New Roman" w:hAnsi="Consolas" w:cs="Times New Roman"/>
          <w:color w:val="D4D4D4"/>
          <w:sz w:val="21"/>
          <w:szCs w:val="21"/>
          <w:lang w:eastAsia="de-DE"/>
        </w:rPr>
        <w:t xml:space="preserve"> </w:t>
      </w:r>
      <w:proofErr w:type="spellStart"/>
      <w:r w:rsidRPr="00F6246C">
        <w:rPr>
          <w:rFonts w:ascii="Consolas" w:eastAsia="Times New Roman" w:hAnsi="Consolas" w:cs="Times New Roman"/>
          <w:color w:val="D4D4D4"/>
          <w:sz w:val="21"/>
          <w:szCs w:val="21"/>
          <w:lang w:eastAsia="de-DE"/>
        </w:rPr>
        <w:t>run</w:t>
      </w:r>
      <w:proofErr w:type="spellEnd"/>
      <w:r w:rsidRPr="00F6246C">
        <w:rPr>
          <w:rFonts w:ascii="Consolas" w:eastAsia="Times New Roman" w:hAnsi="Consolas" w:cs="Times New Roman"/>
          <w:color w:val="D4D4D4"/>
          <w:sz w:val="21"/>
          <w:szCs w:val="21"/>
          <w:lang w:eastAsia="de-DE"/>
        </w:rPr>
        <w:t xml:space="preserve"> </w:t>
      </w:r>
      <w:r w:rsidRPr="00F6246C">
        <w:rPr>
          <w:rFonts w:ascii="Consolas" w:eastAsia="Times New Roman" w:hAnsi="Consolas" w:cs="Times New Roman"/>
          <w:color w:val="B5CEA8"/>
          <w:sz w:val="21"/>
          <w:szCs w:val="21"/>
          <w:lang w:eastAsia="de-DE"/>
        </w:rPr>
        <w:t>0</w:t>
      </w:r>
      <w:r w:rsidRPr="00F6246C">
        <w:rPr>
          <w:rFonts w:ascii="Consolas" w:eastAsia="Times New Roman" w:hAnsi="Consolas" w:cs="Times New Roman"/>
          <w:color w:val="D4D4D4"/>
          <w:sz w:val="21"/>
          <w:szCs w:val="21"/>
          <w:lang w:eastAsia="de-DE"/>
        </w:rPr>
        <w:t>=</w:t>
      </w:r>
      <w:proofErr w:type="spellStart"/>
      <w:r w:rsidRPr="00F6246C">
        <w:rPr>
          <w:rFonts w:ascii="Consolas" w:eastAsia="Times New Roman" w:hAnsi="Consolas" w:cs="Times New Roman"/>
          <w:color w:val="D4D4D4"/>
          <w:sz w:val="21"/>
          <w:szCs w:val="21"/>
          <w:lang w:eastAsia="de-DE"/>
        </w:rPr>
        <w:t>inf</w:t>
      </w:r>
      <w:proofErr w:type="spellEnd"/>
    </w:p>
    <w:p w14:paraId="1F03F85F" w14:textId="77777777" w:rsidR="00F6246C" w:rsidRPr="00F6246C" w:rsidRDefault="00F6246C" w:rsidP="00F6246C">
      <w:pPr>
        <w:shd w:val="clear" w:color="auto" w:fill="1E1E1E"/>
        <w:suppressAutoHyphens w:val="0"/>
        <w:spacing w:line="285" w:lineRule="atLeast"/>
        <w:ind w:firstLine="0"/>
        <w:jc w:val="left"/>
        <w:rPr>
          <w:rFonts w:ascii="Consolas" w:eastAsia="Times New Roman" w:hAnsi="Consolas" w:cs="Times New Roman"/>
          <w:color w:val="D4D4D4"/>
          <w:sz w:val="21"/>
          <w:szCs w:val="21"/>
          <w:lang w:eastAsia="de-DE"/>
        </w:rPr>
      </w:pPr>
    </w:p>
    <w:p w14:paraId="11A7EC7C" w14:textId="041B14A5" w:rsidR="00D806C3" w:rsidRDefault="00BD2672" w:rsidP="00BD2672">
      <w:pPr>
        <w:pStyle w:val="berschrift1"/>
        <w:rPr>
          <w:lang w:eastAsia="de-DE"/>
        </w:rPr>
      </w:pPr>
      <w:bookmarkStart w:id="52" w:name="_Toc96693354"/>
      <w:bookmarkStart w:id="53" w:name="_Toc96862596"/>
      <w:r>
        <w:rPr>
          <w:lang w:eastAsia="de-DE"/>
        </w:rPr>
        <w:t>Mechanik</w:t>
      </w:r>
      <w:bookmarkEnd w:id="52"/>
      <w:bookmarkEnd w:id="53"/>
    </w:p>
    <w:p w14:paraId="1DF3A38F" w14:textId="52BAC410" w:rsidR="00BB081A" w:rsidRPr="00BB081A" w:rsidRDefault="00BB081A" w:rsidP="00BB081A">
      <w:pPr>
        <w:rPr>
          <w:lang w:eastAsia="de-DE"/>
        </w:rPr>
      </w:pPr>
      <w:r>
        <w:rPr>
          <w:noProof/>
          <w:lang w:eastAsia="de-DE"/>
        </w:rPr>
        <w:drawing>
          <wp:inline distT="0" distB="0" distL="0" distR="0" wp14:anchorId="620084E2" wp14:editId="0A68C783">
            <wp:extent cx="4199576" cy="2360185"/>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18156" cy="2370627"/>
                    </a:xfrm>
                    <a:prstGeom prst="rect">
                      <a:avLst/>
                    </a:prstGeom>
                  </pic:spPr>
                </pic:pic>
              </a:graphicData>
            </a:graphic>
          </wp:inline>
        </w:drawing>
      </w:r>
    </w:p>
    <w:p w14:paraId="2E3D40FD" w14:textId="54D5A9A3" w:rsidR="00BD2672" w:rsidRDefault="00BD2672" w:rsidP="00BD2672">
      <w:pPr>
        <w:rPr>
          <w:lang w:eastAsia="de-DE"/>
        </w:rPr>
      </w:pPr>
      <w:r>
        <w:rPr>
          <w:lang w:eastAsia="de-DE"/>
        </w:rPr>
        <w:t xml:space="preserve">Als Mechanik wurde ein Schweißgestell </w:t>
      </w:r>
      <w:r w:rsidR="00D27608">
        <w:rPr>
          <w:lang w:eastAsia="de-DE"/>
        </w:rPr>
        <w:t xml:space="preserve">60x40x2 (S235-JR) </w:t>
      </w:r>
      <w:r>
        <w:rPr>
          <w:lang w:eastAsia="de-DE"/>
        </w:rPr>
        <w:t>verwendet.</w:t>
      </w:r>
      <w:r w:rsidR="00BB081A">
        <w:rPr>
          <w:lang w:eastAsia="de-DE"/>
        </w:rPr>
        <w:t xml:space="preserve"> Durch zwei </w:t>
      </w:r>
      <w:r w:rsidR="00935695">
        <w:rPr>
          <w:lang w:eastAsia="de-DE"/>
        </w:rPr>
        <w:t>Flansche,</w:t>
      </w:r>
      <w:r w:rsidR="00BB081A">
        <w:rPr>
          <w:lang w:eastAsia="de-DE"/>
        </w:rPr>
        <w:t xml:space="preserve"> in denen ein Nadellager verbaut wurde</w:t>
      </w:r>
      <w:r w:rsidR="00D436F6">
        <w:rPr>
          <w:lang w:eastAsia="de-DE"/>
        </w:rPr>
        <w:t>n</w:t>
      </w:r>
      <w:r w:rsidR="00BB081A">
        <w:rPr>
          <w:lang w:eastAsia="de-DE"/>
        </w:rPr>
        <w:t>, wurde eine geschliffene 8mm Welle aus C45 gesteckt. An den Enden</w:t>
      </w:r>
      <w:r w:rsidR="00D27608">
        <w:rPr>
          <w:lang w:eastAsia="de-DE"/>
        </w:rPr>
        <w:t xml:space="preserve"> </w:t>
      </w:r>
      <w:r w:rsidR="00BB081A">
        <w:rPr>
          <w:lang w:eastAsia="de-DE"/>
        </w:rPr>
        <w:t>der Welle befinden sich jeweils ein Nema17 Schrittmotor und ein Drehencoder mit einer Auflösung von 400 Schritten / Umdrehung.</w:t>
      </w:r>
      <w:r w:rsidR="00DA250A">
        <w:rPr>
          <w:lang w:eastAsia="de-DE"/>
        </w:rPr>
        <w:t xml:space="preserve"> Beide Seiten der welle wurden durch Kupplungen miteinander verbunden.</w:t>
      </w:r>
      <w:r w:rsidR="005F0279">
        <w:rPr>
          <w:lang w:eastAsia="de-DE"/>
        </w:rPr>
        <w:t xml:space="preserve"> Des Weiteren ist auf der Welle eine Rotationsmasse von </w:t>
      </w:r>
      <w:r w:rsidR="00AC0CB8" w:rsidRPr="00AC0CB8">
        <w:rPr>
          <w:rStyle w:val="hgkelc"/>
          <w:rFonts w:ascii="Cambria Math" w:hAnsi="Cambria Math" w:cs="Cambria Math"/>
          <w:sz w:val="24"/>
        </w:rPr>
        <w:t>⌀</w:t>
      </w:r>
      <w:r w:rsidR="005F0279">
        <w:rPr>
          <w:lang w:eastAsia="de-DE"/>
        </w:rPr>
        <w:t>100x14 verbaut.</w:t>
      </w:r>
    </w:p>
    <w:p w14:paraId="3FECA565" w14:textId="77777777" w:rsidR="00BB081A" w:rsidRPr="00BD2672" w:rsidRDefault="00BB081A" w:rsidP="00BD2672">
      <w:pPr>
        <w:rPr>
          <w:lang w:eastAsia="de-DE"/>
        </w:rPr>
      </w:pPr>
    </w:p>
    <w:p w14:paraId="4D52DA53" w14:textId="7D4C9A45" w:rsidR="00640CD5" w:rsidRDefault="00640CD5" w:rsidP="007A035C">
      <w:pPr>
        <w:pStyle w:val="berschrift1"/>
      </w:pPr>
      <w:bookmarkStart w:id="54" w:name="_Toc96677318"/>
      <w:bookmarkStart w:id="55" w:name="_Toc96693355"/>
      <w:bookmarkStart w:id="56" w:name="_Toc96862597"/>
      <w:r>
        <w:t>Glossar</w:t>
      </w:r>
      <w:bookmarkEnd w:id="54"/>
      <w:bookmarkEnd w:id="55"/>
      <w:bookmarkEnd w:id="56"/>
    </w:p>
    <w:tbl>
      <w:tblPr>
        <w:tblStyle w:val="MLA-Forschungsarbeitstabelle"/>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648"/>
      </w:tblGrid>
      <w:tr w:rsidR="00640CD5" w14:paraId="338AC997" w14:textId="77777777" w:rsidTr="00640CD5">
        <w:trPr>
          <w:cnfStyle w:val="100000000000" w:firstRow="1" w:lastRow="0" w:firstColumn="0" w:lastColumn="0" w:oddVBand="0" w:evenVBand="0" w:oddHBand="0" w:evenHBand="0" w:firstRowFirstColumn="0" w:firstRowLastColumn="0" w:lastRowFirstColumn="0" w:lastRowLastColumn="0"/>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C0CE" w14:textId="396E8E8C" w:rsidR="00640CD5" w:rsidRPr="00640CD5" w:rsidRDefault="00640CD5" w:rsidP="00640CD5">
            <w:pPr>
              <w:rPr>
                <w:b/>
                <w:bCs/>
              </w:rPr>
            </w:pPr>
            <w:r w:rsidRPr="00640CD5">
              <w:rPr>
                <w:b/>
                <w:bCs/>
              </w:rPr>
              <w:t>MC</w:t>
            </w:r>
            <w:r>
              <w:rPr>
                <w:b/>
                <w:bCs/>
              </w:rPr>
              <w:t>U</w:t>
            </w:r>
          </w:p>
        </w:tc>
        <w:tc>
          <w:tcPr>
            <w:tcW w:w="76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DD802C" w14:textId="2EAD0506" w:rsidR="00640CD5" w:rsidRDefault="00640CD5" w:rsidP="00640CD5">
            <w:r w:rsidRPr="00640CD5">
              <w:rPr>
                <w:b/>
                <w:bCs/>
                <w:u w:val="single"/>
              </w:rPr>
              <w:t>M</w:t>
            </w:r>
            <w:r w:rsidRPr="00640CD5">
              <w:t>ikro</w:t>
            </w:r>
            <w:r w:rsidRPr="00640CD5">
              <w:rPr>
                <w:b/>
                <w:bCs/>
                <w:u w:val="single"/>
              </w:rPr>
              <w:t>c</w:t>
            </w:r>
            <w:r w:rsidRPr="00640CD5">
              <w:t>ontroller</w:t>
            </w:r>
            <w:r>
              <w:t xml:space="preserve"> </w:t>
            </w:r>
            <w:r w:rsidRPr="00640CD5">
              <w:rPr>
                <w:b/>
                <w:bCs/>
                <w:u w:val="single"/>
              </w:rPr>
              <w:t>U</w:t>
            </w:r>
            <w:r>
              <w:t xml:space="preserve">nit (auch </w:t>
            </w:r>
            <w:r>
              <w:rPr>
                <w:i/>
                <w:iCs/>
              </w:rPr>
              <w:t>µController</w:t>
            </w:r>
            <w:r>
              <w:t xml:space="preserve">, </w:t>
            </w:r>
            <w:r>
              <w:rPr>
                <w:i/>
                <w:iCs/>
              </w:rPr>
              <w:t>µC</w:t>
            </w:r>
            <w:r>
              <w:t xml:space="preserve">, </w:t>
            </w:r>
            <w:r>
              <w:rPr>
                <w:i/>
                <w:iCs/>
              </w:rPr>
              <w:t>MCU</w:t>
            </w:r>
            <w:r>
              <w:t>)</w:t>
            </w:r>
          </w:p>
        </w:tc>
      </w:tr>
      <w:tr w:rsidR="00640CD5" w14:paraId="2EA58FD6" w14:textId="77777777" w:rsidTr="00640CD5">
        <w:tc>
          <w:tcPr>
            <w:tcW w:w="1696" w:type="dxa"/>
          </w:tcPr>
          <w:p w14:paraId="6E6462C5" w14:textId="598294D9" w:rsidR="00640CD5" w:rsidRPr="00C2373F" w:rsidRDefault="00C2373F" w:rsidP="00640CD5">
            <w:pPr>
              <w:rPr>
                <w:b/>
                <w:bCs/>
              </w:rPr>
            </w:pPr>
            <w:r w:rsidRPr="00C2373F">
              <w:rPr>
                <w:b/>
                <w:bCs/>
              </w:rPr>
              <w:lastRenderedPageBreak/>
              <w:t>bps</w:t>
            </w:r>
          </w:p>
        </w:tc>
        <w:tc>
          <w:tcPr>
            <w:tcW w:w="7648" w:type="dxa"/>
          </w:tcPr>
          <w:p w14:paraId="1C2E1342" w14:textId="37A32AFF" w:rsidR="00640CD5" w:rsidRDefault="00C2373F" w:rsidP="00640CD5">
            <w:r w:rsidRPr="00C2373F">
              <w:rPr>
                <w:b/>
                <w:bCs/>
                <w:u w:val="single"/>
              </w:rPr>
              <w:t>B</w:t>
            </w:r>
            <w:r>
              <w:t xml:space="preserve">its </w:t>
            </w:r>
            <w:r>
              <w:rPr>
                <w:b/>
                <w:bCs/>
                <w:u w:val="single"/>
              </w:rPr>
              <w:t>P</w:t>
            </w:r>
            <w:r>
              <w:t xml:space="preserve">er </w:t>
            </w:r>
            <w:r w:rsidRPr="00C2373F">
              <w:rPr>
                <w:b/>
                <w:bCs/>
                <w:u w:val="single"/>
              </w:rPr>
              <w:t>S</w:t>
            </w:r>
            <w:r>
              <w:t xml:space="preserve">econd, Norm einer seriellen </w:t>
            </w:r>
            <w:proofErr w:type="spellStart"/>
            <w:r>
              <w:t>datenbertragungsgeschwindigkeit</w:t>
            </w:r>
            <w:proofErr w:type="spellEnd"/>
            <w:r>
              <w:t xml:space="preserve">. </w:t>
            </w:r>
            <w:proofErr w:type="spellStart"/>
            <w:r>
              <w:t>Frügerauch</w:t>
            </w:r>
            <w:proofErr w:type="spellEnd"/>
            <w:r>
              <w:t xml:space="preserve"> Baud genannt</w:t>
            </w:r>
          </w:p>
        </w:tc>
      </w:tr>
      <w:tr w:rsidR="00640CD5" w14:paraId="30F802E9" w14:textId="77777777" w:rsidTr="00640CD5">
        <w:tc>
          <w:tcPr>
            <w:tcW w:w="1696" w:type="dxa"/>
          </w:tcPr>
          <w:p w14:paraId="208BDBD0" w14:textId="3B95EDFA" w:rsidR="00640CD5" w:rsidRPr="00A34276" w:rsidRDefault="00A34276" w:rsidP="00640CD5">
            <w:pPr>
              <w:rPr>
                <w:b/>
                <w:bCs/>
              </w:rPr>
            </w:pPr>
            <w:r w:rsidRPr="00A34276">
              <w:rPr>
                <w:b/>
                <w:bCs/>
              </w:rPr>
              <w:t>TTL</w:t>
            </w:r>
          </w:p>
        </w:tc>
        <w:tc>
          <w:tcPr>
            <w:tcW w:w="7648" w:type="dxa"/>
          </w:tcPr>
          <w:p w14:paraId="307C7096" w14:textId="24B7EC91" w:rsidR="00640CD5" w:rsidRPr="00A34276" w:rsidRDefault="00A34276" w:rsidP="00640CD5">
            <w:r w:rsidRPr="00A34276">
              <w:rPr>
                <w:b/>
                <w:bCs/>
                <w:u w:val="single"/>
              </w:rPr>
              <w:t>T</w:t>
            </w:r>
            <w:r w:rsidRPr="00A34276">
              <w:t>ransistor-</w:t>
            </w:r>
            <w:r w:rsidRPr="00A34276">
              <w:rPr>
                <w:b/>
                <w:bCs/>
                <w:u w:val="single"/>
              </w:rPr>
              <w:t>T</w:t>
            </w:r>
            <w:r w:rsidRPr="00A34276">
              <w:t>ransistor-</w:t>
            </w:r>
            <w:r w:rsidRPr="00A34276">
              <w:rPr>
                <w:b/>
                <w:bCs/>
                <w:u w:val="single"/>
              </w:rPr>
              <w:t>L</w:t>
            </w:r>
            <w:r w:rsidRPr="00A34276">
              <w:t>ogik</w:t>
            </w:r>
          </w:p>
        </w:tc>
      </w:tr>
      <w:tr w:rsidR="00640CD5" w14:paraId="5DCCC568" w14:textId="77777777" w:rsidTr="00640CD5">
        <w:tc>
          <w:tcPr>
            <w:tcW w:w="1696" w:type="dxa"/>
          </w:tcPr>
          <w:p w14:paraId="35946502" w14:textId="7AF3A7A7" w:rsidR="00640CD5" w:rsidRDefault="00864DDA" w:rsidP="00640CD5">
            <w:r w:rsidRPr="00864DDA">
              <w:t>IC</w:t>
            </w:r>
          </w:p>
        </w:tc>
        <w:tc>
          <w:tcPr>
            <w:tcW w:w="7648" w:type="dxa"/>
          </w:tcPr>
          <w:p w14:paraId="18F3D8B1" w14:textId="7CC2B637" w:rsidR="00640CD5" w:rsidRDefault="00864DDA" w:rsidP="00864DDA">
            <w:pPr>
              <w:jc w:val="left"/>
            </w:pPr>
            <w:r w:rsidRPr="00864DDA">
              <w:rPr>
                <w:b/>
                <w:bCs/>
              </w:rPr>
              <w:t>I</w:t>
            </w:r>
            <w:r>
              <w:t xml:space="preserve">ntegrated </w:t>
            </w:r>
            <w:r w:rsidRPr="00864DDA">
              <w:rPr>
                <w:b/>
                <w:bCs/>
              </w:rPr>
              <w:t>C</w:t>
            </w:r>
            <w:r>
              <w:t>ircuit</w:t>
            </w:r>
          </w:p>
        </w:tc>
      </w:tr>
    </w:tbl>
    <w:p w14:paraId="7EC73BEE" w14:textId="3BB576DA" w:rsidR="00640CD5" w:rsidRDefault="00640CD5" w:rsidP="00640CD5"/>
    <w:p w14:paraId="1EDF7458" w14:textId="77777777" w:rsidR="00B32CC7" w:rsidRDefault="00B32CC7">
      <w:pPr>
        <w:suppressAutoHyphens w:val="0"/>
        <w:spacing w:line="480" w:lineRule="auto"/>
        <w:jc w:val="left"/>
        <w:rPr>
          <w:rFonts w:asciiTheme="majorHAnsi" w:eastAsiaTheme="majorEastAsia" w:hAnsiTheme="majorHAnsi" w:cstheme="majorBidi"/>
          <w:b/>
          <w:sz w:val="40"/>
        </w:rPr>
      </w:pPr>
      <w:r>
        <w:br w:type="page"/>
      </w:r>
    </w:p>
    <w:p w14:paraId="5BB6E028" w14:textId="1C024A0C" w:rsidR="00CE2655" w:rsidRDefault="00CE2655" w:rsidP="00CE2655">
      <w:pPr>
        <w:pStyle w:val="berschrift1"/>
      </w:pPr>
      <w:bookmarkStart w:id="57" w:name="_Toc96862598"/>
      <w:r>
        <w:lastRenderedPageBreak/>
        <w:t>Anhang:</w:t>
      </w:r>
      <w:bookmarkEnd w:id="57"/>
    </w:p>
    <w:p w14:paraId="5B9FDD56" w14:textId="33E50A26" w:rsidR="006F2991" w:rsidRPr="006F2991" w:rsidRDefault="00C53146" w:rsidP="00C53146">
      <w:r>
        <w:t xml:space="preserve">Alle Datenblätter, Quellcodes und Zeichnungen sind </w:t>
      </w:r>
      <w:hyperlink r:id="rId38" w:history="1">
        <w:r w:rsidRPr="00C53146">
          <w:rPr>
            <w:rStyle w:val="Hyperlink"/>
          </w:rPr>
          <w:t>hier zu finden</w:t>
        </w:r>
      </w:hyperlink>
      <w:r>
        <w:t>.</w:t>
      </w:r>
      <w:r w:rsidR="00CF00F7">
        <w:t xml:space="preserve"> Aktuelle Versionen ab dem 01.03.2022 sind in der Historie einsehbar.</w:t>
      </w:r>
    </w:p>
    <w:p w14:paraId="1AF20B71" w14:textId="04BF0DFB" w:rsidR="006F2991" w:rsidRPr="006F2991" w:rsidRDefault="006F2991" w:rsidP="006F2991"/>
    <w:sdt>
      <w:sdtPr>
        <w:tag w:val="CitaviBibliography"/>
        <w:id w:val="-60332734"/>
        <w:placeholder>
          <w:docPart w:val="DefaultPlaceholder_-1854013440"/>
        </w:placeholder>
      </w:sdtPr>
      <w:sdtEndPr>
        <w:rPr>
          <w:rFonts w:asciiTheme="minorHAnsi" w:eastAsiaTheme="minorEastAsia" w:hAnsiTheme="minorHAnsi" w:cstheme="minorBidi"/>
          <w:b w:val="0"/>
          <w:sz w:val="22"/>
        </w:rPr>
      </w:sdtEndPr>
      <w:sdtContent>
        <w:p w14:paraId="78F2226A" w14:textId="77777777" w:rsidR="00F6246C" w:rsidRDefault="00941C20" w:rsidP="00F6246C">
          <w:pPr>
            <w:pStyle w:val="CitaviBibliographyHeading"/>
          </w:pPr>
          <w:r>
            <w:fldChar w:fldCharType="begin"/>
          </w:r>
          <w:r>
            <w:instrText>ADDIN CitaviBibliography</w:instrText>
          </w:r>
          <w:r>
            <w:fldChar w:fldCharType="separate"/>
          </w:r>
          <w:bookmarkStart w:id="58" w:name="_Toc96862599"/>
          <w:r w:rsidR="00F6246C">
            <w:t>Quellen und Literaturverzeichnis</w:t>
          </w:r>
          <w:bookmarkEnd w:id="58"/>
        </w:p>
        <w:p w14:paraId="1684E7C0" w14:textId="77777777" w:rsidR="00F6246C" w:rsidRDefault="00F6246C" w:rsidP="00F6246C">
          <w:pPr>
            <w:pStyle w:val="CitaviBibliographyEntry"/>
          </w:pPr>
          <w:bookmarkStart w:id="59" w:name="_CTVL001fdde56a62ab5494a90b53f5626e3624c"/>
          <w:r w:rsidRPr="00F6246C">
            <w:rPr>
              <w:i/>
            </w:rPr>
            <w:t xml:space="preserve">MAX22502E RS-485-/RS-422-Transceiver - Maxim | </w:t>
          </w:r>
          <w:proofErr w:type="spellStart"/>
          <w:r w:rsidRPr="00F6246C">
            <w:rPr>
              <w:i/>
            </w:rPr>
            <w:t>Mouse</w:t>
          </w:r>
          <w:bookmarkEnd w:id="59"/>
          <w:r w:rsidRPr="00F6246C">
            <w:rPr>
              <w:i/>
            </w:rPr>
            <w:t>r</w:t>
          </w:r>
          <w:proofErr w:type="spellEnd"/>
          <w:r w:rsidRPr="00F6246C">
            <w:t>, 2022, 25 Feb. 2022. Web. 25 Feb. 2022. &lt;https://www.mouser.de/new/maxim-integrated/maxim-max22502e-transceiver/&gt;.</w:t>
          </w:r>
        </w:p>
        <w:p w14:paraId="623BAC7E" w14:textId="77777777" w:rsidR="00F6246C" w:rsidRDefault="00F6246C" w:rsidP="00F6246C">
          <w:pPr>
            <w:pStyle w:val="CitaviBibliographyEntry"/>
          </w:pPr>
          <w:bookmarkStart w:id="60" w:name="_CTVL001729685d0534f4b888a6bf5741da2109e"/>
          <w:r w:rsidRPr="00F6246C">
            <w:rPr>
              <w:i/>
            </w:rPr>
            <w:t xml:space="preserve">MAX22506E RS-485-/RS-422-Halbduplex-Transceiver - Maxim | </w:t>
          </w:r>
          <w:proofErr w:type="spellStart"/>
          <w:r w:rsidRPr="00F6246C">
            <w:rPr>
              <w:i/>
            </w:rPr>
            <w:t>Mouse</w:t>
          </w:r>
          <w:bookmarkEnd w:id="60"/>
          <w:r w:rsidRPr="00F6246C">
            <w:rPr>
              <w:i/>
            </w:rPr>
            <w:t>r</w:t>
          </w:r>
          <w:proofErr w:type="spellEnd"/>
          <w:r w:rsidRPr="00F6246C">
            <w:t>, 2022, 25 Feb. 2022. Web. 25 Feb. 2022. &lt;https://www.mouser.de/new/maxim-integrated/maxim-max22506e-half-duplex-transceiver/&gt;.</w:t>
          </w:r>
        </w:p>
        <w:p w14:paraId="1F41EFDE" w14:textId="30099647" w:rsidR="00941C20" w:rsidRDefault="00F6246C" w:rsidP="00F6246C">
          <w:pPr>
            <w:pStyle w:val="CitaviBibliographyEntry"/>
          </w:pPr>
          <w:bookmarkStart w:id="61" w:name="_CTVL00132d1a7ef473f4c9fa64736ff3a735a6f"/>
          <w:r w:rsidRPr="00F6246C">
            <w:rPr>
              <w:i/>
            </w:rPr>
            <w:t>Rückruffunktion – Wikipedi</w:t>
          </w:r>
          <w:bookmarkEnd w:id="61"/>
          <w:r w:rsidRPr="00F6246C">
            <w:rPr>
              <w:i/>
            </w:rPr>
            <w:t>a</w:t>
          </w:r>
          <w:r w:rsidRPr="00F6246C">
            <w:t>, 2022, 13 Feb. 2022. Web. 27 Feb. 2022. &lt;https://de.wikipedia.org/wiki/R%C3%BCckruffunktion&gt;.</w:t>
          </w:r>
          <w:r w:rsidR="00941C20">
            <w:fldChar w:fldCharType="end"/>
          </w:r>
        </w:p>
      </w:sdtContent>
    </w:sdt>
    <w:p w14:paraId="11263391" w14:textId="77777777" w:rsidR="00941C20" w:rsidRPr="00941C20" w:rsidRDefault="00941C20" w:rsidP="00941C20"/>
    <w:sectPr w:rsidR="00941C20" w:rsidRPr="00941C20" w:rsidSect="00617EB1">
      <w:pgSz w:w="11906" w:h="16838" w:code="9"/>
      <w:pgMar w:top="1134" w:right="1134" w:bottom="1134" w:left="1418"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or" w:initials="A">
    <w:p w14:paraId="16E4C4AE" w14:textId="77777777" w:rsidR="00825E68" w:rsidRDefault="00825E68" w:rsidP="00607B40">
      <w:pPr>
        <w:pStyle w:val="Kommentartext"/>
        <w:jc w:val="left"/>
      </w:pPr>
      <w:r>
        <w:rPr>
          <w:rStyle w:val="Kommentarzeichen"/>
        </w:rPr>
        <w:annotationRef/>
      </w:r>
      <w:r>
        <w:t>Generell würde ich dazu raten sich am wissenschaftlichen  Format Einleitung, Methoden, Ergebnisse und Diskussion zu orientieren. Dies kann bei Bedarf z.B. durch einen Theorieteil an passender Stelle ergänzt werden.</w:t>
      </w:r>
    </w:p>
  </w:comment>
  <w:comment w:id="3" w:author="Autor" w:initials="A">
    <w:p w14:paraId="38B5291E" w14:textId="77777777" w:rsidR="00825E68" w:rsidRDefault="00825E68" w:rsidP="00465AD3">
      <w:pPr>
        <w:pStyle w:val="Kommentartext"/>
        <w:jc w:val="left"/>
      </w:pPr>
      <w:r>
        <w:rPr>
          <w:rStyle w:val="Kommentarzeichen"/>
        </w:rPr>
        <w:annotationRef/>
      </w:r>
      <w:r>
        <w:t>Abstract könnte mit aufgenommen werden, "Informatik imMaschinenbau (VIM2)" sollte nicht imInhaltsverzeichnis stehen.</w:t>
      </w:r>
    </w:p>
  </w:comment>
  <w:comment w:id="7" w:author="Autor" w:initials="A">
    <w:p w14:paraId="24DB0E59" w14:textId="18F74336" w:rsidR="00EF4A11" w:rsidRDefault="00EF4A11">
      <w:pPr>
        <w:pStyle w:val="Kommentartext"/>
        <w:jc w:val="left"/>
      </w:pPr>
      <w:r>
        <w:rPr>
          <w:rStyle w:val="Kommentarzeichen"/>
        </w:rPr>
        <w:annotationRef/>
      </w:r>
      <w:r>
        <w:t>Eine Einleitung in Thema wäre hilfreich:</w:t>
      </w:r>
    </w:p>
    <w:p w14:paraId="02C22BA7" w14:textId="77777777" w:rsidR="00EF4A11" w:rsidRDefault="00EF4A11">
      <w:pPr>
        <w:pStyle w:val="Kommentartext"/>
        <w:jc w:val="left"/>
      </w:pPr>
      <w:r>
        <w:t>- Was wird in dieser Arbeit erläutert, wo setzt die Ausführung an?</w:t>
      </w:r>
    </w:p>
    <w:p w14:paraId="6E11456F" w14:textId="77777777" w:rsidR="00EF4A11" w:rsidRDefault="00EF4A11" w:rsidP="000905D9">
      <w:pPr>
        <w:pStyle w:val="Kommentartext"/>
        <w:jc w:val="left"/>
      </w:pPr>
      <w:r>
        <w:t>- Wie ist die Aufgabenstellung/Fragestellung (etwas konkreter gefasst als die Vorgabe)?</w:t>
      </w:r>
    </w:p>
  </w:comment>
  <w:comment w:id="8" w:author="Autor" w:initials="A">
    <w:p w14:paraId="77718C24" w14:textId="77777777" w:rsidR="00FA35EC" w:rsidRDefault="001C2BB2">
      <w:pPr>
        <w:pStyle w:val="Kommentartext"/>
        <w:jc w:val="left"/>
      </w:pPr>
      <w:r>
        <w:rPr>
          <w:rStyle w:val="Kommentarzeichen"/>
        </w:rPr>
        <w:annotationRef/>
      </w:r>
      <w:r w:rsidR="00FA35EC">
        <w:t>In wissenschaftlichem Kontext gehört auch der Theorieteilmit Quellen unterlegt. Hier würde sich ein beliebiges Lehrbuch der Physik eignen…</w:t>
      </w:r>
    </w:p>
    <w:p w14:paraId="5A1A41E1" w14:textId="77777777" w:rsidR="00FA35EC" w:rsidRDefault="00FA35EC">
      <w:pPr>
        <w:pStyle w:val="Kommentartext"/>
        <w:jc w:val="left"/>
      </w:pPr>
    </w:p>
    <w:p w14:paraId="3C5E37DE" w14:textId="77777777" w:rsidR="00FA35EC" w:rsidRDefault="00FA35EC" w:rsidP="00101080">
      <w:pPr>
        <w:pStyle w:val="Kommentartext"/>
        <w:jc w:val="left"/>
      </w:pPr>
      <w:r>
        <w:t>Generell wird in der dritten Person und passiv formuliert.</w:t>
      </w:r>
    </w:p>
  </w:comment>
  <w:comment w:id="21" w:author="Autor" w:initials="A">
    <w:p w14:paraId="3460C207" w14:textId="77777777" w:rsidR="0071638B" w:rsidRDefault="0071638B" w:rsidP="00CB2D8B">
      <w:pPr>
        <w:pStyle w:val="Kommentartext"/>
        <w:jc w:val="left"/>
      </w:pPr>
      <w:r>
        <w:rPr>
          <w:rStyle w:val="Kommentarzeichen"/>
        </w:rPr>
        <w:annotationRef/>
      </w:r>
      <w:r>
        <w:t>Bildunterschriften auch so formatieren mit Abb und Nummer</w:t>
      </w:r>
    </w:p>
  </w:comment>
  <w:comment w:id="22" w:author="Autor" w:initials="A">
    <w:p w14:paraId="31D92D1F" w14:textId="7F0048C7" w:rsidR="00FA35EC" w:rsidRDefault="00FA35EC" w:rsidP="00A944E1">
      <w:pPr>
        <w:pStyle w:val="Kommentartext"/>
        <w:jc w:val="left"/>
      </w:pPr>
      <w:r>
        <w:rPr>
          <w:rStyle w:val="Kommentarzeichen"/>
        </w:rPr>
        <w:annotationRef/>
      </w:r>
      <w:r>
        <w:t>Die Rechnung mit konkreten Zahlen kannst Du entweder als Beispiel anführen oder - so habe ich Dich verstanden - es sind tatsächlich die konkret gewählten Parameter und das ganze ist dann im Methodenteil mit der Begründung zur Auswahl der Parameter besser aufgehoben.</w:t>
      </w:r>
    </w:p>
  </w:comment>
  <w:comment w:id="23" w:author="Autor" w:initials="A">
    <w:p w14:paraId="286A7BD3" w14:textId="77777777" w:rsidR="0071638B" w:rsidRDefault="0071638B" w:rsidP="009C6D32">
      <w:pPr>
        <w:pStyle w:val="Kommentartext"/>
        <w:jc w:val="left"/>
      </w:pPr>
      <w:r>
        <w:rPr>
          <w:rStyle w:val="Kommentarzeichen"/>
        </w:rPr>
        <w:annotationRef/>
      </w:r>
      <w:r>
        <w:t>Idealerweise ist die Achsenbeschriftung in den Graphen einheitlich (die vorhergehende Grafik verwendet Einheiten in Klammern)</w:t>
      </w:r>
    </w:p>
  </w:comment>
  <w:comment w:id="27" w:author="Autor" w:initials="A">
    <w:p w14:paraId="6E3D908A" w14:textId="77777777" w:rsidR="0071638B" w:rsidRDefault="0071638B" w:rsidP="002F32CF">
      <w:pPr>
        <w:pStyle w:val="Kommentartext"/>
        <w:jc w:val="left"/>
      </w:pPr>
      <w:r>
        <w:rPr>
          <w:rStyle w:val="Kommentarzeichen"/>
        </w:rPr>
        <w:annotationRef/>
      </w:r>
      <w:r>
        <w:t>Zum Verständnis wäre es gut noch einen Schritt eher anzusetzen: Kommunikation zwischen Geräten… (Darum) wird oft auf serielle Übertragung zurückgegriffen...</w:t>
      </w:r>
    </w:p>
  </w:comment>
  <w:comment w:id="29" w:author="Autor" w:initials="A">
    <w:p w14:paraId="10F1D3DB" w14:textId="4ADEF737" w:rsidR="0071638B" w:rsidRDefault="0071638B" w:rsidP="00AD6877">
      <w:pPr>
        <w:pStyle w:val="Kommentartext"/>
        <w:jc w:val="left"/>
      </w:pPr>
      <w:r>
        <w:rPr>
          <w:rStyle w:val="Kommentarzeichen"/>
        </w:rPr>
        <w:annotationRef/>
      </w:r>
      <w:r>
        <w:t>?</w:t>
      </w:r>
    </w:p>
  </w:comment>
  <w:comment w:id="30" w:author="Autor" w:initials="A">
    <w:p w14:paraId="3516E7BA" w14:textId="77777777" w:rsidR="0071638B" w:rsidRDefault="0071638B">
      <w:pPr>
        <w:pStyle w:val="Kommentartext"/>
        <w:jc w:val="left"/>
      </w:pPr>
      <w:r>
        <w:rPr>
          <w:rStyle w:val="Kommentarzeichen"/>
        </w:rPr>
        <w:annotationRef/>
      </w:r>
      <w:r>
        <w:t>Überleitung z.B.</w:t>
      </w:r>
    </w:p>
    <w:p w14:paraId="4AC4ACCD" w14:textId="77777777" w:rsidR="0071638B" w:rsidRDefault="0071638B" w:rsidP="009A0E4A">
      <w:pPr>
        <w:pStyle w:val="Kommentartext"/>
        <w:jc w:val="left"/>
      </w:pPr>
      <w:r>
        <w:t>Die zwei der gängigsten Verfahren sind … uns sollen im Folgenden kurz (vergleichend) erläutert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4C4AE" w15:done="0"/>
  <w15:commentEx w15:paraId="38B5291E" w15:done="0"/>
  <w15:commentEx w15:paraId="6E11456F" w15:done="0"/>
  <w15:commentEx w15:paraId="3C5E37DE" w15:done="0"/>
  <w15:commentEx w15:paraId="3460C207" w15:done="0"/>
  <w15:commentEx w15:paraId="31D92D1F" w15:done="0"/>
  <w15:commentEx w15:paraId="286A7BD3" w15:done="0"/>
  <w15:commentEx w15:paraId="6E3D908A" w15:done="0"/>
  <w15:commentEx w15:paraId="10F1D3DB" w15:done="0"/>
  <w15:commentEx w15:paraId="4AC4AC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4C4AE" w16cid:durableId="25C603E1"/>
  <w16cid:commentId w16cid:paraId="38B5291E" w16cid:durableId="25C604B2"/>
  <w16cid:commentId w16cid:paraId="6E11456F" w16cid:durableId="25C60365"/>
  <w16cid:commentId w16cid:paraId="3C5E37DE" w16cid:durableId="25C60537"/>
  <w16cid:commentId w16cid:paraId="3460C207" w16cid:durableId="25C608DB"/>
  <w16cid:commentId w16cid:paraId="31D92D1F" w16cid:durableId="25C60834"/>
  <w16cid:commentId w16cid:paraId="286A7BD3" w16cid:durableId="25C6089F"/>
  <w16cid:commentId w16cid:paraId="6E3D908A" w16cid:durableId="25C60996"/>
  <w16cid:commentId w16cid:paraId="10F1D3DB" w16cid:durableId="25C60934"/>
  <w16cid:commentId w16cid:paraId="4AC4ACCD" w16cid:durableId="25C60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B1A9" w14:textId="77777777" w:rsidR="00EA0C3C" w:rsidRDefault="00EA0C3C">
      <w:pPr>
        <w:spacing w:line="240" w:lineRule="auto"/>
      </w:pPr>
      <w:r>
        <w:separator/>
      </w:r>
    </w:p>
  </w:endnote>
  <w:endnote w:type="continuationSeparator" w:id="0">
    <w:p w14:paraId="3D000BCD" w14:textId="77777777" w:rsidR="00EA0C3C" w:rsidRDefault="00EA0C3C">
      <w:pPr>
        <w:spacing w:line="240" w:lineRule="auto"/>
      </w:pPr>
      <w:r>
        <w:continuationSeparator/>
      </w:r>
    </w:p>
  </w:endnote>
  <w:endnote w:type="continuationNotice" w:id="1">
    <w:p w14:paraId="105C62CB" w14:textId="77777777" w:rsidR="00EA0C3C" w:rsidRDefault="00EA0C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E8C3" w14:textId="77777777" w:rsidR="009542FD" w:rsidRDefault="009542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4677"/>
      <w:gridCol w:w="4677"/>
    </w:tblGrid>
    <w:tr w:rsidR="00F417C7" w14:paraId="14345758" w14:textId="77777777" w:rsidTr="00F417C7">
      <w:trPr>
        <w:cnfStyle w:val="100000000000" w:firstRow="1" w:lastRow="0" w:firstColumn="0" w:lastColumn="0" w:oddVBand="0" w:evenVBand="0" w:oddHBand="0" w:evenHBand="0" w:firstRowFirstColumn="0" w:firstRowLastColumn="0" w:lastRowFirstColumn="0" w:lastRowLastColumn="0"/>
      </w:trPr>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2BE187" w14:textId="7347FFF2" w:rsidR="00F417C7" w:rsidRDefault="00F417C7" w:rsidP="0024097F">
          <w:pPr>
            <w:pStyle w:val="Fuzeile"/>
          </w:pPr>
          <w:r w:rsidRPr="00F417C7">
            <w:t>Version des Dokuments</w:t>
          </w:r>
        </w:p>
      </w:tc>
      <w:tc>
        <w:tcPr>
          <w:tcW w:w="467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77D507" w14:textId="271990BA" w:rsidR="00F417C7" w:rsidRDefault="00F417C7" w:rsidP="00F417C7">
          <w:pPr>
            <w:pStyle w:val="Fuzeile"/>
            <w:jc w:val="right"/>
          </w:pPr>
          <w:r>
            <w:t>1.0.0</w:t>
          </w:r>
          <w:r w:rsidR="00587C72">
            <w:t xml:space="preserve"> (25.02.22)</w:t>
          </w:r>
        </w:p>
      </w:tc>
    </w:tr>
  </w:tbl>
  <w:p w14:paraId="7D1466A8" w14:textId="72987776" w:rsidR="00F417C7" w:rsidRDefault="00F417C7" w:rsidP="00F417C7">
    <w:pPr>
      <w:pStyle w:val="Fuzeile"/>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BEC1" w14:textId="77777777" w:rsidR="009542FD" w:rsidRDefault="009542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6085" w14:textId="77777777" w:rsidR="00EA0C3C" w:rsidRDefault="00EA0C3C">
      <w:pPr>
        <w:spacing w:line="240" w:lineRule="auto"/>
      </w:pPr>
      <w:r>
        <w:separator/>
      </w:r>
    </w:p>
  </w:footnote>
  <w:footnote w:type="continuationSeparator" w:id="0">
    <w:p w14:paraId="34778959" w14:textId="77777777" w:rsidR="00EA0C3C" w:rsidRDefault="00EA0C3C">
      <w:pPr>
        <w:spacing w:line="240" w:lineRule="auto"/>
      </w:pPr>
      <w:r>
        <w:continuationSeparator/>
      </w:r>
    </w:p>
  </w:footnote>
  <w:footnote w:type="continuationNotice" w:id="1">
    <w:p w14:paraId="7E9CB754" w14:textId="77777777" w:rsidR="00EA0C3C" w:rsidRDefault="00EA0C3C">
      <w:pPr>
        <w:spacing w:line="240" w:lineRule="auto"/>
      </w:pPr>
    </w:p>
  </w:footnote>
  <w:footnote w:id="2">
    <w:p w14:paraId="19655967" w14:textId="56E33897" w:rsidR="0041152A" w:rsidRDefault="0041152A">
      <w:pPr>
        <w:pStyle w:val="Funotentext"/>
      </w:pPr>
      <w:r>
        <w:rPr>
          <w:rStyle w:val="Funotenzeichen"/>
        </w:rPr>
        <w:footnoteRef/>
      </w:r>
      <w:r>
        <w:t xml:space="preserve"> </w:t>
      </w:r>
      <w:r w:rsidRPr="007B5823">
        <w:rPr>
          <w:rFonts w:ascii="Times New Roman" w:eastAsia="Times New Roman" w:hAnsi="Times New Roman" w:cs="Times New Roman"/>
          <w:sz w:val="24"/>
          <w:lang w:eastAsia="de-DE"/>
        </w:rPr>
        <w:t>Aktuell wird praktisch nur das Modbus RTU Verfahren verwendet.</w:t>
      </w:r>
    </w:p>
  </w:footnote>
  <w:footnote w:id="3">
    <w:p w14:paraId="30DC2F99" w14:textId="6DAF1FFC" w:rsidR="00486612" w:rsidRDefault="00486612">
      <w:pPr>
        <w:pStyle w:val="Funotentext"/>
      </w:pPr>
      <w:r>
        <w:rPr>
          <w:rStyle w:val="Funotenzeichen"/>
        </w:rPr>
        <w:footnoteRef/>
      </w:r>
      <w:r>
        <w:t xml:space="preserve"> Die Platine wurde zum jetzigen Zeitpunkt als „Draht-Igel“ gemäß dem im </w:t>
      </w:r>
      <w:r w:rsidR="002B1BED">
        <w:t>Repository</w:t>
      </w:r>
      <w:r>
        <w:t xml:space="preserve"> befindlichen Schaltplan erstellt. Es soll dem Auftraggeber die Möglichkeit gegeben werden, daran noch Veränderungen vorzunehmen.</w:t>
      </w:r>
    </w:p>
  </w:footnote>
  <w:footnote w:id="4">
    <w:p w14:paraId="3AEB98B3" w14:textId="5CB730DA" w:rsidR="0066523A" w:rsidRDefault="0066523A">
      <w:pPr>
        <w:pStyle w:val="Funotentext"/>
      </w:pPr>
      <w:r>
        <w:rPr>
          <w:rStyle w:val="Funotenzeichen"/>
        </w:rPr>
        <w:footnoteRef/>
      </w:r>
      <w:r>
        <w:t xml:space="preserve"> Leider ist der Befehl 0x17 noch nicht implementiert. Das führt in dem oben beschriebenen Zusammenhang dazu, dass nur </w:t>
      </w:r>
      <w:r w:rsidR="00407205">
        <w:t>mit erheblichem Zeitaufwand</w:t>
      </w:r>
      <w:r>
        <w:t xml:space="preserve"> das </w:t>
      </w:r>
      <w:proofErr w:type="spellStart"/>
      <w:r>
        <w:t>modbus</w:t>
      </w:r>
      <w:proofErr w:type="spellEnd"/>
      <w:r>
        <w:t xml:space="preserve"> Protokoll sich asynchron mit der </w:t>
      </w:r>
      <w:proofErr w:type="spellStart"/>
      <w:r>
        <w:t>Matlab</w:t>
      </w:r>
      <w:proofErr w:type="spellEnd"/>
      <w:r>
        <w:t>-Implementation verwenden lässt.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FF5E" w14:textId="77777777" w:rsidR="009542FD" w:rsidRDefault="009542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LA-Forschungsarbeitstabelle"/>
      <w:tblW w:w="0" w:type="auto"/>
      <w:tblBorders>
        <w:top w:val="none" w:sz="0" w:space="0" w:color="auto"/>
        <w:bottom w:val="none" w:sz="0" w:space="0" w:color="auto"/>
      </w:tblBorders>
      <w:tblLook w:val="04A0" w:firstRow="1" w:lastRow="0" w:firstColumn="1" w:lastColumn="0" w:noHBand="0" w:noVBand="1"/>
    </w:tblPr>
    <w:tblGrid>
      <w:gridCol w:w="7933"/>
      <w:gridCol w:w="567"/>
      <w:gridCol w:w="526"/>
    </w:tblGrid>
    <w:tr w:rsidR="00EF036C" w14:paraId="17C1D94E" w14:textId="77777777" w:rsidTr="00640CD5">
      <w:trPr>
        <w:cnfStyle w:val="100000000000" w:firstRow="1" w:lastRow="0" w:firstColumn="0" w:lastColumn="0" w:oddVBand="0" w:evenVBand="0" w:oddHBand="0" w:evenHBand="0" w:firstRowFirstColumn="0" w:firstRowLastColumn="0" w:lastRowFirstColumn="0" w:lastRowLastColumn="0"/>
      </w:trPr>
      <w:tc>
        <w:tcPr>
          <w:tcW w:w="79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283E37" w14:textId="2CCA50C5" w:rsidR="00EF036C" w:rsidRDefault="00640CD5" w:rsidP="00613EF5">
          <w:pPr>
            <w:pStyle w:val="Kopfzeile"/>
            <w:jc w:val="left"/>
          </w:pPr>
          <w:r w:rsidRPr="00640CD5">
            <w:t xml:space="preserve">Serielle Datenkommunikation zwischen </w:t>
          </w:r>
          <w:proofErr w:type="spellStart"/>
          <w:r w:rsidRPr="00640CD5">
            <w:t>Matlab</w:t>
          </w:r>
          <w:proofErr w:type="spellEnd"/>
          <w:r w:rsidRPr="00640CD5">
            <w:t xml:space="preserve"> App</w:t>
          </w:r>
          <w:r>
            <w:t xml:space="preserve"> </w:t>
          </w:r>
          <w:r w:rsidRPr="00640CD5">
            <w:t>und einer MCU</w:t>
          </w:r>
        </w:p>
      </w:tc>
      <w:tc>
        <w:tcPr>
          <w:tcW w:w="56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77C8D" w14:textId="77777777" w:rsidR="00EF036C" w:rsidRDefault="00EF036C" w:rsidP="00EF036C">
          <w:pPr>
            <w:pStyle w:val="Kopfzeile"/>
          </w:pPr>
        </w:p>
      </w:tc>
      <w:tc>
        <w:tcPr>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A20C62" w14:textId="77777777" w:rsidR="00EF036C" w:rsidRDefault="00EF036C" w:rsidP="00EF036C">
          <w:pPr>
            <w:pStyle w:val="Kopfzeile"/>
          </w:pPr>
          <w:r>
            <w:fldChar w:fldCharType="begin"/>
          </w:r>
          <w:r>
            <w:instrText xml:space="preserve"> PAGE   \* MERGEFORMAT </w:instrText>
          </w:r>
          <w:r>
            <w:fldChar w:fldCharType="separate"/>
          </w:r>
          <w:r>
            <w:rPr>
              <w:noProof/>
            </w:rPr>
            <w:t>1</w:t>
          </w:r>
          <w:r>
            <w:fldChar w:fldCharType="end"/>
          </w:r>
        </w:p>
      </w:tc>
    </w:tr>
  </w:tbl>
  <w:p w14:paraId="02BA46AD" w14:textId="77777777" w:rsidR="00080C97" w:rsidRPr="00EF036C" w:rsidRDefault="00080C97" w:rsidP="00EF036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8B63" w14:textId="77777777" w:rsidR="009542FD" w:rsidRDefault="009542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5C36E7"/>
    <w:multiLevelType w:val="hybridMultilevel"/>
    <w:tmpl w:val="1332B4FC"/>
    <w:lvl w:ilvl="0" w:tplc="AA44A85A">
      <w:start w:val="1"/>
      <w:numFmt w:val="decimal"/>
      <w:lvlText w:val="%1."/>
      <w:lvlJc w:val="left"/>
      <w:pPr>
        <w:ind w:left="720" w:hanging="360"/>
      </w:pPr>
    </w:lvl>
    <w:lvl w:ilvl="1" w:tplc="1D30078E">
      <w:start w:val="1"/>
      <w:numFmt w:val="decimal"/>
      <w:lvlText w:val="%2)"/>
      <w:lvlJc w:val="left"/>
      <w:pPr>
        <w:ind w:left="1440" w:hanging="360"/>
      </w:pPr>
    </w:lvl>
    <w:lvl w:ilvl="2" w:tplc="0B60E63C">
      <w:start w:val="1"/>
      <w:numFmt w:val="lowerRoman"/>
      <w:lvlText w:val="%3."/>
      <w:lvlJc w:val="right"/>
      <w:pPr>
        <w:ind w:left="2160" w:hanging="180"/>
      </w:pPr>
    </w:lvl>
    <w:lvl w:ilvl="3" w:tplc="0D76CD5E">
      <w:start w:val="1"/>
      <w:numFmt w:val="decimal"/>
      <w:lvlText w:val="%4."/>
      <w:lvlJc w:val="left"/>
      <w:pPr>
        <w:ind w:left="2880" w:hanging="360"/>
      </w:pPr>
    </w:lvl>
    <w:lvl w:ilvl="4" w:tplc="2C783B4C">
      <w:start w:val="1"/>
      <w:numFmt w:val="lowerLetter"/>
      <w:lvlText w:val="%5."/>
      <w:lvlJc w:val="left"/>
      <w:pPr>
        <w:ind w:left="3600" w:hanging="360"/>
      </w:pPr>
    </w:lvl>
    <w:lvl w:ilvl="5" w:tplc="35569F78">
      <w:start w:val="1"/>
      <w:numFmt w:val="lowerRoman"/>
      <w:lvlText w:val="%6."/>
      <w:lvlJc w:val="right"/>
      <w:pPr>
        <w:ind w:left="4320" w:hanging="180"/>
      </w:pPr>
    </w:lvl>
    <w:lvl w:ilvl="6" w:tplc="450EBC20">
      <w:start w:val="1"/>
      <w:numFmt w:val="decimal"/>
      <w:lvlText w:val="%7."/>
      <w:lvlJc w:val="left"/>
      <w:pPr>
        <w:ind w:left="5040" w:hanging="360"/>
      </w:pPr>
    </w:lvl>
    <w:lvl w:ilvl="7" w:tplc="C7128994">
      <w:start w:val="1"/>
      <w:numFmt w:val="lowerLetter"/>
      <w:lvlText w:val="%8."/>
      <w:lvlJc w:val="left"/>
      <w:pPr>
        <w:ind w:left="5760" w:hanging="360"/>
      </w:pPr>
    </w:lvl>
    <w:lvl w:ilvl="8" w:tplc="6D8E4630">
      <w:start w:val="1"/>
      <w:numFmt w:val="lowerRoman"/>
      <w:lvlText w:val="%9."/>
      <w:lvlJc w:val="right"/>
      <w:pPr>
        <w:ind w:left="6480" w:hanging="180"/>
      </w:pPr>
    </w:lvl>
  </w:abstractNum>
  <w:abstractNum w:abstractNumId="11" w15:restartNumberingAfterBreak="0">
    <w:nsid w:val="047360A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313B6A"/>
    <w:multiLevelType w:val="multilevel"/>
    <w:tmpl w:val="509A7ECE"/>
    <w:lvl w:ilvl="0">
      <w:start w:val="1"/>
      <w:numFmt w:val="decimal"/>
      <w:lvlText w:val="%1)"/>
      <w:lvlJc w:val="left"/>
      <w:pPr>
        <w:ind w:left="360" w:hanging="360"/>
      </w:pPr>
      <w:rPr>
        <w:rFonts w:hint="default"/>
      </w:rPr>
    </w:lvl>
    <w:lvl w:ilvl="1">
      <w:start w:val="9"/>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6C64"/>
    <w:multiLevelType w:val="hybridMultilevel"/>
    <w:tmpl w:val="BA0E56BC"/>
    <w:lvl w:ilvl="0" w:tplc="78C6B566">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57475C"/>
    <w:multiLevelType w:val="multilevel"/>
    <w:tmpl w:val="C4DE2B8E"/>
    <w:lvl w:ilvl="0">
      <w:start w:val="4"/>
      <w:numFmt w:val="decimal"/>
      <w:lvlText w:val="%1)"/>
      <w:lvlJc w:val="left"/>
      <w:pPr>
        <w:ind w:left="360" w:hanging="360"/>
      </w:pPr>
      <w:rPr>
        <w:rFonts w:hint="default"/>
      </w:rPr>
    </w:lvl>
    <w:lvl w:ilvl="1">
      <w:start w:val="5"/>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29E3C4C"/>
    <w:multiLevelType w:val="hybridMultilevel"/>
    <w:tmpl w:val="6256DC96"/>
    <w:lvl w:ilvl="0" w:tplc="0562E4D2">
      <w:start w:val="1"/>
      <w:numFmt w:val="lowerLetter"/>
      <w:pStyle w:val="Tabellennotiz"/>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D500B64"/>
    <w:multiLevelType w:val="multilevel"/>
    <w:tmpl w:val="EA0C65F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C7D3F05"/>
    <w:multiLevelType w:val="hybridMultilevel"/>
    <w:tmpl w:val="36FE3D62"/>
    <w:lvl w:ilvl="0" w:tplc="1F963A7C">
      <w:start w:val="5"/>
      <w:numFmt w:val="decimal"/>
      <w:pStyle w:val="CitaviBibliographyHeadi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2FE3DDC"/>
    <w:multiLevelType w:val="multilevel"/>
    <w:tmpl w:val="107010EC"/>
    <w:lvl w:ilvl="0">
      <w:start w:val="3"/>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37A6F7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2447A8"/>
    <w:multiLevelType w:val="multilevel"/>
    <w:tmpl w:val="EA16EF0A"/>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9BC4956"/>
    <w:multiLevelType w:val="multilevel"/>
    <w:tmpl w:val="4572ABF8"/>
    <w:styleLink w:val="MLA-Gliederung"/>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Gliederung"/>
  </w:abstractNum>
  <w:abstractNum w:abstractNumId="25" w15:restartNumberingAfterBreak="0">
    <w:nsid w:val="5CE34C09"/>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5355EF3"/>
    <w:multiLevelType w:val="multilevel"/>
    <w:tmpl w:val="B9E2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85126"/>
    <w:multiLevelType w:val="multilevel"/>
    <w:tmpl w:val="C63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3"/>
  </w:num>
  <w:num w:numId="14">
    <w:abstractNumId w:val="24"/>
  </w:num>
  <w:num w:numId="15">
    <w:abstractNumId w:val="21"/>
  </w:num>
  <w:num w:numId="16">
    <w:abstractNumId w:val="14"/>
  </w:num>
  <w:num w:numId="17">
    <w:abstractNumId w:val="17"/>
  </w:num>
  <w:num w:numId="18">
    <w:abstractNumId w:val="25"/>
  </w:num>
  <w:num w:numId="19">
    <w:abstractNumId w:val="20"/>
  </w:num>
  <w:num w:numId="20">
    <w:abstractNumId w:val="11"/>
  </w:num>
  <w:num w:numId="21">
    <w:abstractNumId w:val="18"/>
  </w:num>
  <w:num w:numId="22">
    <w:abstractNumId w:val="13"/>
  </w:num>
  <w:num w:numId="23">
    <w:abstractNumId w:val="19"/>
  </w:num>
  <w:num w:numId="24">
    <w:abstractNumId w:val="22"/>
  </w:num>
  <w:num w:numId="25">
    <w:abstractNumId w:val="15"/>
  </w:num>
  <w:num w:numId="26">
    <w:abstractNumId w:val="12"/>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hyphenationZone w:val="425"/>
  <w:defaultTableStyle w:val="MLA-Forschungsarbeitstabelle"/>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0036F"/>
    <w:rsid w:val="00001F4E"/>
    <w:rsid w:val="00002843"/>
    <w:rsid w:val="000029BF"/>
    <w:rsid w:val="00003B45"/>
    <w:rsid w:val="00007341"/>
    <w:rsid w:val="00014F34"/>
    <w:rsid w:val="00015AEA"/>
    <w:rsid w:val="000167D0"/>
    <w:rsid w:val="000205B1"/>
    <w:rsid w:val="00020A5C"/>
    <w:rsid w:val="00021F4F"/>
    <w:rsid w:val="000232E4"/>
    <w:rsid w:val="0003083F"/>
    <w:rsid w:val="00031748"/>
    <w:rsid w:val="00031D9D"/>
    <w:rsid w:val="00033EED"/>
    <w:rsid w:val="00036A93"/>
    <w:rsid w:val="0003772E"/>
    <w:rsid w:val="00041142"/>
    <w:rsid w:val="000415A3"/>
    <w:rsid w:val="00041781"/>
    <w:rsid w:val="00042B6A"/>
    <w:rsid w:val="00042ECD"/>
    <w:rsid w:val="00052163"/>
    <w:rsid w:val="000525ED"/>
    <w:rsid w:val="0005322B"/>
    <w:rsid w:val="00054FD3"/>
    <w:rsid w:val="000554FB"/>
    <w:rsid w:val="00056E4D"/>
    <w:rsid w:val="000572D9"/>
    <w:rsid w:val="0006211C"/>
    <w:rsid w:val="00062850"/>
    <w:rsid w:val="00063A15"/>
    <w:rsid w:val="000659E1"/>
    <w:rsid w:val="00070B46"/>
    <w:rsid w:val="00073F56"/>
    <w:rsid w:val="00074258"/>
    <w:rsid w:val="000776E6"/>
    <w:rsid w:val="00080C97"/>
    <w:rsid w:val="00083A8B"/>
    <w:rsid w:val="00085D6F"/>
    <w:rsid w:val="00091286"/>
    <w:rsid w:val="000965D7"/>
    <w:rsid w:val="000967BE"/>
    <w:rsid w:val="000A395F"/>
    <w:rsid w:val="000A47B8"/>
    <w:rsid w:val="000B0B94"/>
    <w:rsid w:val="000B2266"/>
    <w:rsid w:val="000B58AA"/>
    <w:rsid w:val="000B65F1"/>
    <w:rsid w:val="000B79E3"/>
    <w:rsid w:val="000C752A"/>
    <w:rsid w:val="000D24CC"/>
    <w:rsid w:val="000D558A"/>
    <w:rsid w:val="000D603F"/>
    <w:rsid w:val="000D714B"/>
    <w:rsid w:val="000D75D8"/>
    <w:rsid w:val="000E58D1"/>
    <w:rsid w:val="000E6885"/>
    <w:rsid w:val="000E7E81"/>
    <w:rsid w:val="000F1531"/>
    <w:rsid w:val="000F2B9F"/>
    <w:rsid w:val="000F3026"/>
    <w:rsid w:val="000F37AE"/>
    <w:rsid w:val="000F4138"/>
    <w:rsid w:val="000F7D84"/>
    <w:rsid w:val="00100A2A"/>
    <w:rsid w:val="00100F88"/>
    <w:rsid w:val="001020F4"/>
    <w:rsid w:val="00102B53"/>
    <w:rsid w:val="00104553"/>
    <w:rsid w:val="00107BE1"/>
    <w:rsid w:val="00107EE8"/>
    <w:rsid w:val="001103EA"/>
    <w:rsid w:val="00112C89"/>
    <w:rsid w:val="00112D00"/>
    <w:rsid w:val="001139CE"/>
    <w:rsid w:val="00122203"/>
    <w:rsid w:val="001255ED"/>
    <w:rsid w:val="001304E7"/>
    <w:rsid w:val="001305B9"/>
    <w:rsid w:val="001343FA"/>
    <w:rsid w:val="00140833"/>
    <w:rsid w:val="00141880"/>
    <w:rsid w:val="001426AE"/>
    <w:rsid w:val="001468E4"/>
    <w:rsid w:val="0015243F"/>
    <w:rsid w:val="00152447"/>
    <w:rsid w:val="00153015"/>
    <w:rsid w:val="00153AE6"/>
    <w:rsid w:val="00153F48"/>
    <w:rsid w:val="00154641"/>
    <w:rsid w:val="0015569B"/>
    <w:rsid w:val="00157975"/>
    <w:rsid w:val="00160543"/>
    <w:rsid w:val="00161707"/>
    <w:rsid w:val="00161BEC"/>
    <w:rsid w:val="00163409"/>
    <w:rsid w:val="00164350"/>
    <w:rsid w:val="00165BE7"/>
    <w:rsid w:val="0016639B"/>
    <w:rsid w:val="00166A14"/>
    <w:rsid w:val="001677D0"/>
    <w:rsid w:val="00167AE3"/>
    <w:rsid w:val="00172218"/>
    <w:rsid w:val="00172CF0"/>
    <w:rsid w:val="00173622"/>
    <w:rsid w:val="00175ADF"/>
    <w:rsid w:val="0017707B"/>
    <w:rsid w:val="00180DBF"/>
    <w:rsid w:val="00182A4C"/>
    <w:rsid w:val="00182FFF"/>
    <w:rsid w:val="001835DF"/>
    <w:rsid w:val="0018405D"/>
    <w:rsid w:val="00185EC0"/>
    <w:rsid w:val="00190AC7"/>
    <w:rsid w:val="001917F0"/>
    <w:rsid w:val="001946C4"/>
    <w:rsid w:val="001969EB"/>
    <w:rsid w:val="00197196"/>
    <w:rsid w:val="0019745F"/>
    <w:rsid w:val="00197739"/>
    <w:rsid w:val="001A074B"/>
    <w:rsid w:val="001A1014"/>
    <w:rsid w:val="001A1195"/>
    <w:rsid w:val="001A2205"/>
    <w:rsid w:val="001A37DB"/>
    <w:rsid w:val="001A4676"/>
    <w:rsid w:val="001A498E"/>
    <w:rsid w:val="001A63DB"/>
    <w:rsid w:val="001A7CDD"/>
    <w:rsid w:val="001B05F9"/>
    <w:rsid w:val="001B110E"/>
    <w:rsid w:val="001B417F"/>
    <w:rsid w:val="001B74D0"/>
    <w:rsid w:val="001C05C4"/>
    <w:rsid w:val="001C159A"/>
    <w:rsid w:val="001C1B38"/>
    <w:rsid w:val="001C2BB2"/>
    <w:rsid w:val="001C3079"/>
    <w:rsid w:val="001C4617"/>
    <w:rsid w:val="001C721E"/>
    <w:rsid w:val="001D23D4"/>
    <w:rsid w:val="001D5DCB"/>
    <w:rsid w:val="001D601C"/>
    <w:rsid w:val="001E0984"/>
    <w:rsid w:val="001E1654"/>
    <w:rsid w:val="001E26D1"/>
    <w:rsid w:val="001E2B61"/>
    <w:rsid w:val="001E550E"/>
    <w:rsid w:val="001F02CE"/>
    <w:rsid w:val="001F0F17"/>
    <w:rsid w:val="001F157E"/>
    <w:rsid w:val="001F182E"/>
    <w:rsid w:val="001F2E83"/>
    <w:rsid w:val="001F6870"/>
    <w:rsid w:val="001F6F42"/>
    <w:rsid w:val="00201BD0"/>
    <w:rsid w:val="00203544"/>
    <w:rsid w:val="00203F68"/>
    <w:rsid w:val="002074A0"/>
    <w:rsid w:val="00207652"/>
    <w:rsid w:val="00212399"/>
    <w:rsid w:val="00215C29"/>
    <w:rsid w:val="00215D55"/>
    <w:rsid w:val="00222768"/>
    <w:rsid w:val="002231F1"/>
    <w:rsid w:val="00223EBA"/>
    <w:rsid w:val="00226A3D"/>
    <w:rsid w:val="00230A68"/>
    <w:rsid w:val="00231C36"/>
    <w:rsid w:val="00231FDA"/>
    <w:rsid w:val="0023370A"/>
    <w:rsid w:val="0023393B"/>
    <w:rsid w:val="00233EBB"/>
    <w:rsid w:val="00234C1F"/>
    <w:rsid w:val="002420F8"/>
    <w:rsid w:val="00242401"/>
    <w:rsid w:val="00246E30"/>
    <w:rsid w:val="00250B58"/>
    <w:rsid w:val="0025300D"/>
    <w:rsid w:val="00253564"/>
    <w:rsid w:val="002558AF"/>
    <w:rsid w:val="002601AA"/>
    <w:rsid w:val="0026041E"/>
    <w:rsid w:val="00264498"/>
    <w:rsid w:val="00265274"/>
    <w:rsid w:val="00265B9F"/>
    <w:rsid w:val="00267D1E"/>
    <w:rsid w:val="00271077"/>
    <w:rsid w:val="0027187E"/>
    <w:rsid w:val="00272725"/>
    <w:rsid w:val="002730D1"/>
    <w:rsid w:val="0027327E"/>
    <w:rsid w:val="0028040B"/>
    <w:rsid w:val="002821BB"/>
    <w:rsid w:val="0028651E"/>
    <w:rsid w:val="00291695"/>
    <w:rsid w:val="00291FE8"/>
    <w:rsid w:val="00292DB5"/>
    <w:rsid w:val="00293932"/>
    <w:rsid w:val="00295A35"/>
    <w:rsid w:val="002964BE"/>
    <w:rsid w:val="00297835"/>
    <w:rsid w:val="002A018E"/>
    <w:rsid w:val="002A40C9"/>
    <w:rsid w:val="002A4C1E"/>
    <w:rsid w:val="002A5AB9"/>
    <w:rsid w:val="002B184A"/>
    <w:rsid w:val="002B1BED"/>
    <w:rsid w:val="002B35A0"/>
    <w:rsid w:val="002B4F06"/>
    <w:rsid w:val="002B5BCE"/>
    <w:rsid w:val="002B68D0"/>
    <w:rsid w:val="002C0CB3"/>
    <w:rsid w:val="002C3BE4"/>
    <w:rsid w:val="002C3D49"/>
    <w:rsid w:val="002C6635"/>
    <w:rsid w:val="002C7F24"/>
    <w:rsid w:val="002C7F2A"/>
    <w:rsid w:val="002D19AF"/>
    <w:rsid w:val="002E00B0"/>
    <w:rsid w:val="002E21D4"/>
    <w:rsid w:val="002E25FE"/>
    <w:rsid w:val="002E327C"/>
    <w:rsid w:val="002E3BBD"/>
    <w:rsid w:val="002E5406"/>
    <w:rsid w:val="002E59B2"/>
    <w:rsid w:val="002F127C"/>
    <w:rsid w:val="002F21DD"/>
    <w:rsid w:val="002F340F"/>
    <w:rsid w:val="002F4987"/>
    <w:rsid w:val="002F7B86"/>
    <w:rsid w:val="003008B6"/>
    <w:rsid w:val="003009DF"/>
    <w:rsid w:val="003053B3"/>
    <w:rsid w:val="00305B8B"/>
    <w:rsid w:val="00306500"/>
    <w:rsid w:val="0031246A"/>
    <w:rsid w:val="00313807"/>
    <w:rsid w:val="00314FDC"/>
    <w:rsid w:val="0031685C"/>
    <w:rsid w:val="00316E01"/>
    <w:rsid w:val="003211A0"/>
    <w:rsid w:val="00323DAF"/>
    <w:rsid w:val="00324249"/>
    <w:rsid w:val="0032447A"/>
    <w:rsid w:val="003309D8"/>
    <w:rsid w:val="0033170F"/>
    <w:rsid w:val="00333465"/>
    <w:rsid w:val="003339F7"/>
    <w:rsid w:val="003342E2"/>
    <w:rsid w:val="00342A9C"/>
    <w:rsid w:val="0034643D"/>
    <w:rsid w:val="00353037"/>
    <w:rsid w:val="0035340E"/>
    <w:rsid w:val="00353DFC"/>
    <w:rsid w:val="00357189"/>
    <w:rsid w:val="00360A5D"/>
    <w:rsid w:val="003638E4"/>
    <w:rsid w:val="003641D9"/>
    <w:rsid w:val="00364864"/>
    <w:rsid w:val="00365E3B"/>
    <w:rsid w:val="00366186"/>
    <w:rsid w:val="00367F8D"/>
    <w:rsid w:val="0037285E"/>
    <w:rsid w:val="00373353"/>
    <w:rsid w:val="00373B7C"/>
    <w:rsid w:val="0037681F"/>
    <w:rsid w:val="00382889"/>
    <w:rsid w:val="00383C5F"/>
    <w:rsid w:val="00387036"/>
    <w:rsid w:val="0038754E"/>
    <w:rsid w:val="0039024C"/>
    <w:rsid w:val="00391928"/>
    <w:rsid w:val="003948AE"/>
    <w:rsid w:val="00397245"/>
    <w:rsid w:val="003973A0"/>
    <w:rsid w:val="003975A5"/>
    <w:rsid w:val="003A097A"/>
    <w:rsid w:val="003A24BE"/>
    <w:rsid w:val="003A3948"/>
    <w:rsid w:val="003A4EE7"/>
    <w:rsid w:val="003A5733"/>
    <w:rsid w:val="003A7098"/>
    <w:rsid w:val="003B10CD"/>
    <w:rsid w:val="003B3504"/>
    <w:rsid w:val="003B4674"/>
    <w:rsid w:val="003C30EF"/>
    <w:rsid w:val="003C36A1"/>
    <w:rsid w:val="003C3F70"/>
    <w:rsid w:val="003C7E56"/>
    <w:rsid w:val="003D0885"/>
    <w:rsid w:val="003D2290"/>
    <w:rsid w:val="003D6235"/>
    <w:rsid w:val="003D7FFB"/>
    <w:rsid w:val="003E0AEA"/>
    <w:rsid w:val="003E3BB6"/>
    <w:rsid w:val="003E3D44"/>
    <w:rsid w:val="003E3D8E"/>
    <w:rsid w:val="003E54FB"/>
    <w:rsid w:val="003E5E6A"/>
    <w:rsid w:val="003E748F"/>
    <w:rsid w:val="003F0199"/>
    <w:rsid w:val="003F02D7"/>
    <w:rsid w:val="003F1BF1"/>
    <w:rsid w:val="003F3DBB"/>
    <w:rsid w:val="003F5733"/>
    <w:rsid w:val="003F5D99"/>
    <w:rsid w:val="00402F89"/>
    <w:rsid w:val="00403DE5"/>
    <w:rsid w:val="00407205"/>
    <w:rsid w:val="00407A4B"/>
    <w:rsid w:val="0041152A"/>
    <w:rsid w:val="004126C3"/>
    <w:rsid w:val="0041335B"/>
    <w:rsid w:val="004146D1"/>
    <w:rsid w:val="004173A8"/>
    <w:rsid w:val="004200EB"/>
    <w:rsid w:val="00421795"/>
    <w:rsid w:val="00424AD3"/>
    <w:rsid w:val="004266F8"/>
    <w:rsid w:val="00430449"/>
    <w:rsid w:val="00431730"/>
    <w:rsid w:val="004328C6"/>
    <w:rsid w:val="00432DA0"/>
    <w:rsid w:val="004335C3"/>
    <w:rsid w:val="00437BF1"/>
    <w:rsid w:val="004420B2"/>
    <w:rsid w:val="00442F02"/>
    <w:rsid w:val="0044307D"/>
    <w:rsid w:val="00443742"/>
    <w:rsid w:val="004451DA"/>
    <w:rsid w:val="00446DF2"/>
    <w:rsid w:val="004476FF"/>
    <w:rsid w:val="00452679"/>
    <w:rsid w:val="00462818"/>
    <w:rsid w:val="00465271"/>
    <w:rsid w:val="004655EA"/>
    <w:rsid w:val="00465807"/>
    <w:rsid w:val="004676DE"/>
    <w:rsid w:val="004702AF"/>
    <w:rsid w:val="00472FED"/>
    <w:rsid w:val="004742EF"/>
    <w:rsid w:val="00476B4C"/>
    <w:rsid w:val="00477F0D"/>
    <w:rsid w:val="00481E5D"/>
    <w:rsid w:val="00484E0E"/>
    <w:rsid w:val="00486612"/>
    <w:rsid w:val="00487542"/>
    <w:rsid w:val="004905E9"/>
    <w:rsid w:val="004914E5"/>
    <w:rsid w:val="0049303A"/>
    <w:rsid w:val="0049358D"/>
    <w:rsid w:val="00493F69"/>
    <w:rsid w:val="004940CD"/>
    <w:rsid w:val="004959BA"/>
    <w:rsid w:val="004A08FF"/>
    <w:rsid w:val="004A16BB"/>
    <w:rsid w:val="004A18E5"/>
    <w:rsid w:val="004A212F"/>
    <w:rsid w:val="004A32B8"/>
    <w:rsid w:val="004A4006"/>
    <w:rsid w:val="004A4EC9"/>
    <w:rsid w:val="004B192C"/>
    <w:rsid w:val="004B3D87"/>
    <w:rsid w:val="004C0B16"/>
    <w:rsid w:val="004C1AF4"/>
    <w:rsid w:val="004C2A3D"/>
    <w:rsid w:val="004C7232"/>
    <w:rsid w:val="004D06E4"/>
    <w:rsid w:val="004D39BE"/>
    <w:rsid w:val="004D3AE3"/>
    <w:rsid w:val="004D5A14"/>
    <w:rsid w:val="004D6CD6"/>
    <w:rsid w:val="004D7AF0"/>
    <w:rsid w:val="004E0A59"/>
    <w:rsid w:val="004E3169"/>
    <w:rsid w:val="004E4281"/>
    <w:rsid w:val="004E5B20"/>
    <w:rsid w:val="004F0B76"/>
    <w:rsid w:val="004F1A3F"/>
    <w:rsid w:val="004F1ADC"/>
    <w:rsid w:val="004F1E1A"/>
    <w:rsid w:val="004F2253"/>
    <w:rsid w:val="004F24E9"/>
    <w:rsid w:val="004F3327"/>
    <w:rsid w:val="004F38C5"/>
    <w:rsid w:val="004F5B0E"/>
    <w:rsid w:val="004F62DF"/>
    <w:rsid w:val="004F71E0"/>
    <w:rsid w:val="005006F1"/>
    <w:rsid w:val="0050107D"/>
    <w:rsid w:val="00501163"/>
    <w:rsid w:val="00502FEC"/>
    <w:rsid w:val="0050549A"/>
    <w:rsid w:val="00506E7A"/>
    <w:rsid w:val="00507390"/>
    <w:rsid w:val="00507F94"/>
    <w:rsid w:val="00511FFE"/>
    <w:rsid w:val="00513D57"/>
    <w:rsid w:val="00514761"/>
    <w:rsid w:val="00515277"/>
    <w:rsid w:val="00517152"/>
    <w:rsid w:val="00520BAC"/>
    <w:rsid w:val="00522157"/>
    <w:rsid w:val="0052289B"/>
    <w:rsid w:val="00522A60"/>
    <w:rsid w:val="00524707"/>
    <w:rsid w:val="00525D44"/>
    <w:rsid w:val="0052757C"/>
    <w:rsid w:val="005278F9"/>
    <w:rsid w:val="00530F27"/>
    <w:rsid w:val="005345F2"/>
    <w:rsid w:val="00536DA7"/>
    <w:rsid w:val="00540D28"/>
    <w:rsid w:val="00540E06"/>
    <w:rsid w:val="005413C1"/>
    <w:rsid w:val="00541810"/>
    <w:rsid w:val="00541E95"/>
    <w:rsid w:val="0054321B"/>
    <w:rsid w:val="00543AF2"/>
    <w:rsid w:val="005446EF"/>
    <w:rsid w:val="00545E52"/>
    <w:rsid w:val="0054647B"/>
    <w:rsid w:val="00552089"/>
    <w:rsid w:val="00552E1A"/>
    <w:rsid w:val="00552E4F"/>
    <w:rsid w:val="00553190"/>
    <w:rsid w:val="00556A37"/>
    <w:rsid w:val="00564647"/>
    <w:rsid w:val="00564E57"/>
    <w:rsid w:val="00564F68"/>
    <w:rsid w:val="00565C74"/>
    <w:rsid w:val="00565CF4"/>
    <w:rsid w:val="00570879"/>
    <w:rsid w:val="00571060"/>
    <w:rsid w:val="00571312"/>
    <w:rsid w:val="00573AF7"/>
    <w:rsid w:val="005742C1"/>
    <w:rsid w:val="00574322"/>
    <w:rsid w:val="005757F9"/>
    <w:rsid w:val="00576553"/>
    <w:rsid w:val="005829CE"/>
    <w:rsid w:val="00583194"/>
    <w:rsid w:val="00584035"/>
    <w:rsid w:val="005846DB"/>
    <w:rsid w:val="00585864"/>
    <w:rsid w:val="0058596B"/>
    <w:rsid w:val="00585D6B"/>
    <w:rsid w:val="00587176"/>
    <w:rsid w:val="00587C72"/>
    <w:rsid w:val="00591252"/>
    <w:rsid w:val="00593BEE"/>
    <w:rsid w:val="00594D25"/>
    <w:rsid w:val="00596951"/>
    <w:rsid w:val="005A0468"/>
    <w:rsid w:val="005A3C13"/>
    <w:rsid w:val="005A733F"/>
    <w:rsid w:val="005A7791"/>
    <w:rsid w:val="005B0714"/>
    <w:rsid w:val="005B1941"/>
    <w:rsid w:val="005B2EC5"/>
    <w:rsid w:val="005B33CF"/>
    <w:rsid w:val="005B3D69"/>
    <w:rsid w:val="005B49CB"/>
    <w:rsid w:val="005B4E46"/>
    <w:rsid w:val="005B4E75"/>
    <w:rsid w:val="005B5887"/>
    <w:rsid w:val="005B6DA0"/>
    <w:rsid w:val="005C017B"/>
    <w:rsid w:val="005C4C79"/>
    <w:rsid w:val="005C62B1"/>
    <w:rsid w:val="005D0CEE"/>
    <w:rsid w:val="005D16D1"/>
    <w:rsid w:val="005D39BA"/>
    <w:rsid w:val="005E130A"/>
    <w:rsid w:val="005F0279"/>
    <w:rsid w:val="005F59FD"/>
    <w:rsid w:val="005F6B21"/>
    <w:rsid w:val="005F7A41"/>
    <w:rsid w:val="006004A1"/>
    <w:rsid w:val="0060205A"/>
    <w:rsid w:val="00602B55"/>
    <w:rsid w:val="006055D9"/>
    <w:rsid w:val="00606897"/>
    <w:rsid w:val="00610821"/>
    <w:rsid w:val="00612B74"/>
    <w:rsid w:val="00613EF5"/>
    <w:rsid w:val="0061483E"/>
    <w:rsid w:val="00616396"/>
    <w:rsid w:val="00617EB1"/>
    <w:rsid w:val="00621AB5"/>
    <w:rsid w:val="006247F9"/>
    <w:rsid w:val="00630CF9"/>
    <w:rsid w:val="006318E4"/>
    <w:rsid w:val="00632729"/>
    <w:rsid w:val="006327A2"/>
    <w:rsid w:val="00635453"/>
    <w:rsid w:val="00635C76"/>
    <w:rsid w:val="00637C0B"/>
    <w:rsid w:val="0064070F"/>
    <w:rsid w:val="00640CD5"/>
    <w:rsid w:val="006413FA"/>
    <w:rsid w:val="006418C7"/>
    <w:rsid w:val="00642CF0"/>
    <w:rsid w:val="00646438"/>
    <w:rsid w:val="006532E5"/>
    <w:rsid w:val="0065354E"/>
    <w:rsid w:val="00653864"/>
    <w:rsid w:val="00654BCC"/>
    <w:rsid w:val="00656C1D"/>
    <w:rsid w:val="0066523A"/>
    <w:rsid w:val="00670009"/>
    <w:rsid w:val="0067004B"/>
    <w:rsid w:val="00676814"/>
    <w:rsid w:val="00676F58"/>
    <w:rsid w:val="006844A0"/>
    <w:rsid w:val="00684577"/>
    <w:rsid w:val="00684A44"/>
    <w:rsid w:val="00684EE9"/>
    <w:rsid w:val="00686A2A"/>
    <w:rsid w:val="00686D4C"/>
    <w:rsid w:val="0068756A"/>
    <w:rsid w:val="0068785A"/>
    <w:rsid w:val="006914E2"/>
    <w:rsid w:val="00693329"/>
    <w:rsid w:val="00694C71"/>
    <w:rsid w:val="00695890"/>
    <w:rsid w:val="006962CF"/>
    <w:rsid w:val="006A04B6"/>
    <w:rsid w:val="006A20B9"/>
    <w:rsid w:val="006A37D6"/>
    <w:rsid w:val="006A3B9A"/>
    <w:rsid w:val="006A47BB"/>
    <w:rsid w:val="006A64A8"/>
    <w:rsid w:val="006A65E4"/>
    <w:rsid w:val="006B00A3"/>
    <w:rsid w:val="006B03C9"/>
    <w:rsid w:val="006B0C4E"/>
    <w:rsid w:val="006B1F9C"/>
    <w:rsid w:val="006B213F"/>
    <w:rsid w:val="006B40CD"/>
    <w:rsid w:val="006B4BB9"/>
    <w:rsid w:val="006B4CA0"/>
    <w:rsid w:val="006B50D8"/>
    <w:rsid w:val="006B521B"/>
    <w:rsid w:val="006B6EA9"/>
    <w:rsid w:val="006C03FC"/>
    <w:rsid w:val="006C0FBC"/>
    <w:rsid w:val="006C130D"/>
    <w:rsid w:val="006C17BD"/>
    <w:rsid w:val="006C2C89"/>
    <w:rsid w:val="006C3150"/>
    <w:rsid w:val="006C340F"/>
    <w:rsid w:val="006C4D67"/>
    <w:rsid w:val="006C4E53"/>
    <w:rsid w:val="006C52F7"/>
    <w:rsid w:val="006C65AF"/>
    <w:rsid w:val="006D38AF"/>
    <w:rsid w:val="006D4DCA"/>
    <w:rsid w:val="006E28D1"/>
    <w:rsid w:val="006E5E60"/>
    <w:rsid w:val="006E651A"/>
    <w:rsid w:val="006F0BA0"/>
    <w:rsid w:val="006F18E2"/>
    <w:rsid w:val="006F251B"/>
    <w:rsid w:val="006F2991"/>
    <w:rsid w:val="006F6A08"/>
    <w:rsid w:val="00700EE9"/>
    <w:rsid w:val="007023BC"/>
    <w:rsid w:val="00707274"/>
    <w:rsid w:val="00711100"/>
    <w:rsid w:val="0071152A"/>
    <w:rsid w:val="007130D7"/>
    <w:rsid w:val="007131B9"/>
    <w:rsid w:val="00715AF6"/>
    <w:rsid w:val="007162CD"/>
    <w:rsid w:val="0071638B"/>
    <w:rsid w:val="00717F17"/>
    <w:rsid w:val="00721B4E"/>
    <w:rsid w:val="0072215E"/>
    <w:rsid w:val="0072287F"/>
    <w:rsid w:val="00724B07"/>
    <w:rsid w:val="00725323"/>
    <w:rsid w:val="007274FC"/>
    <w:rsid w:val="0073309E"/>
    <w:rsid w:val="00735045"/>
    <w:rsid w:val="00736251"/>
    <w:rsid w:val="00737C4C"/>
    <w:rsid w:val="00740725"/>
    <w:rsid w:val="00743629"/>
    <w:rsid w:val="00746BB4"/>
    <w:rsid w:val="00747605"/>
    <w:rsid w:val="00750672"/>
    <w:rsid w:val="00752225"/>
    <w:rsid w:val="00755680"/>
    <w:rsid w:val="00760107"/>
    <w:rsid w:val="00760540"/>
    <w:rsid w:val="00760CD5"/>
    <w:rsid w:val="00761965"/>
    <w:rsid w:val="00761FE6"/>
    <w:rsid w:val="00763B5D"/>
    <w:rsid w:val="00763ECD"/>
    <w:rsid w:val="007654EA"/>
    <w:rsid w:val="00771474"/>
    <w:rsid w:val="00772B32"/>
    <w:rsid w:val="007743BC"/>
    <w:rsid w:val="00776754"/>
    <w:rsid w:val="007773FA"/>
    <w:rsid w:val="0078115D"/>
    <w:rsid w:val="0078371F"/>
    <w:rsid w:val="00784118"/>
    <w:rsid w:val="00784DBD"/>
    <w:rsid w:val="007851A4"/>
    <w:rsid w:val="00785DDC"/>
    <w:rsid w:val="007861D1"/>
    <w:rsid w:val="0078649D"/>
    <w:rsid w:val="007909F9"/>
    <w:rsid w:val="00797BA2"/>
    <w:rsid w:val="00797C71"/>
    <w:rsid w:val="007A02CD"/>
    <w:rsid w:val="007A035C"/>
    <w:rsid w:val="007A167C"/>
    <w:rsid w:val="007A7085"/>
    <w:rsid w:val="007B49D2"/>
    <w:rsid w:val="007B5713"/>
    <w:rsid w:val="007B5823"/>
    <w:rsid w:val="007B5E73"/>
    <w:rsid w:val="007C047B"/>
    <w:rsid w:val="007C0F74"/>
    <w:rsid w:val="007C16DE"/>
    <w:rsid w:val="007C23B6"/>
    <w:rsid w:val="007C25EB"/>
    <w:rsid w:val="007C744B"/>
    <w:rsid w:val="007C77DE"/>
    <w:rsid w:val="007D0904"/>
    <w:rsid w:val="007D1305"/>
    <w:rsid w:val="007D3923"/>
    <w:rsid w:val="007D4B2F"/>
    <w:rsid w:val="007D5E56"/>
    <w:rsid w:val="007E165B"/>
    <w:rsid w:val="007E1FB2"/>
    <w:rsid w:val="007E6C98"/>
    <w:rsid w:val="007E7834"/>
    <w:rsid w:val="007F09AB"/>
    <w:rsid w:val="007F509A"/>
    <w:rsid w:val="00803CC5"/>
    <w:rsid w:val="008071FE"/>
    <w:rsid w:val="008110B3"/>
    <w:rsid w:val="00817405"/>
    <w:rsid w:val="00817F2D"/>
    <w:rsid w:val="00820359"/>
    <w:rsid w:val="00820E5A"/>
    <w:rsid w:val="008210C8"/>
    <w:rsid w:val="0082159D"/>
    <w:rsid w:val="00821888"/>
    <w:rsid w:val="00821FBA"/>
    <w:rsid w:val="00822A52"/>
    <w:rsid w:val="00824D39"/>
    <w:rsid w:val="00825E68"/>
    <w:rsid w:val="0082695D"/>
    <w:rsid w:val="0083680B"/>
    <w:rsid w:val="008371BE"/>
    <w:rsid w:val="008377A2"/>
    <w:rsid w:val="008428B9"/>
    <w:rsid w:val="00842FD2"/>
    <w:rsid w:val="00844375"/>
    <w:rsid w:val="00844BD9"/>
    <w:rsid w:val="00845D4E"/>
    <w:rsid w:val="008509BC"/>
    <w:rsid w:val="00850AC4"/>
    <w:rsid w:val="00850EC6"/>
    <w:rsid w:val="00851379"/>
    <w:rsid w:val="00856B9A"/>
    <w:rsid w:val="00856D86"/>
    <w:rsid w:val="00857EEC"/>
    <w:rsid w:val="008620B8"/>
    <w:rsid w:val="00863763"/>
    <w:rsid w:val="00864611"/>
    <w:rsid w:val="00864DDA"/>
    <w:rsid w:val="0086638F"/>
    <w:rsid w:val="00870E2A"/>
    <w:rsid w:val="00871B93"/>
    <w:rsid w:val="00873442"/>
    <w:rsid w:val="008738EB"/>
    <w:rsid w:val="00873904"/>
    <w:rsid w:val="00873D44"/>
    <w:rsid w:val="008744F9"/>
    <w:rsid w:val="00876D78"/>
    <w:rsid w:val="00876DCF"/>
    <w:rsid w:val="00876F8E"/>
    <w:rsid w:val="008771C7"/>
    <w:rsid w:val="00883E0A"/>
    <w:rsid w:val="00885AE5"/>
    <w:rsid w:val="008867F8"/>
    <w:rsid w:val="00890600"/>
    <w:rsid w:val="00893655"/>
    <w:rsid w:val="008949CC"/>
    <w:rsid w:val="00896977"/>
    <w:rsid w:val="00897075"/>
    <w:rsid w:val="008A0B4A"/>
    <w:rsid w:val="008A3F50"/>
    <w:rsid w:val="008A4713"/>
    <w:rsid w:val="008A479C"/>
    <w:rsid w:val="008A5AA5"/>
    <w:rsid w:val="008B32A7"/>
    <w:rsid w:val="008B35B4"/>
    <w:rsid w:val="008B57D8"/>
    <w:rsid w:val="008C3F46"/>
    <w:rsid w:val="008C54D8"/>
    <w:rsid w:val="008D0DF8"/>
    <w:rsid w:val="008D219F"/>
    <w:rsid w:val="008D3CB4"/>
    <w:rsid w:val="008D4C99"/>
    <w:rsid w:val="008D4D61"/>
    <w:rsid w:val="008D5B0F"/>
    <w:rsid w:val="008D5D4E"/>
    <w:rsid w:val="008E0272"/>
    <w:rsid w:val="008E10D4"/>
    <w:rsid w:val="008E22B5"/>
    <w:rsid w:val="008E367F"/>
    <w:rsid w:val="008E4872"/>
    <w:rsid w:val="008E66E1"/>
    <w:rsid w:val="008E6ADF"/>
    <w:rsid w:val="008F563F"/>
    <w:rsid w:val="008F73A4"/>
    <w:rsid w:val="00902A41"/>
    <w:rsid w:val="00906365"/>
    <w:rsid w:val="00906485"/>
    <w:rsid w:val="0091114E"/>
    <w:rsid w:val="00913353"/>
    <w:rsid w:val="0091373F"/>
    <w:rsid w:val="00913778"/>
    <w:rsid w:val="009160D2"/>
    <w:rsid w:val="009200D6"/>
    <w:rsid w:val="009201E3"/>
    <w:rsid w:val="00920E57"/>
    <w:rsid w:val="00921029"/>
    <w:rsid w:val="009221C5"/>
    <w:rsid w:val="00923182"/>
    <w:rsid w:val="00925BFD"/>
    <w:rsid w:val="00926E03"/>
    <w:rsid w:val="00926EFF"/>
    <w:rsid w:val="00930C91"/>
    <w:rsid w:val="00930F5A"/>
    <w:rsid w:val="00931A9F"/>
    <w:rsid w:val="00931CFF"/>
    <w:rsid w:val="0093299A"/>
    <w:rsid w:val="00933C60"/>
    <w:rsid w:val="009351C5"/>
    <w:rsid w:val="00935695"/>
    <w:rsid w:val="00935F3C"/>
    <w:rsid w:val="00937D57"/>
    <w:rsid w:val="00941C20"/>
    <w:rsid w:val="009440BF"/>
    <w:rsid w:val="009452F2"/>
    <w:rsid w:val="00947D26"/>
    <w:rsid w:val="009542FD"/>
    <w:rsid w:val="00954D55"/>
    <w:rsid w:val="00955D15"/>
    <w:rsid w:val="00956570"/>
    <w:rsid w:val="00956FC6"/>
    <w:rsid w:val="00957FEE"/>
    <w:rsid w:val="009601E8"/>
    <w:rsid w:val="00960DAC"/>
    <w:rsid w:val="009628FB"/>
    <w:rsid w:val="00965112"/>
    <w:rsid w:val="00972C94"/>
    <w:rsid w:val="0097448D"/>
    <w:rsid w:val="00984432"/>
    <w:rsid w:val="009852F0"/>
    <w:rsid w:val="009922C5"/>
    <w:rsid w:val="00992B6B"/>
    <w:rsid w:val="00993608"/>
    <w:rsid w:val="00993660"/>
    <w:rsid w:val="00993B22"/>
    <w:rsid w:val="009978B4"/>
    <w:rsid w:val="009A1B28"/>
    <w:rsid w:val="009A3966"/>
    <w:rsid w:val="009A646E"/>
    <w:rsid w:val="009B13D0"/>
    <w:rsid w:val="009C162D"/>
    <w:rsid w:val="009C390B"/>
    <w:rsid w:val="009C4769"/>
    <w:rsid w:val="009C64E4"/>
    <w:rsid w:val="009D1046"/>
    <w:rsid w:val="009D15C5"/>
    <w:rsid w:val="009D55D2"/>
    <w:rsid w:val="009D66A8"/>
    <w:rsid w:val="009E214C"/>
    <w:rsid w:val="009F0CBE"/>
    <w:rsid w:val="009F238D"/>
    <w:rsid w:val="009F73C8"/>
    <w:rsid w:val="00A007F0"/>
    <w:rsid w:val="00A00DCC"/>
    <w:rsid w:val="00A022A9"/>
    <w:rsid w:val="00A03DD6"/>
    <w:rsid w:val="00A05FA6"/>
    <w:rsid w:val="00A06511"/>
    <w:rsid w:val="00A104B8"/>
    <w:rsid w:val="00A12344"/>
    <w:rsid w:val="00A12390"/>
    <w:rsid w:val="00A15EAE"/>
    <w:rsid w:val="00A1792F"/>
    <w:rsid w:val="00A17A88"/>
    <w:rsid w:val="00A205A6"/>
    <w:rsid w:val="00A24711"/>
    <w:rsid w:val="00A25CFD"/>
    <w:rsid w:val="00A313A9"/>
    <w:rsid w:val="00A313D3"/>
    <w:rsid w:val="00A339D3"/>
    <w:rsid w:val="00A3414D"/>
    <w:rsid w:val="00A34276"/>
    <w:rsid w:val="00A35244"/>
    <w:rsid w:val="00A376A6"/>
    <w:rsid w:val="00A409AC"/>
    <w:rsid w:val="00A417D5"/>
    <w:rsid w:val="00A41B3E"/>
    <w:rsid w:val="00A43646"/>
    <w:rsid w:val="00A4398D"/>
    <w:rsid w:val="00A47484"/>
    <w:rsid w:val="00A476E7"/>
    <w:rsid w:val="00A478D2"/>
    <w:rsid w:val="00A5178D"/>
    <w:rsid w:val="00A561D4"/>
    <w:rsid w:val="00A57839"/>
    <w:rsid w:val="00A57980"/>
    <w:rsid w:val="00A61B9C"/>
    <w:rsid w:val="00A63329"/>
    <w:rsid w:val="00A63351"/>
    <w:rsid w:val="00A659C7"/>
    <w:rsid w:val="00A679E9"/>
    <w:rsid w:val="00A71868"/>
    <w:rsid w:val="00A722D3"/>
    <w:rsid w:val="00A722ED"/>
    <w:rsid w:val="00A74EE6"/>
    <w:rsid w:val="00A75D8E"/>
    <w:rsid w:val="00A77519"/>
    <w:rsid w:val="00A77650"/>
    <w:rsid w:val="00A778D0"/>
    <w:rsid w:val="00A800CE"/>
    <w:rsid w:val="00A802BF"/>
    <w:rsid w:val="00A83629"/>
    <w:rsid w:val="00A847E8"/>
    <w:rsid w:val="00A919A1"/>
    <w:rsid w:val="00A924F0"/>
    <w:rsid w:val="00A93C17"/>
    <w:rsid w:val="00A9465A"/>
    <w:rsid w:val="00A962D5"/>
    <w:rsid w:val="00A96446"/>
    <w:rsid w:val="00A96A8A"/>
    <w:rsid w:val="00A97130"/>
    <w:rsid w:val="00A97F9F"/>
    <w:rsid w:val="00AA2993"/>
    <w:rsid w:val="00AA4D6A"/>
    <w:rsid w:val="00AA573C"/>
    <w:rsid w:val="00AA6022"/>
    <w:rsid w:val="00AA60EB"/>
    <w:rsid w:val="00AA753C"/>
    <w:rsid w:val="00AB1E45"/>
    <w:rsid w:val="00AB795E"/>
    <w:rsid w:val="00AC0CB8"/>
    <w:rsid w:val="00AC1235"/>
    <w:rsid w:val="00AC1625"/>
    <w:rsid w:val="00AC1F2A"/>
    <w:rsid w:val="00AC28B9"/>
    <w:rsid w:val="00AC2D29"/>
    <w:rsid w:val="00AC3827"/>
    <w:rsid w:val="00AC4F67"/>
    <w:rsid w:val="00AC5423"/>
    <w:rsid w:val="00AD1A32"/>
    <w:rsid w:val="00AD20B6"/>
    <w:rsid w:val="00AD2B9A"/>
    <w:rsid w:val="00AD4EEA"/>
    <w:rsid w:val="00AD61D1"/>
    <w:rsid w:val="00AE0C1E"/>
    <w:rsid w:val="00AE1370"/>
    <w:rsid w:val="00AE2405"/>
    <w:rsid w:val="00AE4FA0"/>
    <w:rsid w:val="00AE5424"/>
    <w:rsid w:val="00AE60D5"/>
    <w:rsid w:val="00AF0C22"/>
    <w:rsid w:val="00AF4100"/>
    <w:rsid w:val="00AF4D35"/>
    <w:rsid w:val="00AF57D0"/>
    <w:rsid w:val="00AF67BD"/>
    <w:rsid w:val="00B002F2"/>
    <w:rsid w:val="00B021A9"/>
    <w:rsid w:val="00B0457F"/>
    <w:rsid w:val="00B05DD0"/>
    <w:rsid w:val="00B106BD"/>
    <w:rsid w:val="00B10FBE"/>
    <w:rsid w:val="00B122A5"/>
    <w:rsid w:val="00B12F9A"/>
    <w:rsid w:val="00B1597D"/>
    <w:rsid w:val="00B16CFF"/>
    <w:rsid w:val="00B215DE"/>
    <w:rsid w:val="00B21736"/>
    <w:rsid w:val="00B22768"/>
    <w:rsid w:val="00B23777"/>
    <w:rsid w:val="00B24675"/>
    <w:rsid w:val="00B26C25"/>
    <w:rsid w:val="00B26CFB"/>
    <w:rsid w:val="00B30600"/>
    <w:rsid w:val="00B312CD"/>
    <w:rsid w:val="00B32CC7"/>
    <w:rsid w:val="00B33EC6"/>
    <w:rsid w:val="00B354AE"/>
    <w:rsid w:val="00B3584C"/>
    <w:rsid w:val="00B405DF"/>
    <w:rsid w:val="00B40DAE"/>
    <w:rsid w:val="00B40EE4"/>
    <w:rsid w:val="00B433FC"/>
    <w:rsid w:val="00B43E25"/>
    <w:rsid w:val="00B44327"/>
    <w:rsid w:val="00B44F8E"/>
    <w:rsid w:val="00B460ED"/>
    <w:rsid w:val="00B5003C"/>
    <w:rsid w:val="00B518F5"/>
    <w:rsid w:val="00B5389F"/>
    <w:rsid w:val="00B54102"/>
    <w:rsid w:val="00B562CD"/>
    <w:rsid w:val="00B63C5E"/>
    <w:rsid w:val="00B6461F"/>
    <w:rsid w:val="00B646AC"/>
    <w:rsid w:val="00B67549"/>
    <w:rsid w:val="00B678BA"/>
    <w:rsid w:val="00B678C0"/>
    <w:rsid w:val="00B70A8D"/>
    <w:rsid w:val="00B70B6A"/>
    <w:rsid w:val="00B74B25"/>
    <w:rsid w:val="00B759AD"/>
    <w:rsid w:val="00B76610"/>
    <w:rsid w:val="00B80687"/>
    <w:rsid w:val="00B80DAF"/>
    <w:rsid w:val="00B82F8F"/>
    <w:rsid w:val="00B8476A"/>
    <w:rsid w:val="00B85619"/>
    <w:rsid w:val="00B876A0"/>
    <w:rsid w:val="00B876D0"/>
    <w:rsid w:val="00B924B5"/>
    <w:rsid w:val="00B933BA"/>
    <w:rsid w:val="00B94F21"/>
    <w:rsid w:val="00B9612F"/>
    <w:rsid w:val="00BA2BFF"/>
    <w:rsid w:val="00BA7BB9"/>
    <w:rsid w:val="00BB059A"/>
    <w:rsid w:val="00BB081A"/>
    <w:rsid w:val="00BB31E9"/>
    <w:rsid w:val="00BB33D7"/>
    <w:rsid w:val="00BB4152"/>
    <w:rsid w:val="00BB6AF0"/>
    <w:rsid w:val="00BB7AD4"/>
    <w:rsid w:val="00BC2BAA"/>
    <w:rsid w:val="00BC2C6B"/>
    <w:rsid w:val="00BC4083"/>
    <w:rsid w:val="00BC6B34"/>
    <w:rsid w:val="00BC7E90"/>
    <w:rsid w:val="00BD07D7"/>
    <w:rsid w:val="00BD2672"/>
    <w:rsid w:val="00BD3A4E"/>
    <w:rsid w:val="00BD509D"/>
    <w:rsid w:val="00BD5421"/>
    <w:rsid w:val="00BD5F28"/>
    <w:rsid w:val="00BE1D7E"/>
    <w:rsid w:val="00BE2549"/>
    <w:rsid w:val="00BE2A8F"/>
    <w:rsid w:val="00BE2DC7"/>
    <w:rsid w:val="00BE3DD4"/>
    <w:rsid w:val="00BE476F"/>
    <w:rsid w:val="00BE4891"/>
    <w:rsid w:val="00BE4CF6"/>
    <w:rsid w:val="00BE5D7A"/>
    <w:rsid w:val="00BE6A7E"/>
    <w:rsid w:val="00BE7A24"/>
    <w:rsid w:val="00BF613C"/>
    <w:rsid w:val="00BF6341"/>
    <w:rsid w:val="00BF65B3"/>
    <w:rsid w:val="00BF6AA6"/>
    <w:rsid w:val="00BF6AE9"/>
    <w:rsid w:val="00C02402"/>
    <w:rsid w:val="00C05C20"/>
    <w:rsid w:val="00C14B32"/>
    <w:rsid w:val="00C14E9C"/>
    <w:rsid w:val="00C151F4"/>
    <w:rsid w:val="00C20D81"/>
    <w:rsid w:val="00C2373F"/>
    <w:rsid w:val="00C23BEF"/>
    <w:rsid w:val="00C253FE"/>
    <w:rsid w:val="00C260CE"/>
    <w:rsid w:val="00C26420"/>
    <w:rsid w:val="00C270E9"/>
    <w:rsid w:val="00C30CCB"/>
    <w:rsid w:val="00C3141A"/>
    <w:rsid w:val="00C31687"/>
    <w:rsid w:val="00C3540E"/>
    <w:rsid w:val="00C4426B"/>
    <w:rsid w:val="00C46CDD"/>
    <w:rsid w:val="00C503D7"/>
    <w:rsid w:val="00C52D69"/>
    <w:rsid w:val="00C53146"/>
    <w:rsid w:val="00C55602"/>
    <w:rsid w:val="00C556F3"/>
    <w:rsid w:val="00C642D7"/>
    <w:rsid w:val="00C644FC"/>
    <w:rsid w:val="00C7055A"/>
    <w:rsid w:val="00C711E5"/>
    <w:rsid w:val="00C71E0F"/>
    <w:rsid w:val="00C7203E"/>
    <w:rsid w:val="00C72156"/>
    <w:rsid w:val="00C72CBD"/>
    <w:rsid w:val="00C77B62"/>
    <w:rsid w:val="00C8046D"/>
    <w:rsid w:val="00C81626"/>
    <w:rsid w:val="00C820D0"/>
    <w:rsid w:val="00C83BE3"/>
    <w:rsid w:val="00C83F38"/>
    <w:rsid w:val="00C90C99"/>
    <w:rsid w:val="00C94290"/>
    <w:rsid w:val="00CA090C"/>
    <w:rsid w:val="00CA1C50"/>
    <w:rsid w:val="00CA2010"/>
    <w:rsid w:val="00CA2BF9"/>
    <w:rsid w:val="00CA3CE9"/>
    <w:rsid w:val="00CA4692"/>
    <w:rsid w:val="00CA635B"/>
    <w:rsid w:val="00CB017F"/>
    <w:rsid w:val="00CB2ABF"/>
    <w:rsid w:val="00CB307A"/>
    <w:rsid w:val="00CB32E4"/>
    <w:rsid w:val="00CB789C"/>
    <w:rsid w:val="00CC0EF5"/>
    <w:rsid w:val="00CC139D"/>
    <w:rsid w:val="00CC1652"/>
    <w:rsid w:val="00CC3829"/>
    <w:rsid w:val="00CC49E1"/>
    <w:rsid w:val="00CC687F"/>
    <w:rsid w:val="00CC75FC"/>
    <w:rsid w:val="00CC7D57"/>
    <w:rsid w:val="00CD0D05"/>
    <w:rsid w:val="00CD1BDF"/>
    <w:rsid w:val="00CD1CBC"/>
    <w:rsid w:val="00CD31CD"/>
    <w:rsid w:val="00CD3D5D"/>
    <w:rsid w:val="00CD5B42"/>
    <w:rsid w:val="00CD687A"/>
    <w:rsid w:val="00CD68D3"/>
    <w:rsid w:val="00CE2655"/>
    <w:rsid w:val="00CE2A30"/>
    <w:rsid w:val="00CE3360"/>
    <w:rsid w:val="00CE3374"/>
    <w:rsid w:val="00CE3883"/>
    <w:rsid w:val="00CE62EE"/>
    <w:rsid w:val="00CE722F"/>
    <w:rsid w:val="00CF00F7"/>
    <w:rsid w:val="00CF126A"/>
    <w:rsid w:val="00CF22EE"/>
    <w:rsid w:val="00CF2E3C"/>
    <w:rsid w:val="00CF346A"/>
    <w:rsid w:val="00D00FFD"/>
    <w:rsid w:val="00D01B5A"/>
    <w:rsid w:val="00D02574"/>
    <w:rsid w:val="00D02F23"/>
    <w:rsid w:val="00D035CD"/>
    <w:rsid w:val="00D03914"/>
    <w:rsid w:val="00D03EF4"/>
    <w:rsid w:val="00D12F0F"/>
    <w:rsid w:val="00D14BD0"/>
    <w:rsid w:val="00D1599A"/>
    <w:rsid w:val="00D174B4"/>
    <w:rsid w:val="00D216C2"/>
    <w:rsid w:val="00D22901"/>
    <w:rsid w:val="00D24A90"/>
    <w:rsid w:val="00D250B0"/>
    <w:rsid w:val="00D27608"/>
    <w:rsid w:val="00D32E44"/>
    <w:rsid w:val="00D35740"/>
    <w:rsid w:val="00D35BE7"/>
    <w:rsid w:val="00D419A5"/>
    <w:rsid w:val="00D41C09"/>
    <w:rsid w:val="00D42112"/>
    <w:rsid w:val="00D43032"/>
    <w:rsid w:val="00D436F6"/>
    <w:rsid w:val="00D47260"/>
    <w:rsid w:val="00D51B0C"/>
    <w:rsid w:val="00D526E4"/>
    <w:rsid w:val="00D53B27"/>
    <w:rsid w:val="00D53D3C"/>
    <w:rsid w:val="00D55814"/>
    <w:rsid w:val="00D57469"/>
    <w:rsid w:val="00D57B60"/>
    <w:rsid w:val="00D627D2"/>
    <w:rsid w:val="00D62CC0"/>
    <w:rsid w:val="00D647E5"/>
    <w:rsid w:val="00D65DD3"/>
    <w:rsid w:val="00D66182"/>
    <w:rsid w:val="00D675EA"/>
    <w:rsid w:val="00D67AED"/>
    <w:rsid w:val="00D703D2"/>
    <w:rsid w:val="00D724F5"/>
    <w:rsid w:val="00D736EC"/>
    <w:rsid w:val="00D75B70"/>
    <w:rsid w:val="00D76EF0"/>
    <w:rsid w:val="00D77B19"/>
    <w:rsid w:val="00D80007"/>
    <w:rsid w:val="00D806C3"/>
    <w:rsid w:val="00D80EAF"/>
    <w:rsid w:val="00D82257"/>
    <w:rsid w:val="00D86468"/>
    <w:rsid w:val="00D87350"/>
    <w:rsid w:val="00D873D4"/>
    <w:rsid w:val="00D906B3"/>
    <w:rsid w:val="00D93614"/>
    <w:rsid w:val="00D96F22"/>
    <w:rsid w:val="00DA0836"/>
    <w:rsid w:val="00DA1D1B"/>
    <w:rsid w:val="00DA250A"/>
    <w:rsid w:val="00DA4937"/>
    <w:rsid w:val="00DA529A"/>
    <w:rsid w:val="00DA5EF7"/>
    <w:rsid w:val="00DA720C"/>
    <w:rsid w:val="00DA746F"/>
    <w:rsid w:val="00DA750E"/>
    <w:rsid w:val="00DA7F04"/>
    <w:rsid w:val="00DB0454"/>
    <w:rsid w:val="00DB3710"/>
    <w:rsid w:val="00DB549C"/>
    <w:rsid w:val="00DC09C0"/>
    <w:rsid w:val="00DC0C54"/>
    <w:rsid w:val="00DC2460"/>
    <w:rsid w:val="00DC2636"/>
    <w:rsid w:val="00DC453F"/>
    <w:rsid w:val="00DC49DC"/>
    <w:rsid w:val="00DC6608"/>
    <w:rsid w:val="00DC6B3B"/>
    <w:rsid w:val="00DC6BF0"/>
    <w:rsid w:val="00DD02DC"/>
    <w:rsid w:val="00DD20FF"/>
    <w:rsid w:val="00DD29F6"/>
    <w:rsid w:val="00DD6F20"/>
    <w:rsid w:val="00DE1EDA"/>
    <w:rsid w:val="00DE3E4A"/>
    <w:rsid w:val="00DF0D95"/>
    <w:rsid w:val="00DF17F7"/>
    <w:rsid w:val="00DF33DD"/>
    <w:rsid w:val="00DF56F6"/>
    <w:rsid w:val="00DF6187"/>
    <w:rsid w:val="00DF6C96"/>
    <w:rsid w:val="00E000EC"/>
    <w:rsid w:val="00E02A52"/>
    <w:rsid w:val="00E105F1"/>
    <w:rsid w:val="00E1068B"/>
    <w:rsid w:val="00E1231C"/>
    <w:rsid w:val="00E13469"/>
    <w:rsid w:val="00E14666"/>
    <w:rsid w:val="00E23891"/>
    <w:rsid w:val="00E263A9"/>
    <w:rsid w:val="00E318C6"/>
    <w:rsid w:val="00E31C7E"/>
    <w:rsid w:val="00E3305D"/>
    <w:rsid w:val="00E330C1"/>
    <w:rsid w:val="00E35D19"/>
    <w:rsid w:val="00E36F4F"/>
    <w:rsid w:val="00E3701E"/>
    <w:rsid w:val="00E376B5"/>
    <w:rsid w:val="00E42CE9"/>
    <w:rsid w:val="00E43E43"/>
    <w:rsid w:val="00E46C2B"/>
    <w:rsid w:val="00E50680"/>
    <w:rsid w:val="00E547A6"/>
    <w:rsid w:val="00E54B60"/>
    <w:rsid w:val="00E6076E"/>
    <w:rsid w:val="00E6277D"/>
    <w:rsid w:val="00E64BAA"/>
    <w:rsid w:val="00E65EB0"/>
    <w:rsid w:val="00E76F1A"/>
    <w:rsid w:val="00E80534"/>
    <w:rsid w:val="00E80782"/>
    <w:rsid w:val="00E82044"/>
    <w:rsid w:val="00E83E7C"/>
    <w:rsid w:val="00E8539E"/>
    <w:rsid w:val="00E86896"/>
    <w:rsid w:val="00E903D2"/>
    <w:rsid w:val="00E92911"/>
    <w:rsid w:val="00E92FE8"/>
    <w:rsid w:val="00E96431"/>
    <w:rsid w:val="00E96650"/>
    <w:rsid w:val="00EA0C3C"/>
    <w:rsid w:val="00EA33A9"/>
    <w:rsid w:val="00EA4015"/>
    <w:rsid w:val="00EA4440"/>
    <w:rsid w:val="00EB0AA0"/>
    <w:rsid w:val="00EB110F"/>
    <w:rsid w:val="00EB1445"/>
    <w:rsid w:val="00EB2258"/>
    <w:rsid w:val="00EB2354"/>
    <w:rsid w:val="00EB438D"/>
    <w:rsid w:val="00EB4604"/>
    <w:rsid w:val="00EB78DC"/>
    <w:rsid w:val="00EB7F97"/>
    <w:rsid w:val="00EC1AFB"/>
    <w:rsid w:val="00EC2FE4"/>
    <w:rsid w:val="00EC5EE8"/>
    <w:rsid w:val="00ED3919"/>
    <w:rsid w:val="00ED44F0"/>
    <w:rsid w:val="00ED4CEF"/>
    <w:rsid w:val="00ED662C"/>
    <w:rsid w:val="00EE220B"/>
    <w:rsid w:val="00EE593F"/>
    <w:rsid w:val="00EE6152"/>
    <w:rsid w:val="00EE7DAD"/>
    <w:rsid w:val="00EF036C"/>
    <w:rsid w:val="00EF2321"/>
    <w:rsid w:val="00EF3982"/>
    <w:rsid w:val="00EF4A11"/>
    <w:rsid w:val="00EF4A8B"/>
    <w:rsid w:val="00EF4C19"/>
    <w:rsid w:val="00EF5E5E"/>
    <w:rsid w:val="00F005EE"/>
    <w:rsid w:val="00F008E6"/>
    <w:rsid w:val="00F0240C"/>
    <w:rsid w:val="00F02793"/>
    <w:rsid w:val="00F043D0"/>
    <w:rsid w:val="00F10C89"/>
    <w:rsid w:val="00F17FAC"/>
    <w:rsid w:val="00F240EE"/>
    <w:rsid w:val="00F25B50"/>
    <w:rsid w:val="00F302B8"/>
    <w:rsid w:val="00F3294D"/>
    <w:rsid w:val="00F33807"/>
    <w:rsid w:val="00F3457F"/>
    <w:rsid w:val="00F3601C"/>
    <w:rsid w:val="00F36BFA"/>
    <w:rsid w:val="00F37AF6"/>
    <w:rsid w:val="00F40B0E"/>
    <w:rsid w:val="00F414D4"/>
    <w:rsid w:val="00F417C7"/>
    <w:rsid w:val="00F432A2"/>
    <w:rsid w:val="00F43ACE"/>
    <w:rsid w:val="00F44ED4"/>
    <w:rsid w:val="00F45E51"/>
    <w:rsid w:val="00F46E83"/>
    <w:rsid w:val="00F5244E"/>
    <w:rsid w:val="00F52BF5"/>
    <w:rsid w:val="00F52F94"/>
    <w:rsid w:val="00F53C64"/>
    <w:rsid w:val="00F55B11"/>
    <w:rsid w:val="00F56D4A"/>
    <w:rsid w:val="00F60F46"/>
    <w:rsid w:val="00F61A00"/>
    <w:rsid w:val="00F61C55"/>
    <w:rsid w:val="00F6246C"/>
    <w:rsid w:val="00F63D07"/>
    <w:rsid w:val="00F64449"/>
    <w:rsid w:val="00F65E94"/>
    <w:rsid w:val="00F663F8"/>
    <w:rsid w:val="00F666DC"/>
    <w:rsid w:val="00F72619"/>
    <w:rsid w:val="00F72BEB"/>
    <w:rsid w:val="00F74CA1"/>
    <w:rsid w:val="00F7590C"/>
    <w:rsid w:val="00F8046A"/>
    <w:rsid w:val="00F80D0A"/>
    <w:rsid w:val="00F81CAA"/>
    <w:rsid w:val="00F82B08"/>
    <w:rsid w:val="00F86690"/>
    <w:rsid w:val="00F90948"/>
    <w:rsid w:val="00F974AE"/>
    <w:rsid w:val="00FA083B"/>
    <w:rsid w:val="00FA1934"/>
    <w:rsid w:val="00FA21B3"/>
    <w:rsid w:val="00FA35EC"/>
    <w:rsid w:val="00FA72C6"/>
    <w:rsid w:val="00FB4451"/>
    <w:rsid w:val="00FB6311"/>
    <w:rsid w:val="00FB6DD4"/>
    <w:rsid w:val="00FB7525"/>
    <w:rsid w:val="00FC034D"/>
    <w:rsid w:val="00FC3581"/>
    <w:rsid w:val="00FC3BA8"/>
    <w:rsid w:val="00FC5404"/>
    <w:rsid w:val="00FC7424"/>
    <w:rsid w:val="00FD128A"/>
    <w:rsid w:val="00FD1C86"/>
    <w:rsid w:val="00FD3231"/>
    <w:rsid w:val="00FD52DF"/>
    <w:rsid w:val="00FD63C0"/>
    <w:rsid w:val="00FD73E4"/>
    <w:rsid w:val="00FE17B9"/>
    <w:rsid w:val="00FE2E6B"/>
    <w:rsid w:val="00FE32A4"/>
    <w:rsid w:val="00FE5747"/>
    <w:rsid w:val="00FE6182"/>
    <w:rsid w:val="00FE6B81"/>
    <w:rsid w:val="00FF45F9"/>
    <w:rsid w:val="00FF489E"/>
    <w:rsid w:val="00FF5A57"/>
    <w:rsid w:val="00FF7EB4"/>
    <w:rsid w:val="040EF43D"/>
    <w:rsid w:val="041BB365"/>
    <w:rsid w:val="0A356D32"/>
    <w:rsid w:val="11910904"/>
    <w:rsid w:val="18DA603D"/>
    <w:rsid w:val="198AB242"/>
    <w:rsid w:val="1F9F035E"/>
    <w:rsid w:val="2079A721"/>
    <w:rsid w:val="20FDD943"/>
    <w:rsid w:val="20FF1F60"/>
    <w:rsid w:val="22999AD1"/>
    <w:rsid w:val="29F00F61"/>
    <w:rsid w:val="2F3AC1E5"/>
    <w:rsid w:val="329F53D3"/>
    <w:rsid w:val="35DF6DC8"/>
    <w:rsid w:val="3B56D80F"/>
    <w:rsid w:val="3DA49442"/>
    <w:rsid w:val="41007EDF"/>
    <w:rsid w:val="50884279"/>
    <w:rsid w:val="58607EC3"/>
    <w:rsid w:val="6760B490"/>
    <w:rsid w:val="6A748C2C"/>
    <w:rsid w:val="73A81A5D"/>
    <w:rsid w:val="769683B4"/>
    <w:rsid w:val="78325415"/>
    <w:rsid w:val="79069B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6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3923"/>
    <w:pPr>
      <w:suppressAutoHyphens/>
      <w:spacing w:line="420" w:lineRule="auto"/>
      <w:jc w:val="both"/>
    </w:pPr>
    <w:rPr>
      <w:sz w:val="22"/>
    </w:rPr>
  </w:style>
  <w:style w:type="paragraph" w:styleId="berschrift1">
    <w:name w:val="heading 1"/>
    <w:basedOn w:val="Standard"/>
    <w:next w:val="Standard"/>
    <w:link w:val="berschrift1Zchn"/>
    <w:uiPriority w:val="9"/>
    <w:qFormat/>
    <w:rsid w:val="007A035C"/>
    <w:pPr>
      <w:keepNext/>
      <w:keepLines/>
      <w:ind w:firstLine="0"/>
      <w:outlineLvl w:val="0"/>
    </w:pPr>
    <w:rPr>
      <w:rFonts w:asciiTheme="majorHAnsi" w:eastAsiaTheme="majorEastAsia" w:hAnsiTheme="majorHAnsi" w:cstheme="majorBidi"/>
      <w:b/>
      <w:sz w:val="40"/>
    </w:rPr>
  </w:style>
  <w:style w:type="paragraph" w:styleId="berschrift2">
    <w:name w:val="heading 2"/>
    <w:basedOn w:val="Standard"/>
    <w:next w:val="Standard"/>
    <w:link w:val="berschrift2Zchn"/>
    <w:uiPriority w:val="9"/>
    <w:unhideWhenUsed/>
    <w:qFormat/>
    <w:rsid w:val="007A035C"/>
    <w:pPr>
      <w:keepNext/>
      <w:keepLines/>
      <w:ind w:firstLine="0"/>
      <w:outlineLvl w:val="1"/>
    </w:pPr>
    <w:rPr>
      <w:rFonts w:asciiTheme="majorHAnsi" w:eastAsiaTheme="majorEastAsia" w:hAnsiTheme="majorHAnsi" w:cstheme="majorBidi"/>
      <w:b/>
      <w:i/>
      <w:sz w:val="28"/>
    </w:rPr>
  </w:style>
  <w:style w:type="paragraph" w:styleId="berschrift3">
    <w:name w:val="heading 3"/>
    <w:basedOn w:val="berschrift2"/>
    <w:next w:val="Standard"/>
    <w:link w:val="berschrift3Zchn"/>
    <w:uiPriority w:val="9"/>
    <w:unhideWhenUsed/>
    <w:qFormat/>
    <w:rsid w:val="007A035C"/>
    <w:pPr>
      <w:outlineLvl w:val="2"/>
    </w:pPr>
    <w:rPr>
      <w:i w:val="0"/>
      <w:sz w:val="24"/>
    </w:rPr>
  </w:style>
  <w:style w:type="paragraph" w:styleId="berschrift4">
    <w:name w:val="heading 4"/>
    <w:basedOn w:val="Standard"/>
    <w:next w:val="Standard"/>
    <w:link w:val="berschrift4Zchn"/>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berschrift8">
    <w:name w:val="heading 8"/>
    <w:basedOn w:val="Standard"/>
    <w:next w:val="Standard"/>
    <w:link w:val="berschrift8Zchn"/>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berschrift9">
    <w:name w:val="heading 9"/>
    <w:basedOn w:val="Standard"/>
    <w:next w:val="Standard"/>
    <w:link w:val="berschrift9Zchn"/>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spacing w:line="240" w:lineRule="auto"/>
      <w:ind w:firstLine="0"/>
      <w:jc w:val="right"/>
    </w:pPr>
  </w:style>
  <w:style w:type="character" w:customStyle="1" w:styleId="KopfzeileZchn">
    <w:name w:val="Kopfzeile Zchn"/>
    <w:basedOn w:val="Absatz-Standardschriftart"/>
    <w:link w:val="Kopfzeile"/>
    <w:uiPriority w:val="99"/>
  </w:style>
  <w:style w:type="paragraph" w:styleId="Sprechblasentext">
    <w:name w:val="Balloon Text"/>
    <w:basedOn w:val="Standard"/>
    <w:link w:val="SprechblasentextZchn"/>
    <w:uiPriority w:val="99"/>
    <w:semiHidden/>
    <w:unhideWhenUsed/>
    <w:rsid w:val="00EC2FE4"/>
    <w:pPr>
      <w:spacing w:line="240" w:lineRule="auto"/>
      <w:ind w:firstLine="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EC2FE4"/>
    <w:rPr>
      <w:rFonts w:ascii="Segoe UI" w:hAnsi="Segoe UI" w:cs="Segoe UI"/>
      <w:sz w:val="22"/>
      <w:szCs w:val="18"/>
    </w:rPr>
  </w:style>
  <w:style w:type="paragraph" w:styleId="Literaturverzeichnis">
    <w:name w:val="Bibliography"/>
    <w:basedOn w:val="Standard"/>
    <w:next w:val="Standard"/>
    <w:uiPriority w:val="8"/>
    <w:unhideWhenUsed/>
    <w:qFormat/>
    <w:pPr>
      <w:ind w:firstLine="0"/>
    </w:pPr>
  </w:style>
  <w:style w:type="paragraph" w:styleId="Blocktext">
    <w:name w:val="Block Text"/>
    <w:basedOn w:val="Standard"/>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rsid w:val="00EC2FE4"/>
    <w:pPr>
      <w:spacing w:after="120"/>
      <w:ind w:firstLine="0"/>
    </w:pPr>
    <w:rPr>
      <w:szCs w:val="16"/>
    </w:rPr>
  </w:style>
  <w:style w:type="character" w:customStyle="1" w:styleId="Textkrper3Zchn">
    <w:name w:val="Textkörper 3 Zchn"/>
    <w:basedOn w:val="Absatz-Standardschriftart"/>
    <w:link w:val="Textkrper3"/>
    <w:uiPriority w:val="99"/>
    <w:semiHidden/>
    <w:rsid w:val="00EC2FE4"/>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rsid w:val="00EC2FE4"/>
    <w:pPr>
      <w:spacing w:after="120"/>
      <w:ind w:left="360" w:firstLine="0"/>
    </w:pPr>
    <w:rPr>
      <w:szCs w:val="16"/>
    </w:rPr>
  </w:style>
  <w:style w:type="character" w:customStyle="1" w:styleId="Textkrper-Einzug3Zchn">
    <w:name w:val="Textkörper-Einzug 3 Zchn"/>
    <w:basedOn w:val="Absatz-Standardschriftart"/>
    <w:link w:val="Textkrper-Einzug3"/>
    <w:uiPriority w:val="99"/>
    <w:semiHidden/>
    <w:rsid w:val="00EC2FE4"/>
    <w:rPr>
      <w:sz w:val="22"/>
      <w:szCs w:val="16"/>
    </w:rPr>
  </w:style>
  <w:style w:type="paragraph" w:styleId="Beschriftung">
    <w:name w:val="caption"/>
    <w:basedOn w:val="Standard"/>
    <w:next w:val="Standard"/>
    <w:uiPriority w:val="35"/>
    <w:unhideWhenUsed/>
    <w:qFormat/>
    <w:rsid w:val="00EC2FE4"/>
    <w:pPr>
      <w:spacing w:after="200" w:line="240" w:lineRule="auto"/>
      <w:ind w:firstLine="0"/>
    </w:pPr>
    <w:rPr>
      <w:i/>
      <w:iCs/>
      <w:color w:val="000000" w:themeColor="text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style>
  <w:style w:type="paragraph" w:styleId="Kommentartext">
    <w:name w:val="annotation text"/>
    <w:basedOn w:val="Standard"/>
    <w:link w:val="KommentartextZchn"/>
    <w:uiPriority w:val="99"/>
    <w:unhideWhenUsed/>
    <w:rsid w:val="00EC2FE4"/>
    <w:pPr>
      <w:spacing w:line="240" w:lineRule="auto"/>
      <w:ind w:firstLine="0"/>
    </w:pPr>
    <w:rPr>
      <w:szCs w:val="20"/>
    </w:rPr>
  </w:style>
  <w:style w:type="character" w:customStyle="1" w:styleId="KommentartextZchn">
    <w:name w:val="Kommentartext Zchn"/>
    <w:basedOn w:val="Absatz-Standardschriftart"/>
    <w:link w:val="Kommentartext"/>
    <w:uiPriority w:val="99"/>
    <w:rsid w:val="00EC2FE4"/>
    <w:rPr>
      <w:sz w:val="22"/>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rsid w:val="00EC2FE4"/>
    <w:pPr>
      <w:spacing w:line="240" w:lineRule="auto"/>
      <w:ind w:firstLine="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EC2FE4"/>
    <w:rPr>
      <w:rFonts w:ascii="Segoe UI" w:hAnsi="Segoe UI" w:cs="Segoe UI"/>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style>
  <w:style w:type="paragraph" w:styleId="Endnotentext">
    <w:name w:val="endnote text"/>
    <w:basedOn w:val="Standard"/>
    <w:link w:val="EndnotentextZchn"/>
    <w:uiPriority w:val="99"/>
    <w:semiHidden/>
    <w:unhideWhenUsed/>
  </w:style>
  <w:style w:type="character" w:customStyle="1" w:styleId="EndnotentextZchn">
    <w:name w:val="Endnotentext Zchn"/>
    <w:basedOn w:val="Absatz-Standardschriftart"/>
    <w:link w:val="Endnotentext"/>
    <w:uiPriority w:val="99"/>
    <w:semiHidden/>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C2FE4"/>
    <w:pPr>
      <w:spacing w:line="240" w:lineRule="auto"/>
      <w:ind w:firstLine="0"/>
    </w:pPr>
    <w:rPr>
      <w:rFonts w:asciiTheme="majorHAnsi" w:eastAsiaTheme="majorEastAsia" w:hAnsiTheme="majorHAnsi" w:cstheme="majorBidi"/>
      <w:szCs w:val="20"/>
    </w:rPr>
  </w:style>
  <w:style w:type="paragraph" w:customStyle="1" w:styleId="Tabellentitel">
    <w:name w:val="Tabellentitel"/>
    <w:basedOn w:val="Standard"/>
    <w:next w:val="Standard"/>
    <w:uiPriority w:val="5"/>
    <w:qFormat/>
    <w:pPr>
      <w:ind w:left="360" w:hanging="360"/>
    </w:pPr>
  </w:style>
  <w:style w:type="paragraph" w:styleId="Funotentext">
    <w:name w:val="footnote text"/>
    <w:basedOn w:val="Standard"/>
    <w:link w:val="FunotentextZchn"/>
    <w:uiPriority w:val="99"/>
    <w:unhideWhenUsed/>
  </w:style>
  <w:style w:type="character" w:customStyle="1" w:styleId="FunotentextZchn">
    <w:name w:val="Fußnotentext Zchn"/>
    <w:basedOn w:val="Absatz-Standardschriftart"/>
    <w:link w:val="Funotentext"/>
    <w:uiPriority w:val="99"/>
  </w:style>
  <w:style w:type="character" w:customStyle="1" w:styleId="berschrift1Zchn">
    <w:name w:val="Überschrift 1 Zchn"/>
    <w:basedOn w:val="Absatz-Standardschriftart"/>
    <w:link w:val="berschrift1"/>
    <w:uiPriority w:val="9"/>
    <w:rsid w:val="007A035C"/>
    <w:rPr>
      <w:rFonts w:asciiTheme="majorHAnsi" w:eastAsiaTheme="majorEastAsia" w:hAnsiTheme="majorHAnsi" w:cstheme="majorBidi"/>
      <w:b/>
      <w:sz w:val="40"/>
    </w:rPr>
  </w:style>
  <w:style w:type="character" w:customStyle="1" w:styleId="berschrift2Zchn">
    <w:name w:val="Überschrift 2 Zchn"/>
    <w:basedOn w:val="Absatz-Standardschriftart"/>
    <w:link w:val="berschrift2"/>
    <w:uiPriority w:val="9"/>
    <w:rsid w:val="007A035C"/>
    <w:rPr>
      <w:rFonts w:asciiTheme="majorHAnsi" w:eastAsiaTheme="majorEastAsia" w:hAnsiTheme="majorHAnsi" w:cstheme="majorBidi"/>
      <w:b/>
      <w:i/>
      <w:sz w:val="28"/>
    </w:rPr>
  </w:style>
  <w:style w:type="character" w:customStyle="1" w:styleId="berschrift3Zchn">
    <w:name w:val="Überschrift 3 Zchn"/>
    <w:basedOn w:val="Absatz-Standardschriftart"/>
    <w:link w:val="berschrift3"/>
    <w:uiPriority w:val="9"/>
    <w:rsid w:val="007A035C"/>
    <w:rPr>
      <w:rFonts w:asciiTheme="majorHAnsi" w:eastAsiaTheme="majorEastAsia" w:hAnsiTheme="majorHAnsi" w:cstheme="majorBidi"/>
      <w:b/>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rPr>
  </w:style>
  <w:style w:type="paragraph" w:styleId="HTMLVorformatiert">
    <w:name w:val="HTML Preformatted"/>
    <w:basedOn w:val="Standard"/>
    <w:link w:val="HTMLVorformatiertZchn"/>
    <w:uiPriority w:val="99"/>
    <w:semiHidden/>
    <w:unhideWhenUsed/>
    <w:rsid w:val="00EC2FE4"/>
    <w:pPr>
      <w:spacing w:line="240" w:lineRule="auto"/>
      <w:ind w:firstLine="0"/>
    </w:pPr>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EC2FE4"/>
    <w:rPr>
      <w:rFonts w:ascii="Consolas" w:hAnsi="Consolas" w:cs="Consolas"/>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99"/>
    <w:semiHidden/>
    <w:unhideWhenUsed/>
    <w:pPr>
      <w:numPr>
        <w:numId w:val="2"/>
      </w:numPr>
      <w:ind w:firstLine="0"/>
      <w:contextualSpacing/>
    </w:pPr>
  </w:style>
  <w:style w:type="paragraph" w:styleId="Aufzhlungszeichen2">
    <w:name w:val="List Bullet 2"/>
    <w:basedOn w:val="Standard"/>
    <w:uiPriority w:val="99"/>
    <w:semiHidden/>
    <w:unhideWhenUsed/>
    <w:pPr>
      <w:numPr>
        <w:numId w:val="3"/>
      </w:numPr>
      <w:ind w:firstLine="0"/>
      <w:contextualSpacing/>
    </w:pPr>
  </w:style>
  <w:style w:type="paragraph" w:styleId="Aufzhlungszeichen3">
    <w:name w:val="List Bullet 3"/>
    <w:basedOn w:val="Standard"/>
    <w:uiPriority w:val="99"/>
    <w:semiHidden/>
    <w:unhideWhenUsed/>
    <w:pPr>
      <w:numPr>
        <w:numId w:val="4"/>
      </w:numPr>
      <w:ind w:firstLine="0"/>
      <w:contextualSpacing/>
    </w:pPr>
  </w:style>
  <w:style w:type="paragraph" w:styleId="Aufzhlungszeichen4">
    <w:name w:val="List Bullet 4"/>
    <w:basedOn w:val="Standard"/>
    <w:uiPriority w:val="99"/>
    <w:semiHidden/>
    <w:unhideWhenUsed/>
    <w:pPr>
      <w:numPr>
        <w:numId w:val="5"/>
      </w:numPr>
      <w:ind w:firstLine="0"/>
      <w:contextualSpacing/>
    </w:pPr>
  </w:style>
  <w:style w:type="paragraph" w:styleId="Aufzhlungszeichen5">
    <w:name w:val="List Bullet 5"/>
    <w:basedOn w:val="Standard"/>
    <w:uiPriority w:val="99"/>
    <w:semiHidden/>
    <w:unhideWhenUsed/>
    <w:pPr>
      <w:numPr>
        <w:numId w:val="6"/>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99"/>
    <w:semiHidden/>
    <w:unhideWhenUsed/>
    <w:pPr>
      <w:numPr>
        <w:numId w:val="7"/>
      </w:numPr>
      <w:ind w:firstLine="0"/>
      <w:contextualSpacing/>
    </w:pPr>
  </w:style>
  <w:style w:type="paragraph" w:styleId="Listennummer2">
    <w:name w:val="List Number 2"/>
    <w:basedOn w:val="Standard"/>
    <w:uiPriority w:val="99"/>
    <w:semiHidden/>
    <w:unhideWhenUsed/>
    <w:pPr>
      <w:numPr>
        <w:numId w:val="8"/>
      </w:numPr>
      <w:ind w:firstLine="0"/>
      <w:contextualSpacing/>
    </w:pPr>
  </w:style>
  <w:style w:type="paragraph" w:styleId="Listennummer3">
    <w:name w:val="List Number 3"/>
    <w:basedOn w:val="Standard"/>
    <w:uiPriority w:val="99"/>
    <w:semiHidden/>
    <w:unhideWhenUsed/>
    <w:pPr>
      <w:numPr>
        <w:numId w:val="9"/>
      </w:numPr>
      <w:ind w:firstLine="0"/>
      <w:contextualSpacing/>
    </w:pPr>
  </w:style>
  <w:style w:type="paragraph" w:styleId="Listennummer4">
    <w:name w:val="List Number 4"/>
    <w:basedOn w:val="Standard"/>
    <w:uiPriority w:val="99"/>
    <w:semiHidden/>
    <w:unhideWhenUsed/>
    <w:pPr>
      <w:numPr>
        <w:numId w:val="10"/>
      </w:numPr>
      <w:ind w:firstLine="0"/>
      <w:contextualSpacing/>
    </w:pPr>
  </w:style>
  <w:style w:type="paragraph" w:styleId="Listennummer5">
    <w:name w:val="List Number 5"/>
    <w:basedOn w:val="Standard"/>
    <w:uiPriority w:val="99"/>
    <w:semiHidden/>
    <w:unhideWhenUsed/>
    <w:pPr>
      <w:numPr>
        <w:numId w:val="11"/>
      </w:numPr>
      <w:ind w:firstLine="0"/>
      <w:contextualSpacing/>
    </w:pPr>
  </w:style>
  <w:style w:type="paragraph" w:styleId="Makrotext">
    <w:name w:val="macro"/>
    <w:link w:val="MakrotextZchn"/>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krotextZchn">
    <w:name w:val="Makrotext Zchn"/>
    <w:basedOn w:val="Absatz-Standardschriftart"/>
    <w:link w:val="Makrotext"/>
    <w:uiPriority w:val="99"/>
    <w:semiHidden/>
    <w:rsid w:val="00EC2FE4"/>
    <w:rPr>
      <w:rFonts w:ascii="Consolas" w:hAnsi="Consolas" w:cs="Consolas"/>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hd w:val="pct20" w:color="auto" w:fill="auto"/>
    </w:rPr>
  </w:style>
  <w:style w:type="paragraph" w:styleId="KeinLeerraum">
    <w:name w:val="No Spacing"/>
    <w:aliases w:val="No Indent"/>
    <w:uiPriority w:val="1"/>
    <w:qFormat/>
    <w:pPr>
      <w:ind w:firstLine="0"/>
    </w:pPr>
  </w:style>
  <w:style w:type="paragraph" w:styleId="StandardWeb">
    <w:name w:val="Normal (Web)"/>
    <w:basedOn w:val="Standard"/>
    <w:uiPriority w:val="99"/>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style>
  <w:style w:type="paragraph" w:styleId="NurText">
    <w:name w:val="Plain Text"/>
    <w:basedOn w:val="Standard"/>
    <w:link w:val="NurTextZchn"/>
    <w:uiPriority w:val="99"/>
    <w:semiHidden/>
    <w:unhideWhenUsed/>
    <w:rsid w:val="00EC2FE4"/>
    <w:pPr>
      <w:spacing w:line="240" w:lineRule="auto"/>
      <w:ind w:firstLine="0"/>
    </w:pPr>
    <w:rPr>
      <w:rFonts w:ascii="Consolas" w:hAnsi="Consolas" w:cs="Consolas"/>
      <w:szCs w:val="21"/>
    </w:rPr>
  </w:style>
  <w:style w:type="character" w:customStyle="1" w:styleId="NurTextZchn">
    <w:name w:val="Nur Text Zchn"/>
    <w:basedOn w:val="Absatz-Standardschriftart"/>
    <w:link w:val="NurText"/>
    <w:uiPriority w:val="99"/>
    <w:semiHidden/>
    <w:rsid w:val="00EC2FE4"/>
    <w:rPr>
      <w:rFonts w:ascii="Consolas" w:hAnsi="Consolas" w:cs="Consolas"/>
      <w:sz w:val="22"/>
      <w:szCs w:val="21"/>
    </w:rPr>
  </w:style>
  <w:style w:type="paragraph" w:styleId="Zitat">
    <w:name w:val="Quote"/>
    <w:basedOn w:val="Standard"/>
    <w:next w:val="Standard"/>
    <w:link w:val="ZitatZchn"/>
    <w:uiPriority w:val="4"/>
    <w:qFormat/>
    <w:rsid w:val="00DC09C0"/>
    <w:pPr>
      <w:ind w:left="425" w:right="425" w:firstLine="0"/>
    </w:pPr>
    <w:rPr>
      <w:i/>
    </w:rPr>
  </w:style>
  <w:style w:type="character" w:customStyle="1" w:styleId="ZitatZchn">
    <w:name w:val="Zitat Zchn"/>
    <w:basedOn w:val="Absatz-Standardschriftart"/>
    <w:link w:val="Zitat"/>
    <w:uiPriority w:val="4"/>
    <w:rsid w:val="00DC09C0"/>
    <w:rPr>
      <w:i/>
      <w:sz w:val="22"/>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semiHidden/>
    <w:unhideWhenUsed/>
    <w:pPr>
      <w:ind w:firstLine="0"/>
    </w:pPr>
  </w:style>
  <w:style w:type="paragraph" w:styleId="Titel">
    <w:name w:val="Title"/>
    <w:basedOn w:val="Standard"/>
    <w:next w:val="Standard"/>
    <w:link w:val="TitelZchn"/>
    <w:uiPriority w:val="2"/>
    <w:qFormat/>
    <w:pPr>
      <w:ind w:firstLine="0"/>
      <w:jc w:val="center"/>
    </w:pPr>
    <w:rPr>
      <w:rFonts w:asciiTheme="majorHAnsi" w:eastAsiaTheme="majorEastAsia" w:hAnsiTheme="majorHAnsi" w:cstheme="majorBidi"/>
      <w:spacing w:val="-10"/>
      <w:kern w:val="28"/>
    </w:rPr>
  </w:style>
  <w:style w:type="character" w:customStyle="1" w:styleId="TitelZchn">
    <w:name w:val="Titel Zchn"/>
    <w:basedOn w:val="Absatz-Standardschriftart"/>
    <w:link w:val="Titel"/>
    <w:uiPriority w:val="2"/>
    <w:rPr>
      <w:rFonts w:asciiTheme="majorHAnsi" w:eastAsiaTheme="majorEastAsia" w:hAnsiTheme="majorHAnsi" w:cstheme="majorBidi"/>
      <w:spacing w:val="-10"/>
      <w:kern w:val="28"/>
    </w:r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1">
    <w:name w:val="toc 1"/>
    <w:basedOn w:val="Standard"/>
    <w:next w:val="Standard"/>
    <w:autoRedefine/>
    <w:uiPriority w:val="39"/>
    <w:unhideWhenUsed/>
    <w:pPr>
      <w:spacing w:after="100"/>
      <w:ind w:firstLine="0"/>
    </w:pPr>
  </w:style>
  <w:style w:type="paragraph" w:styleId="Verzeichnis2">
    <w:name w:val="toc 2"/>
    <w:basedOn w:val="Standard"/>
    <w:next w:val="Standard"/>
    <w:autoRedefine/>
    <w:uiPriority w:val="39"/>
    <w:unhideWhenUsed/>
    <w:rsid w:val="00EF4A11"/>
    <w:pPr>
      <w:tabs>
        <w:tab w:val="left" w:pos="720"/>
        <w:tab w:val="right" w:leader="dot" w:pos="9016"/>
      </w:tabs>
      <w:spacing w:after="100"/>
      <w:ind w:firstLine="0"/>
      <w:pPrChange w:id="0" w:author="Autor">
        <w:pPr>
          <w:tabs>
            <w:tab w:val="left" w:pos="720"/>
            <w:tab w:val="right" w:leader="dot" w:pos="9016"/>
          </w:tabs>
          <w:suppressAutoHyphens/>
          <w:spacing w:after="100" w:line="420" w:lineRule="auto"/>
          <w:jc w:val="both"/>
        </w:pPr>
      </w:pPrChange>
    </w:pPr>
    <w:rPr>
      <w:rPrChange w:id="0" w:author="Autor">
        <w:rPr>
          <w:rFonts w:asciiTheme="minorHAnsi" w:eastAsiaTheme="minorEastAsia" w:hAnsiTheme="minorHAnsi" w:cstheme="minorBidi"/>
          <w:sz w:val="22"/>
          <w:szCs w:val="24"/>
          <w:lang w:val="de-DE" w:eastAsia="ja-JP" w:bidi="ar-SA"/>
        </w:rPr>
      </w:rPrChange>
    </w:rPr>
  </w:style>
  <w:style w:type="paragraph" w:styleId="Verzeichnis3">
    <w:name w:val="toc 3"/>
    <w:basedOn w:val="Standard"/>
    <w:next w:val="Standard"/>
    <w:autoRedefine/>
    <w:uiPriority w:val="39"/>
    <w:unhideWhenUsed/>
    <w:rsid w:val="003009DF"/>
    <w:pPr>
      <w:tabs>
        <w:tab w:val="left" w:pos="960"/>
        <w:tab w:val="right" w:leader="dot" w:pos="9344"/>
      </w:tabs>
      <w:spacing w:after="100"/>
      <w:ind w:left="720" w:firstLine="0"/>
    </w:pPr>
  </w:style>
  <w:style w:type="paragraph" w:styleId="Verzeichnis4">
    <w:name w:val="toc 4"/>
    <w:basedOn w:val="Standard"/>
    <w:next w:val="Standard"/>
    <w:autoRedefine/>
    <w:uiPriority w:val="39"/>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paragraph" w:styleId="Inhaltsverzeichnisberschrift">
    <w:name w:val="TOC Heading"/>
    <w:basedOn w:val="berschrift1"/>
    <w:next w:val="Standard"/>
    <w:uiPriority w:val="39"/>
    <w:unhideWhenUsed/>
    <w:qFormat/>
    <w:pPr>
      <w:outlineLvl w:val="9"/>
    </w:pPr>
  </w:style>
  <w:style w:type="character" w:styleId="Platzhaltertext">
    <w:name w:val="Placeholder Text"/>
    <w:basedOn w:val="Absatz-Standardschriftart"/>
    <w:uiPriority w:val="99"/>
    <w:semiHidden/>
    <w:rsid w:val="00EC2FE4"/>
    <w:rPr>
      <w:color w:val="404040" w:themeColor="text1" w:themeTint="BF"/>
    </w:rPr>
  </w:style>
  <w:style w:type="character" w:styleId="Hervorhebung">
    <w:name w:val="Emphasis"/>
    <w:basedOn w:val="Absatz-Standardschriftart"/>
    <w:uiPriority w:val="3"/>
    <w:qFormat/>
    <w:rPr>
      <w:i/>
      <w:iCs/>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Forschungsarbeitstabelle">
    <w:name w:val="MLA-Forschungsarbeitstabelle"/>
    <w:basedOn w:val="NormaleTabelle"/>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ellenquelle">
    <w:name w:val="Tabellenquelle"/>
    <w:basedOn w:val="Tabellentitel"/>
    <w:next w:val="Standard"/>
    <w:uiPriority w:val="6"/>
    <w:qFormat/>
    <w:pPr>
      <w:spacing w:before="240"/>
    </w:pPr>
  </w:style>
  <w:style w:type="paragraph" w:customStyle="1" w:styleId="Tabellennotiz">
    <w:name w:val="Tabellennotiz"/>
    <w:basedOn w:val="Standard"/>
    <w:uiPriority w:val="7"/>
    <w:qFormat/>
    <w:pPr>
      <w:numPr>
        <w:numId w:val="12"/>
      </w:numPr>
    </w:pPr>
  </w:style>
  <w:style w:type="numbering" w:customStyle="1" w:styleId="MLA-Gliederung">
    <w:name w:val="MLA-Gliederung"/>
    <w:uiPriority w:val="99"/>
    <w:pPr>
      <w:numPr>
        <w:numId w:val="13"/>
      </w:numPr>
    </w:pPr>
  </w:style>
  <w:style w:type="paragraph" w:styleId="Fuzeile">
    <w:name w:val="footer"/>
    <w:basedOn w:val="Standard"/>
    <w:link w:val="FuzeileZchn"/>
    <w:uiPriority w:val="99"/>
    <w:unhideWhenUsed/>
    <w:pPr>
      <w:tabs>
        <w:tab w:val="center" w:pos="4680"/>
        <w:tab w:val="right" w:pos="9360"/>
      </w:tabs>
      <w:spacing w:line="240" w:lineRule="auto"/>
    </w:pPr>
  </w:style>
  <w:style w:type="character" w:customStyle="1" w:styleId="FuzeileZchn">
    <w:name w:val="Fußzeile Zchn"/>
    <w:basedOn w:val="Absatz-Standardschriftart"/>
    <w:link w:val="Fuzeile"/>
    <w:uiPriority w:val="99"/>
  </w:style>
  <w:style w:type="character" w:styleId="IntensiveHervorhebung">
    <w:name w:val="Intense Emphasis"/>
    <w:basedOn w:val="Absatz-Standardschriftart"/>
    <w:uiPriority w:val="21"/>
    <w:semiHidden/>
    <w:unhideWhenUsed/>
    <w:qFormat/>
    <w:rsid w:val="007D4B2F"/>
    <w:rPr>
      <w:i/>
      <w:iCs/>
      <w:color w:val="404040" w:themeColor="text1" w:themeTint="BF"/>
    </w:rPr>
  </w:style>
  <w:style w:type="paragraph" w:styleId="IntensivesZitat">
    <w:name w:val="Intense Quote"/>
    <w:basedOn w:val="Standard"/>
    <w:next w:val="Standard"/>
    <w:link w:val="IntensivesZitatZchn"/>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semiHidden/>
    <w:rsid w:val="007D4B2F"/>
    <w:rPr>
      <w:i/>
      <w:iCs/>
      <w:color w:val="404040" w:themeColor="text1" w:themeTint="BF"/>
    </w:rPr>
  </w:style>
  <w:style w:type="character" w:styleId="BesuchterLink">
    <w:name w:val="FollowedHyperlink"/>
    <w:basedOn w:val="Absatz-Standardschriftart"/>
    <w:uiPriority w:val="99"/>
    <w:semiHidden/>
    <w:unhideWhenUsed/>
    <w:rsid w:val="00EC2FE4"/>
    <w:rPr>
      <w:color w:val="404040" w:themeColor="text1" w:themeTint="BF"/>
      <w:u w:val="single"/>
    </w:rPr>
  </w:style>
  <w:style w:type="character" w:styleId="Kommentarzeichen">
    <w:name w:val="annotation reference"/>
    <w:basedOn w:val="Absatz-Standardschriftart"/>
    <w:uiPriority w:val="99"/>
    <w:semiHidden/>
    <w:unhideWhenUsed/>
    <w:rsid w:val="00EC2FE4"/>
    <w:rPr>
      <w:sz w:val="22"/>
      <w:szCs w:val="16"/>
    </w:rPr>
  </w:style>
  <w:style w:type="character" w:styleId="HTMLTastatur">
    <w:name w:val="HTML Keyboard"/>
    <w:basedOn w:val="Absatz-Standardschriftart"/>
    <w:uiPriority w:val="99"/>
    <w:semiHidden/>
    <w:unhideWhenUsed/>
    <w:rsid w:val="00EC2FE4"/>
    <w:rPr>
      <w:rFonts w:ascii="Consolas" w:hAnsi="Consolas"/>
      <w:sz w:val="22"/>
      <w:szCs w:val="20"/>
    </w:rPr>
  </w:style>
  <w:style w:type="character" w:styleId="HTMLCode">
    <w:name w:val="HTML Code"/>
    <w:basedOn w:val="Absatz-Standardschriftart"/>
    <w:uiPriority w:val="99"/>
    <w:semiHidden/>
    <w:unhideWhenUsed/>
    <w:rsid w:val="00EC2FE4"/>
    <w:rPr>
      <w:rFonts w:ascii="Consolas" w:hAnsi="Consolas"/>
      <w:sz w:val="22"/>
      <w:szCs w:val="20"/>
    </w:rPr>
  </w:style>
  <w:style w:type="character" w:styleId="HTMLSchreibmaschine">
    <w:name w:val="HTML Typewriter"/>
    <w:basedOn w:val="Absatz-Standardschriftart"/>
    <w:uiPriority w:val="99"/>
    <w:semiHidden/>
    <w:unhideWhenUsed/>
    <w:rsid w:val="00EC2FE4"/>
    <w:rPr>
      <w:rFonts w:ascii="Consolas" w:hAnsi="Consolas"/>
      <w:sz w:val="22"/>
      <w:szCs w:val="20"/>
    </w:rPr>
  </w:style>
  <w:style w:type="character" w:styleId="IntensiverVerweis">
    <w:name w:val="Intense Reference"/>
    <w:basedOn w:val="Absatz-Standardschriftart"/>
    <w:uiPriority w:val="32"/>
    <w:semiHidden/>
    <w:unhideWhenUsed/>
    <w:qFormat/>
    <w:rsid w:val="00C26420"/>
    <w:rPr>
      <w:b/>
      <w:bCs/>
      <w:caps w:val="0"/>
      <w:smallCaps/>
      <w:color w:val="6E6E6E" w:themeColor="accent1" w:themeShade="80"/>
      <w:spacing w:val="5"/>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sid w:val="003E0AEA"/>
    <w:rPr>
      <w:color w:val="5F5F5F" w:themeColor="hyperlink"/>
      <w:u w:val="single"/>
    </w:rPr>
  </w:style>
  <w:style w:type="paragraph" w:customStyle="1" w:styleId="CitaviBibliographyHeading">
    <w:name w:val="Citavi Bibliography Heading"/>
    <w:basedOn w:val="berschrift1"/>
    <w:link w:val="CitaviBibliographyHeadingZchn"/>
    <w:uiPriority w:val="99"/>
    <w:rsid w:val="007D3923"/>
    <w:pPr>
      <w:numPr>
        <w:numId w:val="21"/>
      </w:numPr>
    </w:pPr>
  </w:style>
  <w:style w:type="character" w:customStyle="1" w:styleId="CitaviBibliographyHeadingZchn">
    <w:name w:val="Citavi Bibliography Heading Zchn"/>
    <w:basedOn w:val="berschrift1Zchn"/>
    <w:link w:val="CitaviBibliographyHeading"/>
    <w:uiPriority w:val="99"/>
    <w:rsid w:val="007D3923"/>
    <w:rPr>
      <w:rFonts w:asciiTheme="majorHAnsi" w:eastAsiaTheme="majorEastAsia" w:hAnsiTheme="majorHAnsi" w:cstheme="majorBidi"/>
      <w:b/>
      <w:sz w:val="22"/>
    </w:rPr>
  </w:style>
  <w:style w:type="paragraph" w:customStyle="1" w:styleId="CitaviBibliographyEntry">
    <w:name w:val="Citavi Bibliography Entry"/>
    <w:basedOn w:val="Standard"/>
    <w:link w:val="CitaviBibliographyEntryZchn"/>
    <w:uiPriority w:val="99"/>
    <w:rsid w:val="0052289B"/>
    <w:pPr>
      <w:tabs>
        <w:tab w:val="left" w:pos="227"/>
      </w:tabs>
      <w:ind w:left="227" w:hanging="227"/>
    </w:pPr>
  </w:style>
  <w:style w:type="character" w:customStyle="1" w:styleId="CitaviBibliographyEntryZchn">
    <w:name w:val="Citavi Bibliography Entry Zchn"/>
    <w:basedOn w:val="berschrift1Zchn"/>
    <w:link w:val="CitaviBibliographyEntry"/>
    <w:uiPriority w:val="99"/>
    <w:rsid w:val="007D3923"/>
    <w:rPr>
      <w:rFonts w:asciiTheme="majorHAnsi" w:eastAsiaTheme="majorEastAsia" w:hAnsiTheme="majorHAnsi" w:cstheme="majorBidi"/>
      <w:b w:val="0"/>
      <w:sz w:val="22"/>
    </w:rPr>
  </w:style>
  <w:style w:type="character" w:styleId="Endnotenzeichen">
    <w:name w:val="endnote reference"/>
    <w:basedOn w:val="Absatz-Standardschriftart"/>
    <w:uiPriority w:val="99"/>
    <w:semiHidden/>
    <w:unhideWhenUsed/>
    <w:rsid w:val="00BD5421"/>
    <w:rPr>
      <w:vertAlign w:val="superscript"/>
    </w:rPr>
  </w:style>
  <w:style w:type="paragraph" w:styleId="Untertitel">
    <w:name w:val="Subtitle"/>
    <w:basedOn w:val="Standard"/>
    <w:next w:val="Standard"/>
    <w:link w:val="UntertitelZchn"/>
    <w:uiPriority w:val="11"/>
    <w:semiHidden/>
    <w:unhideWhenUsed/>
    <w:qFormat/>
    <w:rsid w:val="001255ED"/>
    <w:pPr>
      <w:numPr>
        <w:ilvl w:val="1"/>
      </w:numPr>
      <w:spacing w:after="160"/>
      <w:ind w:firstLine="720"/>
    </w:pPr>
    <w:rPr>
      <w:color w:val="5A5A5A" w:themeColor="text1" w:themeTint="A5"/>
      <w:spacing w:val="15"/>
      <w:szCs w:val="22"/>
    </w:rPr>
  </w:style>
  <w:style w:type="character" w:customStyle="1" w:styleId="UntertitelZchn">
    <w:name w:val="Untertitel Zchn"/>
    <w:basedOn w:val="Absatz-Standardschriftart"/>
    <w:link w:val="Untertitel"/>
    <w:uiPriority w:val="11"/>
    <w:semiHidden/>
    <w:rsid w:val="001255ED"/>
    <w:rPr>
      <w:color w:val="5A5A5A" w:themeColor="text1" w:themeTint="A5"/>
      <w:spacing w:val="15"/>
      <w:sz w:val="22"/>
      <w:szCs w:val="22"/>
    </w:rPr>
  </w:style>
  <w:style w:type="paragraph" w:customStyle="1" w:styleId="CitaviChapterBibliographyHeading">
    <w:name w:val="Citavi Chapter Bibliography Heading"/>
    <w:basedOn w:val="berschrift2"/>
    <w:link w:val="CitaviChapterBibliographyHeadingZchn"/>
    <w:uiPriority w:val="99"/>
    <w:rsid w:val="0078371F"/>
    <w:pPr>
      <w:jc w:val="left"/>
    </w:pPr>
  </w:style>
  <w:style w:type="character" w:customStyle="1" w:styleId="CitaviChapterBibliographyHeadingZchn">
    <w:name w:val="Citavi Chapter Bibliography Heading Zchn"/>
    <w:basedOn w:val="Absatz-Standardschriftart"/>
    <w:link w:val="CitaviChapterBibliographyHeading"/>
    <w:uiPriority w:val="99"/>
    <w:rsid w:val="0078371F"/>
    <w:rPr>
      <w:rFonts w:asciiTheme="majorHAnsi" w:eastAsiaTheme="majorEastAsia" w:hAnsiTheme="majorHAnsi" w:cstheme="majorBidi"/>
    </w:rPr>
  </w:style>
  <w:style w:type="paragraph" w:customStyle="1" w:styleId="CitaviBibliographySubheading1">
    <w:name w:val="Citavi Bibliography Subheading 1"/>
    <w:basedOn w:val="berschrift2"/>
    <w:link w:val="CitaviBibliographySubheading1Zchn"/>
    <w:uiPriority w:val="99"/>
    <w:rsid w:val="0078371F"/>
    <w:pPr>
      <w:outlineLvl w:val="9"/>
    </w:pPr>
  </w:style>
  <w:style w:type="character" w:customStyle="1" w:styleId="CitaviBibliographySubheading1Zchn">
    <w:name w:val="Citavi Bibliography Subheading 1 Zchn"/>
    <w:basedOn w:val="Absatz-Standardschriftart"/>
    <w:link w:val="CitaviBibliographySubheading1"/>
    <w:uiPriority w:val="99"/>
    <w:rsid w:val="0078371F"/>
    <w:rPr>
      <w:rFonts w:asciiTheme="majorHAnsi" w:eastAsiaTheme="majorEastAsia" w:hAnsiTheme="majorHAnsi" w:cstheme="majorBidi"/>
    </w:rPr>
  </w:style>
  <w:style w:type="paragraph" w:customStyle="1" w:styleId="CitaviBibliographySubheading2">
    <w:name w:val="Citavi Bibliography Subheading 2"/>
    <w:basedOn w:val="berschrift3"/>
    <w:link w:val="CitaviBibliographySubheading2Zchn"/>
    <w:uiPriority w:val="99"/>
    <w:rsid w:val="0078371F"/>
    <w:pPr>
      <w:outlineLvl w:val="9"/>
    </w:pPr>
  </w:style>
  <w:style w:type="character" w:customStyle="1" w:styleId="CitaviBibliographySubheading2Zchn">
    <w:name w:val="Citavi Bibliography Subheading 2 Zchn"/>
    <w:basedOn w:val="Absatz-Standardschriftart"/>
    <w:link w:val="CitaviBibliographySubheading2"/>
    <w:uiPriority w:val="99"/>
    <w:rsid w:val="0078371F"/>
    <w:rPr>
      <w:rFonts w:asciiTheme="majorHAnsi" w:eastAsiaTheme="majorEastAsia" w:hAnsiTheme="majorHAnsi" w:cstheme="majorBidi"/>
    </w:rPr>
  </w:style>
  <w:style w:type="paragraph" w:customStyle="1" w:styleId="CitaviBibliographySubheading3">
    <w:name w:val="Citavi Bibliography Subheading 3"/>
    <w:basedOn w:val="berschrift4"/>
    <w:link w:val="CitaviBibliographySubheading3Zchn"/>
    <w:uiPriority w:val="99"/>
    <w:rsid w:val="0078371F"/>
    <w:pPr>
      <w:outlineLvl w:val="9"/>
    </w:pPr>
  </w:style>
  <w:style w:type="character" w:customStyle="1" w:styleId="CitaviBibliographySubheading3Zchn">
    <w:name w:val="Citavi Bibliography Subheading 3 Zchn"/>
    <w:basedOn w:val="Absatz-Standardschriftart"/>
    <w:link w:val="CitaviBibliographySubheading3"/>
    <w:uiPriority w:val="99"/>
    <w:rsid w:val="0078371F"/>
    <w:rPr>
      <w:rFonts w:asciiTheme="majorHAnsi" w:eastAsiaTheme="majorEastAsia" w:hAnsiTheme="majorHAnsi" w:cstheme="majorBidi"/>
    </w:rPr>
  </w:style>
  <w:style w:type="paragraph" w:customStyle="1" w:styleId="CitaviBibliographySubheading4">
    <w:name w:val="Citavi Bibliography Subheading 4"/>
    <w:basedOn w:val="berschrift5"/>
    <w:link w:val="CitaviBibliographySubheading4Zchn"/>
    <w:uiPriority w:val="99"/>
    <w:rsid w:val="0078371F"/>
    <w:pPr>
      <w:outlineLvl w:val="9"/>
    </w:pPr>
  </w:style>
  <w:style w:type="character" w:customStyle="1" w:styleId="CitaviBibliographySubheading4Zchn">
    <w:name w:val="Citavi Bibliography Subheading 4 Zchn"/>
    <w:basedOn w:val="Absatz-Standardschriftart"/>
    <w:link w:val="CitaviBibliographySubheading4"/>
    <w:uiPriority w:val="99"/>
    <w:rsid w:val="0078371F"/>
    <w:rPr>
      <w:rFonts w:asciiTheme="majorHAnsi" w:eastAsiaTheme="majorEastAsia" w:hAnsiTheme="majorHAnsi" w:cstheme="majorBidi"/>
    </w:rPr>
  </w:style>
  <w:style w:type="paragraph" w:customStyle="1" w:styleId="CitaviBibliographySubheading5">
    <w:name w:val="Citavi Bibliography Subheading 5"/>
    <w:basedOn w:val="berschrift6"/>
    <w:link w:val="CitaviBibliographySubheading5Zchn"/>
    <w:uiPriority w:val="99"/>
    <w:rsid w:val="0078371F"/>
    <w:pPr>
      <w:outlineLvl w:val="9"/>
    </w:pPr>
  </w:style>
  <w:style w:type="character" w:customStyle="1" w:styleId="CitaviBibliographySubheading5Zchn">
    <w:name w:val="Citavi Bibliography Subheading 5 Zchn"/>
    <w:basedOn w:val="Absatz-Standardschriftart"/>
    <w:link w:val="CitaviBibliographySubheading5"/>
    <w:uiPriority w:val="99"/>
    <w:rsid w:val="0078371F"/>
    <w:rPr>
      <w:rFonts w:asciiTheme="majorHAnsi" w:eastAsiaTheme="majorEastAsia" w:hAnsiTheme="majorHAnsi" w:cstheme="majorBidi"/>
    </w:rPr>
  </w:style>
  <w:style w:type="paragraph" w:customStyle="1" w:styleId="CitaviBibliographySubheading6">
    <w:name w:val="Citavi Bibliography Subheading 6"/>
    <w:basedOn w:val="berschrift7"/>
    <w:link w:val="CitaviBibliographySubheading6Zchn"/>
    <w:uiPriority w:val="99"/>
    <w:rsid w:val="0078371F"/>
    <w:pPr>
      <w:outlineLvl w:val="9"/>
    </w:pPr>
  </w:style>
  <w:style w:type="character" w:customStyle="1" w:styleId="CitaviBibliographySubheading6Zchn">
    <w:name w:val="Citavi Bibliography Subheading 6 Zchn"/>
    <w:basedOn w:val="Absatz-Standardschriftart"/>
    <w:link w:val="CitaviBibliographySubheading6"/>
    <w:uiPriority w:val="99"/>
    <w:rsid w:val="0078371F"/>
    <w:rPr>
      <w:rFonts w:asciiTheme="majorHAnsi" w:eastAsiaTheme="majorEastAsia" w:hAnsiTheme="majorHAnsi" w:cstheme="majorBidi"/>
    </w:rPr>
  </w:style>
  <w:style w:type="paragraph" w:customStyle="1" w:styleId="CitaviBibliographySubheading7">
    <w:name w:val="Citavi Bibliography Subheading 7"/>
    <w:basedOn w:val="berschrift8"/>
    <w:link w:val="CitaviBibliographySubheading7Zchn"/>
    <w:uiPriority w:val="99"/>
    <w:rsid w:val="0078371F"/>
    <w:pPr>
      <w:outlineLvl w:val="9"/>
    </w:pPr>
  </w:style>
  <w:style w:type="character" w:customStyle="1" w:styleId="CitaviBibliographySubheading7Zchn">
    <w:name w:val="Citavi Bibliography Subheading 7 Zchn"/>
    <w:basedOn w:val="Absatz-Standardschriftart"/>
    <w:link w:val="CitaviBibliographySubheading7"/>
    <w:uiPriority w:val="99"/>
    <w:rsid w:val="0078371F"/>
    <w:rPr>
      <w:rFonts w:asciiTheme="majorHAnsi" w:eastAsiaTheme="majorEastAsia" w:hAnsiTheme="majorHAnsi" w:cstheme="majorBidi"/>
    </w:rPr>
  </w:style>
  <w:style w:type="paragraph" w:customStyle="1" w:styleId="CitaviBibliographySubheading8">
    <w:name w:val="Citavi Bibliography Subheading 8"/>
    <w:basedOn w:val="berschrift9"/>
    <w:link w:val="CitaviBibliographySubheading8Zchn"/>
    <w:uiPriority w:val="99"/>
    <w:rsid w:val="0078371F"/>
    <w:pPr>
      <w:outlineLvl w:val="9"/>
    </w:pPr>
  </w:style>
  <w:style w:type="character" w:customStyle="1" w:styleId="CitaviBibliographySubheading8Zchn">
    <w:name w:val="Citavi Bibliography Subheading 8 Zchn"/>
    <w:basedOn w:val="Absatz-Standardschriftart"/>
    <w:link w:val="CitaviBibliographySubheading8"/>
    <w:uiPriority w:val="99"/>
    <w:rsid w:val="0078371F"/>
    <w:rPr>
      <w:rFonts w:asciiTheme="majorHAnsi" w:eastAsiaTheme="majorEastAsia" w:hAnsiTheme="majorHAnsi" w:cstheme="majorBidi"/>
    </w:rPr>
  </w:style>
  <w:style w:type="character" w:styleId="Funotenzeichen">
    <w:name w:val="footnote reference"/>
    <w:basedOn w:val="Absatz-Standardschriftart"/>
    <w:uiPriority w:val="99"/>
    <w:semiHidden/>
    <w:unhideWhenUsed/>
    <w:rsid w:val="00937D57"/>
    <w:rPr>
      <w:vertAlign w:val="superscript"/>
    </w:rPr>
  </w:style>
  <w:style w:type="character" w:styleId="NichtaufgelsteErwhnung">
    <w:name w:val="Unresolved Mention"/>
    <w:basedOn w:val="Absatz-Standardschriftart"/>
    <w:uiPriority w:val="99"/>
    <w:semiHidden/>
    <w:unhideWhenUsed/>
    <w:rsid w:val="00BB059A"/>
    <w:rPr>
      <w:color w:val="605E5C"/>
      <w:shd w:val="clear" w:color="auto" w:fill="E1DFDD"/>
    </w:rPr>
  </w:style>
  <w:style w:type="character" w:customStyle="1" w:styleId="mw-headline">
    <w:name w:val="mw-headline"/>
    <w:basedOn w:val="Absatz-Standardschriftart"/>
    <w:rsid w:val="009440BF"/>
  </w:style>
  <w:style w:type="paragraph" w:customStyle="1" w:styleId="msonormal0">
    <w:name w:val="msonormal"/>
    <w:basedOn w:val="Standard"/>
    <w:rsid w:val="00CE2655"/>
    <w:pPr>
      <w:suppressAutoHyphens w:val="0"/>
      <w:spacing w:before="100" w:beforeAutospacing="1" w:after="100" w:afterAutospacing="1" w:line="240" w:lineRule="auto"/>
      <w:ind w:firstLine="0"/>
      <w:jc w:val="left"/>
    </w:pPr>
    <w:rPr>
      <w:rFonts w:ascii="Times New Roman" w:eastAsia="Times New Roman" w:hAnsi="Times New Roman" w:cs="Times New Roman"/>
      <w:sz w:val="24"/>
      <w:lang w:eastAsia="de-DE"/>
    </w:rPr>
  </w:style>
  <w:style w:type="paragraph" w:customStyle="1" w:styleId="rtccontent">
    <w:name w:val="rtccontent"/>
    <w:basedOn w:val="Standard"/>
    <w:rsid w:val="00D12F0F"/>
    <w:pPr>
      <w:suppressAutoHyphens w:val="0"/>
      <w:spacing w:before="100" w:beforeAutospacing="1" w:after="100" w:afterAutospacing="1" w:line="240" w:lineRule="auto"/>
      <w:ind w:firstLine="0"/>
      <w:jc w:val="left"/>
    </w:pPr>
    <w:rPr>
      <w:rFonts w:ascii="Times New Roman" w:eastAsia="Times New Roman" w:hAnsi="Times New Roman" w:cs="Times New Roman"/>
      <w:sz w:val="24"/>
      <w:lang w:eastAsia="de-DE"/>
    </w:rPr>
  </w:style>
  <w:style w:type="paragraph" w:customStyle="1" w:styleId="linenode">
    <w:name w:val="linenode"/>
    <w:basedOn w:val="Standard"/>
    <w:rsid w:val="00D12F0F"/>
    <w:pPr>
      <w:suppressAutoHyphens w:val="0"/>
      <w:spacing w:before="100" w:beforeAutospacing="1" w:after="100" w:afterAutospacing="1" w:line="240" w:lineRule="auto"/>
      <w:ind w:firstLine="0"/>
      <w:jc w:val="left"/>
    </w:pPr>
    <w:rPr>
      <w:rFonts w:ascii="Consolas" w:eastAsia="Times New Roman" w:hAnsi="Consolas" w:cs="Times New Roman"/>
      <w:sz w:val="20"/>
      <w:szCs w:val="20"/>
      <w:lang w:eastAsia="de-DE"/>
    </w:rPr>
  </w:style>
  <w:style w:type="character" w:customStyle="1" w:styleId="hgkelc">
    <w:name w:val="hgkelc"/>
    <w:basedOn w:val="Absatz-Standardschriftart"/>
    <w:rsid w:val="00AC0CB8"/>
  </w:style>
  <w:style w:type="paragraph" w:styleId="berarbeitung">
    <w:name w:val="Revision"/>
    <w:hidden/>
    <w:uiPriority w:val="99"/>
    <w:semiHidden/>
    <w:rsid w:val="00EF4A11"/>
    <w:pPr>
      <w:spacing w:line="240" w:lineRule="auto"/>
      <w:ind w:firstLine="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8103917">
      <w:bodyDiv w:val="1"/>
      <w:marLeft w:val="0"/>
      <w:marRight w:val="0"/>
      <w:marTop w:val="0"/>
      <w:marBottom w:val="0"/>
      <w:divBdr>
        <w:top w:val="none" w:sz="0" w:space="0" w:color="auto"/>
        <w:left w:val="none" w:sz="0" w:space="0" w:color="auto"/>
        <w:bottom w:val="none" w:sz="0" w:space="0" w:color="auto"/>
        <w:right w:val="none" w:sz="0" w:space="0" w:color="auto"/>
      </w:divBdr>
      <w:divsChild>
        <w:div w:id="543294411">
          <w:marLeft w:val="0"/>
          <w:marRight w:val="0"/>
          <w:marTop w:val="0"/>
          <w:marBottom w:val="0"/>
          <w:divBdr>
            <w:top w:val="none" w:sz="0" w:space="0" w:color="auto"/>
            <w:left w:val="none" w:sz="0" w:space="0" w:color="auto"/>
            <w:bottom w:val="none" w:sz="0" w:space="0" w:color="auto"/>
            <w:right w:val="none" w:sz="0" w:space="0" w:color="auto"/>
          </w:divBdr>
          <w:divsChild>
            <w:div w:id="1033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498229">
      <w:bodyDiv w:val="1"/>
      <w:marLeft w:val="0"/>
      <w:marRight w:val="0"/>
      <w:marTop w:val="0"/>
      <w:marBottom w:val="0"/>
      <w:divBdr>
        <w:top w:val="none" w:sz="0" w:space="0" w:color="auto"/>
        <w:left w:val="none" w:sz="0" w:space="0" w:color="auto"/>
        <w:bottom w:val="none" w:sz="0" w:space="0" w:color="auto"/>
        <w:right w:val="none" w:sz="0" w:space="0" w:color="auto"/>
      </w:divBdr>
      <w:divsChild>
        <w:div w:id="1423262838">
          <w:marLeft w:val="0"/>
          <w:marRight w:val="0"/>
          <w:marTop w:val="0"/>
          <w:marBottom w:val="0"/>
          <w:divBdr>
            <w:top w:val="none" w:sz="0" w:space="0" w:color="auto"/>
            <w:left w:val="none" w:sz="0" w:space="0" w:color="auto"/>
            <w:bottom w:val="none" w:sz="0" w:space="0" w:color="auto"/>
            <w:right w:val="none" w:sz="0" w:space="0" w:color="auto"/>
          </w:divBdr>
          <w:divsChild>
            <w:div w:id="443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15">
      <w:bodyDiv w:val="1"/>
      <w:marLeft w:val="0"/>
      <w:marRight w:val="0"/>
      <w:marTop w:val="0"/>
      <w:marBottom w:val="0"/>
      <w:divBdr>
        <w:top w:val="none" w:sz="0" w:space="0" w:color="auto"/>
        <w:left w:val="none" w:sz="0" w:space="0" w:color="auto"/>
        <w:bottom w:val="none" w:sz="0" w:space="0" w:color="auto"/>
        <w:right w:val="none" w:sz="0" w:space="0" w:color="auto"/>
      </w:divBdr>
      <w:divsChild>
        <w:div w:id="1112476526">
          <w:marLeft w:val="0"/>
          <w:marRight w:val="0"/>
          <w:marTop w:val="0"/>
          <w:marBottom w:val="0"/>
          <w:divBdr>
            <w:top w:val="none" w:sz="0" w:space="0" w:color="auto"/>
            <w:left w:val="none" w:sz="0" w:space="0" w:color="auto"/>
            <w:bottom w:val="none" w:sz="0" w:space="0" w:color="auto"/>
            <w:right w:val="none" w:sz="0" w:space="0" w:color="auto"/>
          </w:divBdr>
          <w:divsChild>
            <w:div w:id="18109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598">
      <w:bodyDiv w:val="1"/>
      <w:marLeft w:val="0"/>
      <w:marRight w:val="0"/>
      <w:marTop w:val="0"/>
      <w:marBottom w:val="0"/>
      <w:divBdr>
        <w:top w:val="none" w:sz="0" w:space="0" w:color="auto"/>
        <w:left w:val="none" w:sz="0" w:space="0" w:color="auto"/>
        <w:bottom w:val="none" w:sz="0" w:space="0" w:color="auto"/>
        <w:right w:val="none" w:sz="0" w:space="0" w:color="auto"/>
      </w:divBdr>
      <w:divsChild>
        <w:div w:id="1695377329">
          <w:marLeft w:val="0"/>
          <w:marRight w:val="0"/>
          <w:marTop w:val="0"/>
          <w:marBottom w:val="0"/>
          <w:divBdr>
            <w:top w:val="none" w:sz="0" w:space="0" w:color="auto"/>
            <w:left w:val="none" w:sz="0" w:space="0" w:color="auto"/>
            <w:bottom w:val="none" w:sz="0" w:space="0" w:color="auto"/>
            <w:right w:val="none" w:sz="0" w:space="0" w:color="auto"/>
          </w:divBdr>
          <w:divsChild>
            <w:div w:id="580677816">
              <w:marLeft w:val="0"/>
              <w:marRight w:val="0"/>
              <w:marTop w:val="0"/>
              <w:marBottom w:val="0"/>
              <w:divBdr>
                <w:top w:val="none" w:sz="0" w:space="0" w:color="auto"/>
                <w:left w:val="none" w:sz="0" w:space="0" w:color="auto"/>
                <w:bottom w:val="none" w:sz="0" w:space="0" w:color="auto"/>
                <w:right w:val="none" w:sz="0" w:space="0" w:color="auto"/>
              </w:divBdr>
            </w:div>
            <w:div w:id="1934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9613">
      <w:bodyDiv w:val="1"/>
      <w:marLeft w:val="0"/>
      <w:marRight w:val="0"/>
      <w:marTop w:val="0"/>
      <w:marBottom w:val="0"/>
      <w:divBdr>
        <w:top w:val="none" w:sz="0" w:space="0" w:color="auto"/>
        <w:left w:val="none" w:sz="0" w:space="0" w:color="auto"/>
        <w:bottom w:val="none" w:sz="0" w:space="0" w:color="auto"/>
        <w:right w:val="none" w:sz="0" w:space="0" w:color="auto"/>
      </w:divBdr>
      <w:divsChild>
        <w:div w:id="1602758272">
          <w:marLeft w:val="0"/>
          <w:marRight w:val="0"/>
          <w:marTop w:val="0"/>
          <w:marBottom w:val="0"/>
          <w:divBdr>
            <w:top w:val="none" w:sz="0" w:space="0" w:color="auto"/>
            <w:left w:val="none" w:sz="0" w:space="0" w:color="auto"/>
            <w:bottom w:val="none" w:sz="0" w:space="0" w:color="auto"/>
            <w:right w:val="none" w:sz="0" w:space="0" w:color="auto"/>
          </w:divBdr>
          <w:divsChild>
            <w:div w:id="2109153144">
              <w:marLeft w:val="0"/>
              <w:marRight w:val="0"/>
              <w:marTop w:val="0"/>
              <w:marBottom w:val="0"/>
              <w:divBdr>
                <w:top w:val="none" w:sz="0" w:space="0" w:color="auto"/>
                <w:left w:val="none" w:sz="0" w:space="0" w:color="auto"/>
                <w:bottom w:val="none" w:sz="0" w:space="0" w:color="auto"/>
                <w:right w:val="none" w:sz="0" w:space="0" w:color="auto"/>
              </w:divBdr>
            </w:div>
            <w:div w:id="1412191669">
              <w:marLeft w:val="0"/>
              <w:marRight w:val="0"/>
              <w:marTop w:val="0"/>
              <w:marBottom w:val="0"/>
              <w:divBdr>
                <w:top w:val="none" w:sz="0" w:space="0" w:color="auto"/>
                <w:left w:val="none" w:sz="0" w:space="0" w:color="auto"/>
                <w:bottom w:val="none" w:sz="0" w:space="0" w:color="auto"/>
                <w:right w:val="none" w:sz="0" w:space="0" w:color="auto"/>
              </w:divBdr>
            </w:div>
            <w:div w:id="693194300">
              <w:marLeft w:val="0"/>
              <w:marRight w:val="0"/>
              <w:marTop w:val="0"/>
              <w:marBottom w:val="0"/>
              <w:divBdr>
                <w:top w:val="none" w:sz="0" w:space="0" w:color="auto"/>
                <w:left w:val="none" w:sz="0" w:space="0" w:color="auto"/>
                <w:bottom w:val="none" w:sz="0" w:space="0" w:color="auto"/>
                <w:right w:val="none" w:sz="0" w:space="0" w:color="auto"/>
              </w:divBdr>
            </w:div>
            <w:div w:id="2002082388">
              <w:marLeft w:val="0"/>
              <w:marRight w:val="0"/>
              <w:marTop w:val="0"/>
              <w:marBottom w:val="0"/>
              <w:divBdr>
                <w:top w:val="none" w:sz="0" w:space="0" w:color="auto"/>
                <w:left w:val="none" w:sz="0" w:space="0" w:color="auto"/>
                <w:bottom w:val="none" w:sz="0" w:space="0" w:color="auto"/>
                <w:right w:val="none" w:sz="0" w:space="0" w:color="auto"/>
              </w:divBdr>
            </w:div>
            <w:div w:id="1695375979">
              <w:marLeft w:val="0"/>
              <w:marRight w:val="0"/>
              <w:marTop w:val="0"/>
              <w:marBottom w:val="0"/>
              <w:divBdr>
                <w:top w:val="none" w:sz="0" w:space="0" w:color="auto"/>
                <w:left w:val="none" w:sz="0" w:space="0" w:color="auto"/>
                <w:bottom w:val="none" w:sz="0" w:space="0" w:color="auto"/>
                <w:right w:val="none" w:sz="0" w:space="0" w:color="auto"/>
              </w:divBdr>
            </w:div>
            <w:div w:id="1123116198">
              <w:marLeft w:val="0"/>
              <w:marRight w:val="0"/>
              <w:marTop w:val="0"/>
              <w:marBottom w:val="0"/>
              <w:divBdr>
                <w:top w:val="none" w:sz="0" w:space="0" w:color="auto"/>
                <w:left w:val="none" w:sz="0" w:space="0" w:color="auto"/>
                <w:bottom w:val="none" w:sz="0" w:space="0" w:color="auto"/>
                <w:right w:val="none" w:sz="0" w:space="0" w:color="auto"/>
              </w:divBdr>
            </w:div>
            <w:div w:id="1464692025">
              <w:marLeft w:val="0"/>
              <w:marRight w:val="0"/>
              <w:marTop w:val="0"/>
              <w:marBottom w:val="0"/>
              <w:divBdr>
                <w:top w:val="none" w:sz="0" w:space="0" w:color="auto"/>
                <w:left w:val="none" w:sz="0" w:space="0" w:color="auto"/>
                <w:bottom w:val="none" w:sz="0" w:space="0" w:color="auto"/>
                <w:right w:val="none" w:sz="0" w:space="0" w:color="auto"/>
              </w:divBdr>
            </w:div>
            <w:div w:id="1313371794">
              <w:marLeft w:val="0"/>
              <w:marRight w:val="0"/>
              <w:marTop w:val="0"/>
              <w:marBottom w:val="0"/>
              <w:divBdr>
                <w:top w:val="none" w:sz="0" w:space="0" w:color="auto"/>
                <w:left w:val="none" w:sz="0" w:space="0" w:color="auto"/>
                <w:bottom w:val="none" w:sz="0" w:space="0" w:color="auto"/>
                <w:right w:val="none" w:sz="0" w:space="0" w:color="auto"/>
              </w:divBdr>
            </w:div>
            <w:div w:id="1567376307">
              <w:marLeft w:val="0"/>
              <w:marRight w:val="0"/>
              <w:marTop w:val="0"/>
              <w:marBottom w:val="0"/>
              <w:divBdr>
                <w:top w:val="none" w:sz="0" w:space="0" w:color="auto"/>
                <w:left w:val="none" w:sz="0" w:space="0" w:color="auto"/>
                <w:bottom w:val="none" w:sz="0" w:space="0" w:color="auto"/>
                <w:right w:val="none" w:sz="0" w:space="0" w:color="auto"/>
              </w:divBdr>
            </w:div>
            <w:div w:id="860124764">
              <w:marLeft w:val="0"/>
              <w:marRight w:val="0"/>
              <w:marTop w:val="0"/>
              <w:marBottom w:val="0"/>
              <w:divBdr>
                <w:top w:val="none" w:sz="0" w:space="0" w:color="auto"/>
                <w:left w:val="none" w:sz="0" w:space="0" w:color="auto"/>
                <w:bottom w:val="none" w:sz="0" w:space="0" w:color="auto"/>
                <w:right w:val="none" w:sz="0" w:space="0" w:color="auto"/>
              </w:divBdr>
            </w:div>
            <w:div w:id="1549297415">
              <w:marLeft w:val="0"/>
              <w:marRight w:val="0"/>
              <w:marTop w:val="0"/>
              <w:marBottom w:val="0"/>
              <w:divBdr>
                <w:top w:val="none" w:sz="0" w:space="0" w:color="auto"/>
                <w:left w:val="none" w:sz="0" w:space="0" w:color="auto"/>
                <w:bottom w:val="none" w:sz="0" w:space="0" w:color="auto"/>
                <w:right w:val="none" w:sz="0" w:space="0" w:color="auto"/>
              </w:divBdr>
            </w:div>
            <w:div w:id="351154391">
              <w:marLeft w:val="0"/>
              <w:marRight w:val="0"/>
              <w:marTop w:val="0"/>
              <w:marBottom w:val="0"/>
              <w:divBdr>
                <w:top w:val="none" w:sz="0" w:space="0" w:color="auto"/>
                <w:left w:val="none" w:sz="0" w:space="0" w:color="auto"/>
                <w:bottom w:val="none" w:sz="0" w:space="0" w:color="auto"/>
                <w:right w:val="none" w:sz="0" w:space="0" w:color="auto"/>
              </w:divBdr>
            </w:div>
            <w:div w:id="1334650934">
              <w:marLeft w:val="0"/>
              <w:marRight w:val="0"/>
              <w:marTop w:val="0"/>
              <w:marBottom w:val="0"/>
              <w:divBdr>
                <w:top w:val="none" w:sz="0" w:space="0" w:color="auto"/>
                <w:left w:val="none" w:sz="0" w:space="0" w:color="auto"/>
                <w:bottom w:val="none" w:sz="0" w:space="0" w:color="auto"/>
                <w:right w:val="none" w:sz="0" w:space="0" w:color="auto"/>
              </w:divBdr>
            </w:div>
            <w:div w:id="883255793">
              <w:marLeft w:val="0"/>
              <w:marRight w:val="0"/>
              <w:marTop w:val="0"/>
              <w:marBottom w:val="0"/>
              <w:divBdr>
                <w:top w:val="none" w:sz="0" w:space="0" w:color="auto"/>
                <w:left w:val="none" w:sz="0" w:space="0" w:color="auto"/>
                <w:bottom w:val="none" w:sz="0" w:space="0" w:color="auto"/>
                <w:right w:val="none" w:sz="0" w:space="0" w:color="auto"/>
              </w:divBdr>
            </w:div>
            <w:div w:id="1583447870">
              <w:marLeft w:val="0"/>
              <w:marRight w:val="0"/>
              <w:marTop w:val="0"/>
              <w:marBottom w:val="0"/>
              <w:divBdr>
                <w:top w:val="none" w:sz="0" w:space="0" w:color="auto"/>
                <w:left w:val="none" w:sz="0" w:space="0" w:color="auto"/>
                <w:bottom w:val="none" w:sz="0" w:space="0" w:color="auto"/>
                <w:right w:val="none" w:sz="0" w:space="0" w:color="auto"/>
              </w:divBdr>
            </w:div>
            <w:div w:id="550773685">
              <w:marLeft w:val="0"/>
              <w:marRight w:val="0"/>
              <w:marTop w:val="0"/>
              <w:marBottom w:val="0"/>
              <w:divBdr>
                <w:top w:val="none" w:sz="0" w:space="0" w:color="auto"/>
                <w:left w:val="none" w:sz="0" w:space="0" w:color="auto"/>
                <w:bottom w:val="none" w:sz="0" w:space="0" w:color="auto"/>
                <w:right w:val="none" w:sz="0" w:space="0" w:color="auto"/>
              </w:divBdr>
            </w:div>
            <w:div w:id="1864244478">
              <w:marLeft w:val="0"/>
              <w:marRight w:val="0"/>
              <w:marTop w:val="0"/>
              <w:marBottom w:val="0"/>
              <w:divBdr>
                <w:top w:val="none" w:sz="0" w:space="0" w:color="auto"/>
                <w:left w:val="none" w:sz="0" w:space="0" w:color="auto"/>
                <w:bottom w:val="none" w:sz="0" w:space="0" w:color="auto"/>
                <w:right w:val="none" w:sz="0" w:space="0" w:color="auto"/>
              </w:divBdr>
            </w:div>
            <w:div w:id="1504390300">
              <w:marLeft w:val="0"/>
              <w:marRight w:val="0"/>
              <w:marTop w:val="0"/>
              <w:marBottom w:val="0"/>
              <w:divBdr>
                <w:top w:val="none" w:sz="0" w:space="0" w:color="auto"/>
                <w:left w:val="none" w:sz="0" w:space="0" w:color="auto"/>
                <w:bottom w:val="none" w:sz="0" w:space="0" w:color="auto"/>
                <w:right w:val="none" w:sz="0" w:space="0" w:color="auto"/>
              </w:divBdr>
            </w:div>
            <w:div w:id="1677926558">
              <w:marLeft w:val="0"/>
              <w:marRight w:val="0"/>
              <w:marTop w:val="0"/>
              <w:marBottom w:val="0"/>
              <w:divBdr>
                <w:top w:val="none" w:sz="0" w:space="0" w:color="auto"/>
                <w:left w:val="none" w:sz="0" w:space="0" w:color="auto"/>
                <w:bottom w:val="none" w:sz="0" w:space="0" w:color="auto"/>
                <w:right w:val="none" w:sz="0" w:space="0" w:color="auto"/>
              </w:divBdr>
            </w:div>
            <w:div w:id="1542814998">
              <w:marLeft w:val="0"/>
              <w:marRight w:val="0"/>
              <w:marTop w:val="0"/>
              <w:marBottom w:val="0"/>
              <w:divBdr>
                <w:top w:val="none" w:sz="0" w:space="0" w:color="auto"/>
                <w:left w:val="none" w:sz="0" w:space="0" w:color="auto"/>
                <w:bottom w:val="none" w:sz="0" w:space="0" w:color="auto"/>
                <w:right w:val="none" w:sz="0" w:space="0" w:color="auto"/>
              </w:divBdr>
            </w:div>
            <w:div w:id="1558277015">
              <w:marLeft w:val="0"/>
              <w:marRight w:val="0"/>
              <w:marTop w:val="0"/>
              <w:marBottom w:val="0"/>
              <w:divBdr>
                <w:top w:val="none" w:sz="0" w:space="0" w:color="auto"/>
                <w:left w:val="none" w:sz="0" w:space="0" w:color="auto"/>
                <w:bottom w:val="none" w:sz="0" w:space="0" w:color="auto"/>
                <w:right w:val="none" w:sz="0" w:space="0" w:color="auto"/>
              </w:divBdr>
            </w:div>
            <w:div w:id="436561970">
              <w:marLeft w:val="0"/>
              <w:marRight w:val="0"/>
              <w:marTop w:val="0"/>
              <w:marBottom w:val="0"/>
              <w:divBdr>
                <w:top w:val="none" w:sz="0" w:space="0" w:color="auto"/>
                <w:left w:val="none" w:sz="0" w:space="0" w:color="auto"/>
                <w:bottom w:val="none" w:sz="0" w:space="0" w:color="auto"/>
                <w:right w:val="none" w:sz="0" w:space="0" w:color="auto"/>
              </w:divBdr>
            </w:div>
            <w:div w:id="1830361617">
              <w:marLeft w:val="0"/>
              <w:marRight w:val="0"/>
              <w:marTop w:val="0"/>
              <w:marBottom w:val="0"/>
              <w:divBdr>
                <w:top w:val="none" w:sz="0" w:space="0" w:color="auto"/>
                <w:left w:val="none" w:sz="0" w:space="0" w:color="auto"/>
                <w:bottom w:val="none" w:sz="0" w:space="0" w:color="auto"/>
                <w:right w:val="none" w:sz="0" w:space="0" w:color="auto"/>
              </w:divBdr>
            </w:div>
            <w:div w:id="4286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77971180">
      <w:bodyDiv w:val="1"/>
      <w:marLeft w:val="0"/>
      <w:marRight w:val="0"/>
      <w:marTop w:val="0"/>
      <w:marBottom w:val="0"/>
      <w:divBdr>
        <w:top w:val="none" w:sz="0" w:space="0" w:color="auto"/>
        <w:left w:val="none" w:sz="0" w:space="0" w:color="auto"/>
        <w:bottom w:val="none" w:sz="0" w:space="0" w:color="auto"/>
        <w:right w:val="none" w:sz="0" w:space="0" w:color="auto"/>
      </w:divBdr>
      <w:divsChild>
        <w:div w:id="688801834">
          <w:marLeft w:val="0"/>
          <w:marRight w:val="0"/>
          <w:marTop w:val="0"/>
          <w:marBottom w:val="0"/>
          <w:divBdr>
            <w:top w:val="none" w:sz="0" w:space="0" w:color="auto"/>
            <w:left w:val="none" w:sz="0" w:space="0" w:color="auto"/>
            <w:bottom w:val="none" w:sz="0" w:space="0" w:color="auto"/>
            <w:right w:val="none" w:sz="0" w:space="0" w:color="auto"/>
          </w:divBdr>
          <w:divsChild>
            <w:div w:id="2021659457">
              <w:marLeft w:val="0"/>
              <w:marRight w:val="0"/>
              <w:marTop w:val="0"/>
              <w:marBottom w:val="0"/>
              <w:divBdr>
                <w:top w:val="none" w:sz="0" w:space="0" w:color="auto"/>
                <w:left w:val="none" w:sz="0" w:space="0" w:color="auto"/>
                <w:bottom w:val="none" w:sz="0" w:space="0" w:color="auto"/>
                <w:right w:val="none" w:sz="0" w:space="0" w:color="auto"/>
              </w:divBdr>
            </w:div>
            <w:div w:id="777529951">
              <w:marLeft w:val="0"/>
              <w:marRight w:val="0"/>
              <w:marTop w:val="0"/>
              <w:marBottom w:val="0"/>
              <w:divBdr>
                <w:top w:val="none" w:sz="0" w:space="0" w:color="auto"/>
                <w:left w:val="none" w:sz="0" w:space="0" w:color="auto"/>
                <w:bottom w:val="none" w:sz="0" w:space="0" w:color="auto"/>
                <w:right w:val="none" w:sz="0" w:space="0" w:color="auto"/>
              </w:divBdr>
            </w:div>
            <w:div w:id="149368431">
              <w:marLeft w:val="0"/>
              <w:marRight w:val="0"/>
              <w:marTop w:val="0"/>
              <w:marBottom w:val="0"/>
              <w:divBdr>
                <w:top w:val="none" w:sz="0" w:space="0" w:color="auto"/>
                <w:left w:val="none" w:sz="0" w:space="0" w:color="auto"/>
                <w:bottom w:val="none" w:sz="0" w:space="0" w:color="auto"/>
                <w:right w:val="none" w:sz="0" w:space="0" w:color="auto"/>
              </w:divBdr>
            </w:div>
            <w:div w:id="1856533883">
              <w:marLeft w:val="0"/>
              <w:marRight w:val="0"/>
              <w:marTop w:val="0"/>
              <w:marBottom w:val="0"/>
              <w:divBdr>
                <w:top w:val="none" w:sz="0" w:space="0" w:color="auto"/>
                <w:left w:val="none" w:sz="0" w:space="0" w:color="auto"/>
                <w:bottom w:val="none" w:sz="0" w:space="0" w:color="auto"/>
                <w:right w:val="none" w:sz="0" w:space="0" w:color="auto"/>
              </w:divBdr>
            </w:div>
            <w:div w:id="419954904">
              <w:marLeft w:val="0"/>
              <w:marRight w:val="0"/>
              <w:marTop w:val="0"/>
              <w:marBottom w:val="0"/>
              <w:divBdr>
                <w:top w:val="none" w:sz="0" w:space="0" w:color="auto"/>
                <w:left w:val="none" w:sz="0" w:space="0" w:color="auto"/>
                <w:bottom w:val="none" w:sz="0" w:space="0" w:color="auto"/>
                <w:right w:val="none" w:sz="0" w:space="0" w:color="auto"/>
              </w:divBdr>
            </w:div>
            <w:div w:id="1476098766">
              <w:marLeft w:val="0"/>
              <w:marRight w:val="0"/>
              <w:marTop w:val="0"/>
              <w:marBottom w:val="0"/>
              <w:divBdr>
                <w:top w:val="none" w:sz="0" w:space="0" w:color="auto"/>
                <w:left w:val="none" w:sz="0" w:space="0" w:color="auto"/>
                <w:bottom w:val="none" w:sz="0" w:space="0" w:color="auto"/>
                <w:right w:val="none" w:sz="0" w:space="0" w:color="auto"/>
              </w:divBdr>
            </w:div>
            <w:div w:id="1500536261">
              <w:marLeft w:val="0"/>
              <w:marRight w:val="0"/>
              <w:marTop w:val="0"/>
              <w:marBottom w:val="0"/>
              <w:divBdr>
                <w:top w:val="none" w:sz="0" w:space="0" w:color="auto"/>
                <w:left w:val="none" w:sz="0" w:space="0" w:color="auto"/>
                <w:bottom w:val="none" w:sz="0" w:space="0" w:color="auto"/>
                <w:right w:val="none" w:sz="0" w:space="0" w:color="auto"/>
              </w:divBdr>
            </w:div>
            <w:div w:id="1913076180">
              <w:marLeft w:val="0"/>
              <w:marRight w:val="0"/>
              <w:marTop w:val="0"/>
              <w:marBottom w:val="0"/>
              <w:divBdr>
                <w:top w:val="none" w:sz="0" w:space="0" w:color="auto"/>
                <w:left w:val="none" w:sz="0" w:space="0" w:color="auto"/>
                <w:bottom w:val="none" w:sz="0" w:space="0" w:color="auto"/>
                <w:right w:val="none" w:sz="0" w:space="0" w:color="auto"/>
              </w:divBdr>
            </w:div>
            <w:div w:id="102309030">
              <w:marLeft w:val="0"/>
              <w:marRight w:val="0"/>
              <w:marTop w:val="0"/>
              <w:marBottom w:val="0"/>
              <w:divBdr>
                <w:top w:val="none" w:sz="0" w:space="0" w:color="auto"/>
                <w:left w:val="none" w:sz="0" w:space="0" w:color="auto"/>
                <w:bottom w:val="none" w:sz="0" w:space="0" w:color="auto"/>
                <w:right w:val="none" w:sz="0" w:space="0" w:color="auto"/>
              </w:divBdr>
            </w:div>
            <w:div w:id="791510525">
              <w:marLeft w:val="0"/>
              <w:marRight w:val="0"/>
              <w:marTop w:val="0"/>
              <w:marBottom w:val="0"/>
              <w:divBdr>
                <w:top w:val="none" w:sz="0" w:space="0" w:color="auto"/>
                <w:left w:val="none" w:sz="0" w:space="0" w:color="auto"/>
                <w:bottom w:val="none" w:sz="0" w:space="0" w:color="auto"/>
                <w:right w:val="none" w:sz="0" w:space="0" w:color="auto"/>
              </w:divBdr>
            </w:div>
            <w:div w:id="102070299">
              <w:marLeft w:val="0"/>
              <w:marRight w:val="0"/>
              <w:marTop w:val="0"/>
              <w:marBottom w:val="0"/>
              <w:divBdr>
                <w:top w:val="none" w:sz="0" w:space="0" w:color="auto"/>
                <w:left w:val="none" w:sz="0" w:space="0" w:color="auto"/>
                <w:bottom w:val="none" w:sz="0" w:space="0" w:color="auto"/>
                <w:right w:val="none" w:sz="0" w:space="0" w:color="auto"/>
              </w:divBdr>
            </w:div>
            <w:div w:id="1162697790">
              <w:marLeft w:val="0"/>
              <w:marRight w:val="0"/>
              <w:marTop w:val="0"/>
              <w:marBottom w:val="0"/>
              <w:divBdr>
                <w:top w:val="none" w:sz="0" w:space="0" w:color="auto"/>
                <w:left w:val="none" w:sz="0" w:space="0" w:color="auto"/>
                <w:bottom w:val="none" w:sz="0" w:space="0" w:color="auto"/>
                <w:right w:val="none" w:sz="0" w:space="0" w:color="auto"/>
              </w:divBdr>
            </w:div>
            <w:div w:id="1273779135">
              <w:marLeft w:val="0"/>
              <w:marRight w:val="0"/>
              <w:marTop w:val="0"/>
              <w:marBottom w:val="0"/>
              <w:divBdr>
                <w:top w:val="none" w:sz="0" w:space="0" w:color="auto"/>
                <w:left w:val="none" w:sz="0" w:space="0" w:color="auto"/>
                <w:bottom w:val="none" w:sz="0" w:space="0" w:color="auto"/>
                <w:right w:val="none" w:sz="0" w:space="0" w:color="auto"/>
              </w:divBdr>
            </w:div>
            <w:div w:id="1953248421">
              <w:marLeft w:val="0"/>
              <w:marRight w:val="0"/>
              <w:marTop w:val="0"/>
              <w:marBottom w:val="0"/>
              <w:divBdr>
                <w:top w:val="none" w:sz="0" w:space="0" w:color="auto"/>
                <w:left w:val="none" w:sz="0" w:space="0" w:color="auto"/>
                <w:bottom w:val="none" w:sz="0" w:space="0" w:color="auto"/>
                <w:right w:val="none" w:sz="0" w:space="0" w:color="auto"/>
              </w:divBdr>
            </w:div>
            <w:div w:id="624846060">
              <w:marLeft w:val="0"/>
              <w:marRight w:val="0"/>
              <w:marTop w:val="0"/>
              <w:marBottom w:val="0"/>
              <w:divBdr>
                <w:top w:val="none" w:sz="0" w:space="0" w:color="auto"/>
                <w:left w:val="none" w:sz="0" w:space="0" w:color="auto"/>
                <w:bottom w:val="none" w:sz="0" w:space="0" w:color="auto"/>
                <w:right w:val="none" w:sz="0" w:space="0" w:color="auto"/>
              </w:divBdr>
            </w:div>
            <w:div w:id="1674070257">
              <w:marLeft w:val="0"/>
              <w:marRight w:val="0"/>
              <w:marTop w:val="0"/>
              <w:marBottom w:val="0"/>
              <w:divBdr>
                <w:top w:val="none" w:sz="0" w:space="0" w:color="auto"/>
                <w:left w:val="none" w:sz="0" w:space="0" w:color="auto"/>
                <w:bottom w:val="none" w:sz="0" w:space="0" w:color="auto"/>
                <w:right w:val="none" w:sz="0" w:space="0" w:color="auto"/>
              </w:divBdr>
            </w:div>
            <w:div w:id="1381590142">
              <w:marLeft w:val="0"/>
              <w:marRight w:val="0"/>
              <w:marTop w:val="0"/>
              <w:marBottom w:val="0"/>
              <w:divBdr>
                <w:top w:val="none" w:sz="0" w:space="0" w:color="auto"/>
                <w:left w:val="none" w:sz="0" w:space="0" w:color="auto"/>
                <w:bottom w:val="none" w:sz="0" w:space="0" w:color="auto"/>
                <w:right w:val="none" w:sz="0" w:space="0" w:color="auto"/>
              </w:divBdr>
            </w:div>
            <w:div w:id="1626353939">
              <w:marLeft w:val="0"/>
              <w:marRight w:val="0"/>
              <w:marTop w:val="0"/>
              <w:marBottom w:val="0"/>
              <w:divBdr>
                <w:top w:val="none" w:sz="0" w:space="0" w:color="auto"/>
                <w:left w:val="none" w:sz="0" w:space="0" w:color="auto"/>
                <w:bottom w:val="none" w:sz="0" w:space="0" w:color="auto"/>
                <w:right w:val="none" w:sz="0" w:space="0" w:color="auto"/>
              </w:divBdr>
            </w:div>
            <w:div w:id="1286109983">
              <w:marLeft w:val="0"/>
              <w:marRight w:val="0"/>
              <w:marTop w:val="0"/>
              <w:marBottom w:val="0"/>
              <w:divBdr>
                <w:top w:val="none" w:sz="0" w:space="0" w:color="auto"/>
                <w:left w:val="none" w:sz="0" w:space="0" w:color="auto"/>
                <w:bottom w:val="none" w:sz="0" w:space="0" w:color="auto"/>
                <w:right w:val="none" w:sz="0" w:space="0" w:color="auto"/>
              </w:divBdr>
            </w:div>
            <w:div w:id="38167627">
              <w:marLeft w:val="0"/>
              <w:marRight w:val="0"/>
              <w:marTop w:val="0"/>
              <w:marBottom w:val="0"/>
              <w:divBdr>
                <w:top w:val="none" w:sz="0" w:space="0" w:color="auto"/>
                <w:left w:val="none" w:sz="0" w:space="0" w:color="auto"/>
                <w:bottom w:val="none" w:sz="0" w:space="0" w:color="auto"/>
                <w:right w:val="none" w:sz="0" w:space="0" w:color="auto"/>
              </w:divBdr>
            </w:div>
            <w:div w:id="1116681660">
              <w:marLeft w:val="0"/>
              <w:marRight w:val="0"/>
              <w:marTop w:val="0"/>
              <w:marBottom w:val="0"/>
              <w:divBdr>
                <w:top w:val="none" w:sz="0" w:space="0" w:color="auto"/>
                <w:left w:val="none" w:sz="0" w:space="0" w:color="auto"/>
                <w:bottom w:val="none" w:sz="0" w:space="0" w:color="auto"/>
                <w:right w:val="none" w:sz="0" w:space="0" w:color="auto"/>
              </w:divBdr>
            </w:div>
            <w:div w:id="42139936">
              <w:marLeft w:val="0"/>
              <w:marRight w:val="0"/>
              <w:marTop w:val="0"/>
              <w:marBottom w:val="0"/>
              <w:divBdr>
                <w:top w:val="none" w:sz="0" w:space="0" w:color="auto"/>
                <w:left w:val="none" w:sz="0" w:space="0" w:color="auto"/>
                <w:bottom w:val="none" w:sz="0" w:space="0" w:color="auto"/>
                <w:right w:val="none" w:sz="0" w:space="0" w:color="auto"/>
              </w:divBdr>
            </w:div>
            <w:div w:id="831725227">
              <w:marLeft w:val="0"/>
              <w:marRight w:val="0"/>
              <w:marTop w:val="0"/>
              <w:marBottom w:val="0"/>
              <w:divBdr>
                <w:top w:val="none" w:sz="0" w:space="0" w:color="auto"/>
                <w:left w:val="none" w:sz="0" w:space="0" w:color="auto"/>
                <w:bottom w:val="none" w:sz="0" w:space="0" w:color="auto"/>
                <w:right w:val="none" w:sz="0" w:space="0" w:color="auto"/>
              </w:divBdr>
            </w:div>
            <w:div w:id="132329742">
              <w:marLeft w:val="0"/>
              <w:marRight w:val="0"/>
              <w:marTop w:val="0"/>
              <w:marBottom w:val="0"/>
              <w:divBdr>
                <w:top w:val="none" w:sz="0" w:space="0" w:color="auto"/>
                <w:left w:val="none" w:sz="0" w:space="0" w:color="auto"/>
                <w:bottom w:val="none" w:sz="0" w:space="0" w:color="auto"/>
                <w:right w:val="none" w:sz="0" w:space="0" w:color="auto"/>
              </w:divBdr>
            </w:div>
            <w:div w:id="1844007539">
              <w:marLeft w:val="0"/>
              <w:marRight w:val="0"/>
              <w:marTop w:val="0"/>
              <w:marBottom w:val="0"/>
              <w:divBdr>
                <w:top w:val="none" w:sz="0" w:space="0" w:color="auto"/>
                <w:left w:val="none" w:sz="0" w:space="0" w:color="auto"/>
                <w:bottom w:val="none" w:sz="0" w:space="0" w:color="auto"/>
                <w:right w:val="none" w:sz="0" w:space="0" w:color="auto"/>
              </w:divBdr>
            </w:div>
            <w:div w:id="355009042">
              <w:marLeft w:val="0"/>
              <w:marRight w:val="0"/>
              <w:marTop w:val="0"/>
              <w:marBottom w:val="0"/>
              <w:divBdr>
                <w:top w:val="none" w:sz="0" w:space="0" w:color="auto"/>
                <w:left w:val="none" w:sz="0" w:space="0" w:color="auto"/>
                <w:bottom w:val="none" w:sz="0" w:space="0" w:color="auto"/>
                <w:right w:val="none" w:sz="0" w:space="0" w:color="auto"/>
              </w:divBdr>
            </w:div>
            <w:div w:id="1901866199">
              <w:marLeft w:val="0"/>
              <w:marRight w:val="0"/>
              <w:marTop w:val="0"/>
              <w:marBottom w:val="0"/>
              <w:divBdr>
                <w:top w:val="none" w:sz="0" w:space="0" w:color="auto"/>
                <w:left w:val="none" w:sz="0" w:space="0" w:color="auto"/>
                <w:bottom w:val="none" w:sz="0" w:space="0" w:color="auto"/>
                <w:right w:val="none" w:sz="0" w:space="0" w:color="auto"/>
              </w:divBdr>
            </w:div>
            <w:div w:id="1380279015">
              <w:marLeft w:val="0"/>
              <w:marRight w:val="0"/>
              <w:marTop w:val="0"/>
              <w:marBottom w:val="0"/>
              <w:divBdr>
                <w:top w:val="none" w:sz="0" w:space="0" w:color="auto"/>
                <w:left w:val="none" w:sz="0" w:space="0" w:color="auto"/>
                <w:bottom w:val="none" w:sz="0" w:space="0" w:color="auto"/>
                <w:right w:val="none" w:sz="0" w:space="0" w:color="auto"/>
              </w:divBdr>
            </w:div>
            <w:div w:id="1391660027">
              <w:marLeft w:val="0"/>
              <w:marRight w:val="0"/>
              <w:marTop w:val="0"/>
              <w:marBottom w:val="0"/>
              <w:divBdr>
                <w:top w:val="none" w:sz="0" w:space="0" w:color="auto"/>
                <w:left w:val="none" w:sz="0" w:space="0" w:color="auto"/>
                <w:bottom w:val="none" w:sz="0" w:space="0" w:color="auto"/>
                <w:right w:val="none" w:sz="0" w:space="0" w:color="auto"/>
              </w:divBdr>
            </w:div>
            <w:div w:id="935676173">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378240232">
              <w:marLeft w:val="0"/>
              <w:marRight w:val="0"/>
              <w:marTop w:val="0"/>
              <w:marBottom w:val="0"/>
              <w:divBdr>
                <w:top w:val="none" w:sz="0" w:space="0" w:color="auto"/>
                <w:left w:val="none" w:sz="0" w:space="0" w:color="auto"/>
                <w:bottom w:val="none" w:sz="0" w:space="0" w:color="auto"/>
                <w:right w:val="none" w:sz="0" w:space="0" w:color="auto"/>
              </w:divBdr>
            </w:div>
            <w:div w:id="1247417041">
              <w:marLeft w:val="0"/>
              <w:marRight w:val="0"/>
              <w:marTop w:val="0"/>
              <w:marBottom w:val="0"/>
              <w:divBdr>
                <w:top w:val="none" w:sz="0" w:space="0" w:color="auto"/>
                <w:left w:val="none" w:sz="0" w:space="0" w:color="auto"/>
                <w:bottom w:val="none" w:sz="0" w:space="0" w:color="auto"/>
                <w:right w:val="none" w:sz="0" w:space="0" w:color="auto"/>
              </w:divBdr>
            </w:div>
            <w:div w:id="1944146175">
              <w:marLeft w:val="0"/>
              <w:marRight w:val="0"/>
              <w:marTop w:val="0"/>
              <w:marBottom w:val="0"/>
              <w:divBdr>
                <w:top w:val="none" w:sz="0" w:space="0" w:color="auto"/>
                <w:left w:val="none" w:sz="0" w:space="0" w:color="auto"/>
                <w:bottom w:val="none" w:sz="0" w:space="0" w:color="auto"/>
                <w:right w:val="none" w:sz="0" w:space="0" w:color="auto"/>
              </w:divBdr>
            </w:div>
            <w:div w:id="1698962633">
              <w:marLeft w:val="0"/>
              <w:marRight w:val="0"/>
              <w:marTop w:val="0"/>
              <w:marBottom w:val="0"/>
              <w:divBdr>
                <w:top w:val="none" w:sz="0" w:space="0" w:color="auto"/>
                <w:left w:val="none" w:sz="0" w:space="0" w:color="auto"/>
                <w:bottom w:val="none" w:sz="0" w:space="0" w:color="auto"/>
                <w:right w:val="none" w:sz="0" w:space="0" w:color="auto"/>
              </w:divBdr>
            </w:div>
            <w:div w:id="1815373567">
              <w:marLeft w:val="0"/>
              <w:marRight w:val="0"/>
              <w:marTop w:val="0"/>
              <w:marBottom w:val="0"/>
              <w:divBdr>
                <w:top w:val="none" w:sz="0" w:space="0" w:color="auto"/>
                <w:left w:val="none" w:sz="0" w:space="0" w:color="auto"/>
                <w:bottom w:val="none" w:sz="0" w:space="0" w:color="auto"/>
                <w:right w:val="none" w:sz="0" w:space="0" w:color="auto"/>
              </w:divBdr>
            </w:div>
            <w:div w:id="1890679472">
              <w:marLeft w:val="0"/>
              <w:marRight w:val="0"/>
              <w:marTop w:val="0"/>
              <w:marBottom w:val="0"/>
              <w:divBdr>
                <w:top w:val="none" w:sz="0" w:space="0" w:color="auto"/>
                <w:left w:val="none" w:sz="0" w:space="0" w:color="auto"/>
                <w:bottom w:val="none" w:sz="0" w:space="0" w:color="auto"/>
                <w:right w:val="none" w:sz="0" w:space="0" w:color="auto"/>
              </w:divBdr>
            </w:div>
            <w:div w:id="1288704792">
              <w:marLeft w:val="0"/>
              <w:marRight w:val="0"/>
              <w:marTop w:val="0"/>
              <w:marBottom w:val="0"/>
              <w:divBdr>
                <w:top w:val="none" w:sz="0" w:space="0" w:color="auto"/>
                <w:left w:val="none" w:sz="0" w:space="0" w:color="auto"/>
                <w:bottom w:val="none" w:sz="0" w:space="0" w:color="auto"/>
                <w:right w:val="none" w:sz="0" w:space="0" w:color="auto"/>
              </w:divBdr>
            </w:div>
            <w:div w:id="514612969">
              <w:marLeft w:val="0"/>
              <w:marRight w:val="0"/>
              <w:marTop w:val="0"/>
              <w:marBottom w:val="0"/>
              <w:divBdr>
                <w:top w:val="none" w:sz="0" w:space="0" w:color="auto"/>
                <w:left w:val="none" w:sz="0" w:space="0" w:color="auto"/>
                <w:bottom w:val="none" w:sz="0" w:space="0" w:color="auto"/>
                <w:right w:val="none" w:sz="0" w:space="0" w:color="auto"/>
              </w:divBdr>
            </w:div>
            <w:div w:id="1001349589">
              <w:marLeft w:val="0"/>
              <w:marRight w:val="0"/>
              <w:marTop w:val="0"/>
              <w:marBottom w:val="0"/>
              <w:divBdr>
                <w:top w:val="none" w:sz="0" w:space="0" w:color="auto"/>
                <w:left w:val="none" w:sz="0" w:space="0" w:color="auto"/>
                <w:bottom w:val="none" w:sz="0" w:space="0" w:color="auto"/>
                <w:right w:val="none" w:sz="0" w:space="0" w:color="auto"/>
              </w:divBdr>
            </w:div>
            <w:div w:id="1536622788">
              <w:marLeft w:val="0"/>
              <w:marRight w:val="0"/>
              <w:marTop w:val="0"/>
              <w:marBottom w:val="0"/>
              <w:divBdr>
                <w:top w:val="none" w:sz="0" w:space="0" w:color="auto"/>
                <w:left w:val="none" w:sz="0" w:space="0" w:color="auto"/>
                <w:bottom w:val="none" w:sz="0" w:space="0" w:color="auto"/>
                <w:right w:val="none" w:sz="0" w:space="0" w:color="auto"/>
              </w:divBdr>
            </w:div>
            <w:div w:id="1750957755">
              <w:marLeft w:val="0"/>
              <w:marRight w:val="0"/>
              <w:marTop w:val="0"/>
              <w:marBottom w:val="0"/>
              <w:divBdr>
                <w:top w:val="none" w:sz="0" w:space="0" w:color="auto"/>
                <w:left w:val="none" w:sz="0" w:space="0" w:color="auto"/>
                <w:bottom w:val="none" w:sz="0" w:space="0" w:color="auto"/>
                <w:right w:val="none" w:sz="0" w:space="0" w:color="auto"/>
              </w:divBdr>
            </w:div>
            <w:div w:id="1773815535">
              <w:marLeft w:val="0"/>
              <w:marRight w:val="0"/>
              <w:marTop w:val="0"/>
              <w:marBottom w:val="0"/>
              <w:divBdr>
                <w:top w:val="none" w:sz="0" w:space="0" w:color="auto"/>
                <w:left w:val="none" w:sz="0" w:space="0" w:color="auto"/>
                <w:bottom w:val="none" w:sz="0" w:space="0" w:color="auto"/>
                <w:right w:val="none" w:sz="0" w:space="0" w:color="auto"/>
              </w:divBdr>
            </w:div>
            <w:div w:id="1633752421">
              <w:marLeft w:val="0"/>
              <w:marRight w:val="0"/>
              <w:marTop w:val="0"/>
              <w:marBottom w:val="0"/>
              <w:divBdr>
                <w:top w:val="none" w:sz="0" w:space="0" w:color="auto"/>
                <w:left w:val="none" w:sz="0" w:space="0" w:color="auto"/>
                <w:bottom w:val="none" w:sz="0" w:space="0" w:color="auto"/>
                <w:right w:val="none" w:sz="0" w:space="0" w:color="auto"/>
              </w:divBdr>
            </w:div>
            <w:div w:id="1432820406">
              <w:marLeft w:val="0"/>
              <w:marRight w:val="0"/>
              <w:marTop w:val="0"/>
              <w:marBottom w:val="0"/>
              <w:divBdr>
                <w:top w:val="none" w:sz="0" w:space="0" w:color="auto"/>
                <w:left w:val="none" w:sz="0" w:space="0" w:color="auto"/>
                <w:bottom w:val="none" w:sz="0" w:space="0" w:color="auto"/>
                <w:right w:val="none" w:sz="0" w:space="0" w:color="auto"/>
              </w:divBdr>
            </w:div>
            <w:div w:id="891576041">
              <w:marLeft w:val="0"/>
              <w:marRight w:val="0"/>
              <w:marTop w:val="0"/>
              <w:marBottom w:val="0"/>
              <w:divBdr>
                <w:top w:val="none" w:sz="0" w:space="0" w:color="auto"/>
                <w:left w:val="none" w:sz="0" w:space="0" w:color="auto"/>
                <w:bottom w:val="none" w:sz="0" w:space="0" w:color="auto"/>
                <w:right w:val="none" w:sz="0" w:space="0" w:color="auto"/>
              </w:divBdr>
            </w:div>
            <w:div w:id="1134566903">
              <w:marLeft w:val="0"/>
              <w:marRight w:val="0"/>
              <w:marTop w:val="0"/>
              <w:marBottom w:val="0"/>
              <w:divBdr>
                <w:top w:val="none" w:sz="0" w:space="0" w:color="auto"/>
                <w:left w:val="none" w:sz="0" w:space="0" w:color="auto"/>
                <w:bottom w:val="none" w:sz="0" w:space="0" w:color="auto"/>
                <w:right w:val="none" w:sz="0" w:space="0" w:color="auto"/>
              </w:divBdr>
            </w:div>
            <w:div w:id="217284452">
              <w:marLeft w:val="0"/>
              <w:marRight w:val="0"/>
              <w:marTop w:val="0"/>
              <w:marBottom w:val="0"/>
              <w:divBdr>
                <w:top w:val="none" w:sz="0" w:space="0" w:color="auto"/>
                <w:left w:val="none" w:sz="0" w:space="0" w:color="auto"/>
                <w:bottom w:val="none" w:sz="0" w:space="0" w:color="auto"/>
                <w:right w:val="none" w:sz="0" w:space="0" w:color="auto"/>
              </w:divBdr>
            </w:div>
            <w:div w:id="1138454717">
              <w:marLeft w:val="0"/>
              <w:marRight w:val="0"/>
              <w:marTop w:val="0"/>
              <w:marBottom w:val="0"/>
              <w:divBdr>
                <w:top w:val="none" w:sz="0" w:space="0" w:color="auto"/>
                <w:left w:val="none" w:sz="0" w:space="0" w:color="auto"/>
                <w:bottom w:val="none" w:sz="0" w:space="0" w:color="auto"/>
                <w:right w:val="none" w:sz="0" w:space="0" w:color="auto"/>
              </w:divBdr>
            </w:div>
            <w:div w:id="622540981">
              <w:marLeft w:val="0"/>
              <w:marRight w:val="0"/>
              <w:marTop w:val="0"/>
              <w:marBottom w:val="0"/>
              <w:divBdr>
                <w:top w:val="none" w:sz="0" w:space="0" w:color="auto"/>
                <w:left w:val="none" w:sz="0" w:space="0" w:color="auto"/>
                <w:bottom w:val="none" w:sz="0" w:space="0" w:color="auto"/>
                <w:right w:val="none" w:sz="0" w:space="0" w:color="auto"/>
              </w:divBdr>
            </w:div>
            <w:div w:id="2109958547">
              <w:marLeft w:val="0"/>
              <w:marRight w:val="0"/>
              <w:marTop w:val="0"/>
              <w:marBottom w:val="0"/>
              <w:divBdr>
                <w:top w:val="none" w:sz="0" w:space="0" w:color="auto"/>
                <w:left w:val="none" w:sz="0" w:space="0" w:color="auto"/>
                <w:bottom w:val="none" w:sz="0" w:space="0" w:color="auto"/>
                <w:right w:val="none" w:sz="0" w:space="0" w:color="auto"/>
              </w:divBdr>
            </w:div>
            <w:div w:id="1626230281">
              <w:marLeft w:val="0"/>
              <w:marRight w:val="0"/>
              <w:marTop w:val="0"/>
              <w:marBottom w:val="0"/>
              <w:divBdr>
                <w:top w:val="none" w:sz="0" w:space="0" w:color="auto"/>
                <w:left w:val="none" w:sz="0" w:space="0" w:color="auto"/>
                <w:bottom w:val="none" w:sz="0" w:space="0" w:color="auto"/>
                <w:right w:val="none" w:sz="0" w:space="0" w:color="auto"/>
              </w:divBdr>
            </w:div>
            <w:div w:id="1631787820">
              <w:marLeft w:val="0"/>
              <w:marRight w:val="0"/>
              <w:marTop w:val="0"/>
              <w:marBottom w:val="0"/>
              <w:divBdr>
                <w:top w:val="none" w:sz="0" w:space="0" w:color="auto"/>
                <w:left w:val="none" w:sz="0" w:space="0" w:color="auto"/>
                <w:bottom w:val="none" w:sz="0" w:space="0" w:color="auto"/>
                <w:right w:val="none" w:sz="0" w:space="0" w:color="auto"/>
              </w:divBdr>
            </w:div>
            <w:div w:id="2045010594">
              <w:marLeft w:val="0"/>
              <w:marRight w:val="0"/>
              <w:marTop w:val="0"/>
              <w:marBottom w:val="0"/>
              <w:divBdr>
                <w:top w:val="none" w:sz="0" w:space="0" w:color="auto"/>
                <w:left w:val="none" w:sz="0" w:space="0" w:color="auto"/>
                <w:bottom w:val="none" w:sz="0" w:space="0" w:color="auto"/>
                <w:right w:val="none" w:sz="0" w:space="0" w:color="auto"/>
              </w:divBdr>
            </w:div>
            <w:div w:id="1933586400">
              <w:marLeft w:val="0"/>
              <w:marRight w:val="0"/>
              <w:marTop w:val="0"/>
              <w:marBottom w:val="0"/>
              <w:divBdr>
                <w:top w:val="none" w:sz="0" w:space="0" w:color="auto"/>
                <w:left w:val="none" w:sz="0" w:space="0" w:color="auto"/>
                <w:bottom w:val="none" w:sz="0" w:space="0" w:color="auto"/>
                <w:right w:val="none" w:sz="0" w:space="0" w:color="auto"/>
              </w:divBdr>
            </w:div>
            <w:div w:id="1216697794">
              <w:marLeft w:val="0"/>
              <w:marRight w:val="0"/>
              <w:marTop w:val="0"/>
              <w:marBottom w:val="0"/>
              <w:divBdr>
                <w:top w:val="none" w:sz="0" w:space="0" w:color="auto"/>
                <w:left w:val="none" w:sz="0" w:space="0" w:color="auto"/>
                <w:bottom w:val="none" w:sz="0" w:space="0" w:color="auto"/>
                <w:right w:val="none" w:sz="0" w:space="0" w:color="auto"/>
              </w:divBdr>
            </w:div>
            <w:div w:id="474417023">
              <w:marLeft w:val="0"/>
              <w:marRight w:val="0"/>
              <w:marTop w:val="0"/>
              <w:marBottom w:val="0"/>
              <w:divBdr>
                <w:top w:val="none" w:sz="0" w:space="0" w:color="auto"/>
                <w:left w:val="none" w:sz="0" w:space="0" w:color="auto"/>
                <w:bottom w:val="none" w:sz="0" w:space="0" w:color="auto"/>
                <w:right w:val="none" w:sz="0" w:space="0" w:color="auto"/>
              </w:divBdr>
            </w:div>
            <w:div w:id="176583909">
              <w:marLeft w:val="0"/>
              <w:marRight w:val="0"/>
              <w:marTop w:val="0"/>
              <w:marBottom w:val="0"/>
              <w:divBdr>
                <w:top w:val="none" w:sz="0" w:space="0" w:color="auto"/>
                <w:left w:val="none" w:sz="0" w:space="0" w:color="auto"/>
                <w:bottom w:val="none" w:sz="0" w:space="0" w:color="auto"/>
                <w:right w:val="none" w:sz="0" w:space="0" w:color="auto"/>
              </w:divBdr>
            </w:div>
            <w:div w:id="509301215">
              <w:marLeft w:val="0"/>
              <w:marRight w:val="0"/>
              <w:marTop w:val="0"/>
              <w:marBottom w:val="0"/>
              <w:divBdr>
                <w:top w:val="none" w:sz="0" w:space="0" w:color="auto"/>
                <w:left w:val="none" w:sz="0" w:space="0" w:color="auto"/>
                <w:bottom w:val="none" w:sz="0" w:space="0" w:color="auto"/>
                <w:right w:val="none" w:sz="0" w:space="0" w:color="auto"/>
              </w:divBdr>
            </w:div>
            <w:div w:id="2112623911">
              <w:marLeft w:val="0"/>
              <w:marRight w:val="0"/>
              <w:marTop w:val="0"/>
              <w:marBottom w:val="0"/>
              <w:divBdr>
                <w:top w:val="none" w:sz="0" w:space="0" w:color="auto"/>
                <w:left w:val="none" w:sz="0" w:space="0" w:color="auto"/>
                <w:bottom w:val="none" w:sz="0" w:space="0" w:color="auto"/>
                <w:right w:val="none" w:sz="0" w:space="0" w:color="auto"/>
              </w:divBdr>
            </w:div>
            <w:div w:id="281157944">
              <w:marLeft w:val="0"/>
              <w:marRight w:val="0"/>
              <w:marTop w:val="0"/>
              <w:marBottom w:val="0"/>
              <w:divBdr>
                <w:top w:val="none" w:sz="0" w:space="0" w:color="auto"/>
                <w:left w:val="none" w:sz="0" w:space="0" w:color="auto"/>
                <w:bottom w:val="none" w:sz="0" w:space="0" w:color="auto"/>
                <w:right w:val="none" w:sz="0" w:space="0" w:color="auto"/>
              </w:divBdr>
            </w:div>
            <w:div w:id="1918905292">
              <w:marLeft w:val="0"/>
              <w:marRight w:val="0"/>
              <w:marTop w:val="0"/>
              <w:marBottom w:val="0"/>
              <w:divBdr>
                <w:top w:val="none" w:sz="0" w:space="0" w:color="auto"/>
                <w:left w:val="none" w:sz="0" w:space="0" w:color="auto"/>
                <w:bottom w:val="none" w:sz="0" w:space="0" w:color="auto"/>
                <w:right w:val="none" w:sz="0" w:space="0" w:color="auto"/>
              </w:divBdr>
            </w:div>
            <w:div w:id="1269509536">
              <w:marLeft w:val="0"/>
              <w:marRight w:val="0"/>
              <w:marTop w:val="0"/>
              <w:marBottom w:val="0"/>
              <w:divBdr>
                <w:top w:val="none" w:sz="0" w:space="0" w:color="auto"/>
                <w:left w:val="none" w:sz="0" w:space="0" w:color="auto"/>
                <w:bottom w:val="none" w:sz="0" w:space="0" w:color="auto"/>
                <w:right w:val="none" w:sz="0" w:space="0" w:color="auto"/>
              </w:divBdr>
            </w:div>
            <w:div w:id="1702582820">
              <w:marLeft w:val="0"/>
              <w:marRight w:val="0"/>
              <w:marTop w:val="0"/>
              <w:marBottom w:val="0"/>
              <w:divBdr>
                <w:top w:val="none" w:sz="0" w:space="0" w:color="auto"/>
                <w:left w:val="none" w:sz="0" w:space="0" w:color="auto"/>
                <w:bottom w:val="none" w:sz="0" w:space="0" w:color="auto"/>
                <w:right w:val="none" w:sz="0" w:space="0" w:color="auto"/>
              </w:divBdr>
            </w:div>
            <w:div w:id="850951341">
              <w:marLeft w:val="0"/>
              <w:marRight w:val="0"/>
              <w:marTop w:val="0"/>
              <w:marBottom w:val="0"/>
              <w:divBdr>
                <w:top w:val="none" w:sz="0" w:space="0" w:color="auto"/>
                <w:left w:val="none" w:sz="0" w:space="0" w:color="auto"/>
                <w:bottom w:val="none" w:sz="0" w:space="0" w:color="auto"/>
                <w:right w:val="none" w:sz="0" w:space="0" w:color="auto"/>
              </w:divBdr>
            </w:div>
            <w:div w:id="869689030">
              <w:marLeft w:val="0"/>
              <w:marRight w:val="0"/>
              <w:marTop w:val="0"/>
              <w:marBottom w:val="0"/>
              <w:divBdr>
                <w:top w:val="none" w:sz="0" w:space="0" w:color="auto"/>
                <w:left w:val="none" w:sz="0" w:space="0" w:color="auto"/>
                <w:bottom w:val="none" w:sz="0" w:space="0" w:color="auto"/>
                <w:right w:val="none" w:sz="0" w:space="0" w:color="auto"/>
              </w:divBdr>
            </w:div>
            <w:div w:id="1317488255">
              <w:marLeft w:val="0"/>
              <w:marRight w:val="0"/>
              <w:marTop w:val="0"/>
              <w:marBottom w:val="0"/>
              <w:divBdr>
                <w:top w:val="none" w:sz="0" w:space="0" w:color="auto"/>
                <w:left w:val="none" w:sz="0" w:space="0" w:color="auto"/>
                <w:bottom w:val="none" w:sz="0" w:space="0" w:color="auto"/>
                <w:right w:val="none" w:sz="0" w:space="0" w:color="auto"/>
              </w:divBdr>
            </w:div>
            <w:div w:id="381177074">
              <w:marLeft w:val="0"/>
              <w:marRight w:val="0"/>
              <w:marTop w:val="0"/>
              <w:marBottom w:val="0"/>
              <w:divBdr>
                <w:top w:val="none" w:sz="0" w:space="0" w:color="auto"/>
                <w:left w:val="none" w:sz="0" w:space="0" w:color="auto"/>
                <w:bottom w:val="none" w:sz="0" w:space="0" w:color="auto"/>
                <w:right w:val="none" w:sz="0" w:space="0" w:color="auto"/>
              </w:divBdr>
            </w:div>
            <w:div w:id="70934221">
              <w:marLeft w:val="0"/>
              <w:marRight w:val="0"/>
              <w:marTop w:val="0"/>
              <w:marBottom w:val="0"/>
              <w:divBdr>
                <w:top w:val="none" w:sz="0" w:space="0" w:color="auto"/>
                <w:left w:val="none" w:sz="0" w:space="0" w:color="auto"/>
                <w:bottom w:val="none" w:sz="0" w:space="0" w:color="auto"/>
                <w:right w:val="none" w:sz="0" w:space="0" w:color="auto"/>
              </w:divBdr>
            </w:div>
            <w:div w:id="1892494168">
              <w:marLeft w:val="0"/>
              <w:marRight w:val="0"/>
              <w:marTop w:val="0"/>
              <w:marBottom w:val="0"/>
              <w:divBdr>
                <w:top w:val="none" w:sz="0" w:space="0" w:color="auto"/>
                <w:left w:val="none" w:sz="0" w:space="0" w:color="auto"/>
                <w:bottom w:val="none" w:sz="0" w:space="0" w:color="auto"/>
                <w:right w:val="none" w:sz="0" w:space="0" w:color="auto"/>
              </w:divBdr>
            </w:div>
            <w:div w:id="1517307488">
              <w:marLeft w:val="0"/>
              <w:marRight w:val="0"/>
              <w:marTop w:val="0"/>
              <w:marBottom w:val="0"/>
              <w:divBdr>
                <w:top w:val="none" w:sz="0" w:space="0" w:color="auto"/>
                <w:left w:val="none" w:sz="0" w:space="0" w:color="auto"/>
                <w:bottom w:val="none" w:sz="0" w:space="0" w:color="auto"/>
                <w:right w:val="none" w:sz="0" w:space="0" w:color="auto"/>
              </w:divBdr>
            </w:div>
            <w:div w:id="1598253366">
              <w:marLeft w:val="0"/>
              <w:marRight w:val="0"/>
              <w:marTop w:val="0"/>
              <w:marBottom w:val="0"/>
              <w:divBdr>
                <w:top w:val="none" w:sz="0" w:space="0" w:color="auto"/>
                <w:left w:val="none" w:sz="0" w:space="0" w:color="auto"/>
                <w:bottom w:val="none" w:sz="0" w:space="0" w:color="auto"/>
                <w:right w:val="none" w:sz="0" w:space="0" w:color="auto"/>
              </w:divBdr>
            </w:div>
            <w:div w:id="1711031898">
              <w:marLeft w:val="0"/>
              <w:marRight w:val="0"/>
              <w:marTop w:val="0"/>
              <w:marBottom w:val="0"/>
              <w:divBdr>
                <w:top w:val="none" w:sz="0" w:space="0" w:color="auto"/>
                <w:left w:val="none" w:sz="0" w:space="0" w:color="auto"/>
                <w:bottom w:val="none" w:sz="0" w:space="0" w:color="auto"/>
                <w:right w:val="none" w:sz="0" w:space="0" w:color="auto"/>
              </w:divBdr>
            </w:div>
            <w:div w:id="177890281">
              <w:marLeft w:val="0"/>
              <w:marRight w:val="0"/>
              <w:marTop w:val="0"/>
              <w:marBottom w:val="0"/>
              <w:divBdr>
                <w:top w:val="none" w:sz="0" w:space="0" w:color="auto"/>
                <w:left w:val="none" w:sz="0" w:space="0" w:color="auto"/>
                <w:bottom w:val="none" w:sz="0" w:space="0" w:color="auto"/>
                <w:right w:val="none" w:sz="0" w:space="0" w:color="auto"/>
              </w:divBdr>
            </w:div>
            <w:div w:id="1995259759">
              <w:marLeft w:val="0"/>
              <w:marRight w:val="0"/>
              <w:marTop w:val="0"/>
              <w:marBottom w:val="0"/>
              <w:divBdr>
                <w:top w:val="none" w:sz="0" w:space="0" w:color="auto"/>
                <w:left w:val="none" w:sz="0" w:space="0" w:color="auto"/>
                <w:bottom w:val="none" w:sz="0" w:space="0" w:color="auto"/>
                <w:right w:val="none" w:sz="0" w:space="0" w:color="auto"/>
              </w:divBdr>
            </w:div>
            <w:div w:id="656227361">
              <w:marLeft w:val="0"/>
              <w:marRight w:val="0"/>
              <w:marTop w:val="0"/>
              <w:marBottom w:val="0"/>
              <w:divBdr>
                <w:top w:val="none" w:sz="0" w:space="0" w:color="auto"/>
                <w:left w:val="none" w:sz="0" w:space="0" w:color="auto"/>
                <w:bottom w:val="none" w:sz="0" w:space="0" w:color="auto"/>
                <w:right w:val="none" w:sz="0" w:space="0" w:color="auto"/>
              </w:divBdr>
            </w:div>
            <w:div w:id="1456296006">
              <w:marLeft w:val="0"/>
              <w:marRight w:val="0"/>
              <w:marTop w:val="0"/>
              <w:marBottom w:val="0"/>
              <w:divBdr>
                <w:top w:val="none" w:sz="0" w:space="0" w:color="auto"/>
                <w:left w:val="none" w:sz="0" w:space="0" w:color="auto"/>
                <w:bottom w:val="none" w:sz="0" w:space="0" w:color="auto"/>
                <w:right w:val="none" w:sz="0" w:space="0" w:color="auto"/>
              </w:divBdr>
            </w:div>
            <w:div w:id="1023434234">
              <w:marLeft w:val="0"/>
              <w:marRight w:val="0"/>
              <w:marTop w:val="0"/>
              <w:marBottom w:val="0"/>
              <w:divBdr>
                <w:top w:val="none" w:sz="0" w:space="0" w:color="auto"/>
                <w:left w:val="none" w:sz="0" w:space="0" w:color="auto"/>
                <w:bottom w:val="none" w:sz="0" w:space="0" w:color="auto"/>
                <w:right w:val="none" w:sz="0" w:space="0" w:color="auto"/>
              </w:divBdr>
            </w:div>
            <w:div w:id="1713142261">
              <w:marLeft w:val="0"/>
              <w:marRight w:val="0"/>
              <w:marTop w:val="0"/>
              <w:marBottom w:val="0"/>
              <w:divBdr>
                <w:top w:val="none" w:sz="0" w:space="0" w:color="auto"/>
                <w:left w:val="none" w:sz="0" w:space="0" w:color="auto"/>
                <w:bottom w:val="none" w:sz="0" w:space="0" w:color="auto"/>
                <w:right w:val="none" w:sz="0" w:space="0" w:color="auto"/>
              </w:divBdr>
            </w:div>
            <w:div w:id="1701467280">
              <w:marLeft w:val="0"/>
              <w:marRight w:val="0"/>
              <w:marTop w:val="0"/>
              <w:marBottom w:val="0"/>
              <w:divBdr>
                <w:top w:val="none" w:sz="0" w:space="0" w:color="auto"/>
                <w:left w:val="none" w:sz="0" w:space="0" w:color="auto"/>
                <w:bottom w:val="none" w:sz="0" w:space="0" w:color="auto"/>
                <w:right w:val="none" w:sz="0" w:space="0" w:color="auto"/>
              </w:divBdr>
            </w:div>
            <w:div w:id="1162698782">
              <w:marLeft w:val="0"/>
              <w:marRight w:val="0"/>
              <w:marTop w:val="0"/>
              <w:marBottom w:val="0"/>
              <w:divBdr>
                <w:top w:val="none" w:sz="0" w:space="0" w:color="auto"/>
                <w:left w:val="none" w:sz="0" w:space="0" w:color="auto"/>
                <w:bottom w:val="none" w:sz="0" w:space="0" w:color="auto"/>
                <w:right w:val="none" w:sz="0" w:space="0" w:color="auto"/>
              </w:divBdr>
            </w:div>
            <w:div w:id="2093235293">
              <w:marLeft w:val="0"/>
              <w:marRight w:val="0"/>
              <w:marTop w:val="0"/>
              <w:marBottom w:val="0"/>
              <w:divBdr>
                <w:top w:val="none" w:sz="0" w:space="0" w:color="auto"/>
                <w:left w:val="none" w:sz="0" w:space="0" w:color="auto"/>
                <w:bottom w:val="none" w:sz="0" w:space="0" w:color="auto"/>
                <w:right w:val="none" w:sz="0" w:space="0" w:color="auto"/>
              </w:divBdr>
            </w:div>
            <w:div w:id="1206405358">
              <w:marLeft w:val="0"/>
              <w:marRight w:val="0"/>
              <w:marTop w:val="0"/>
              <w:marBottom w:val="0"/>
              <w:divBdr>
                <w:top w:val="none" w:sz="0" w:space="0" w:color="auto"/>
                <w:left w:val="none" w:sz="0" w:space="0" w:color="auto"/>
                <w:bottom w:val="none" w:sz="0" w:space="0" w:color="auto"/>
                <w:right w:val="none" w:sz="0" w:space="0" w:color="auto"/>
              </w:divBdr>
            </w:div>
            <w:div w:id="5401440">
              <w:marLeft w:val="0"/>
              <w:marRight w:val="0"/>
              <w:marTop w:val="0"/>
              <w:marBottom w:val="0"/>
              <w:divBdr>
                <w:top w:val="none" w:sz="0" w:space="0" w:color="auto"/>
                <w:left w:val="none" w:sz="0" w:space="0" w:color="auto"/>
                <w:bottom w:val="none" w:sz="0" w:space="0" w:color="auto"/>
                <w:right w:val="none" w:sz="0" w:space="0" w:color="auto"/>
              </w:divBdr>
            </w:div>
            <w:div w:id="1495563800">
              <w:marLeft w:val="0"/>
              <w:marRight w:val="0"/>
              <w:marTop w:val="0"/>
              <w:marBottom w:val="0"/>
              <w:divBdr>
                <w:top w:val="none" w:sz="0" w:space="0" w:color="auto"/>
                <w:left w:val="none" w:sz="0" w:space="0" w:color="auto"/>
                <w:bottom w:val="none" w:sz="0" w:space="0" w:color="auto"/>
                <w:right w:val="none" w:sz="0" w:space="0" w:color="auto"/>
              </w:divBdr>
            </w:div>
            <w:div w:id="98716739">
              <w:marLeft w:val="0"/>
              <w:marRight w:val="0"/>
              <w:marTop w:val="0"/>
              <w:marBottom w:val="0"/>
              <w:divBdr>
                <w:top w:val="none" w:sz="0" w:space="0" w:color="auto"/>
                <w:left w:val="none" w:sz="0" w:space="0" w:color="auto"/>
                <w:bottom w:val="none" w:sz="0" w:space="0" w:color="auto"/>
                <w:right w:val="none" w:sz="0" w:space="0" w:color="auto"/>
              </w:divBdr>
            </w:div>
            <w:div w:id="1310745376">
              <w:marLeft w:val="0"/>
              <w:marRight w:val="0"/>
              <w:marTop w:val="0"/>
              <w:marBottom w:val="0"/>
              <w:divBdr>
                <w:top w:val="none" w:sz="0" w:space="0" w:color="auto"/>
                <w:left w:val="none" w:sz="0" w:space="0" w:color="auto"/>
                <w:bottom w:val="none" w:sz="0" w:space="0" w:color="auto"/>
                <w:right w:val="none" w:sz="0" w:space="0" w:color="auto"/>
              </w:divBdr>
            </w:div>
            <w:div w:id="2062745734">
              <w:marLeft w:val="0"/>
              <w:marRight w:val="0"/>
              <w:marTop w:val="0"/>
              <w:marBottom w:val="0"/>
              <w:divBdr>
                <w:top w:val="none" w:sz="0" w:space="0" w:color="auto"/>
                <w:left w:val="none" w:sz="0" w:space="0" w:color="auto"/>
                <w:bottom w:val="none" w:sz="0" w:space="0" w:color="auto"/>
                <w:right w:val="none" w:sz="0" w:space="0" w:color="auto"/>
              </w:divBdr>
            </w:div>
            <w:div w:id="495459305">
              <w:marLeft w:val="0"/>
              <w:marRight w:val="0"/>
              <w:marTop w:val="0"/>
              <w:marBottom w:val="0"/>
              <w:divBdr>
                <w:top w:val="none" w:sz="0" w:space="0" w:color="auto"/>
                <w:left w:val="none" w:sz="0" w:space="0" w:color="auto"/>
                <w:bottom w:val="none" w:sz="0" w:space="0" w:color="auto"/>
                <w:right w:val="none" w:sz="0" w:space="0" w:color="auto"/>
              </w:divBdr>
            </w:div>
            <w:div w:id="1430468047">
              <w:marLeft w:val="0"/>
              <w:marRight w:val="0"/>
              <w:marTop w:val="0"/>
              <w:marBottom w:val="0"/>
              <w:divBdr>
                <w:top w:val="none" w:sz="0" w:space="0" w:color="auto"/>
                <w:left w:val="none" w:sz="0" w:space="0" w:color="auto"/>
                <w:bottom w:val="none" w:sz="0" w:space="0" w:color="auto"/>
                <w:right w:val="none" w:sz="0" w:space="0" w:color="auto"/>
              </w:divBdr>
            </w:div>
            <w:div w:id="1806972294">
              <w:marLeft w:val="0"/>
              <w:marRight w:val="0"/>
              <w:marTop w:val="0"/>
              <w:marBottom w:val="0"/>
              <w:divBdr>
                <w:top w:val="none" w:sz="0" w:space="0" w:color="auto"/>
                <w:left w:val="none" w:sz="0" w:space="0" w:color="auto"/>
                <w:bottom w:val="none" w:sz="0" w:space="0" w:color="auto"/>
                <w:right w:val="none" w:sz="0" w:space="0" w:color="auto"/>
              </w:divBdr>
            </w:div>
            <w:div w:id="1731226729">
              <w:marLeft w:val="0"/>
              <w:marRight w:val="0"/>
              <w:marTop w:val="0"/>
              <w:marBottom w:val="0"/>
              <w:divBdr>
                <w:top w:val="none" w:sz="0" w:space="0" w:color="auto"/>
                <w:left w:val="none" w:sz="0" w:space="0" w:color="auto"/>
                <w:bottom w:val="none" w:sz="0" w:space="0" w:color="auto"/>
                <w:right w:val="none" w:sz="0" w:space="0" w:color="auto"/>
              </w:divBdr>
            </w:div>
            <w:div w:id="539821969">
              <w:marLeft w:val="0"/>
              <w:marRight w:val="0"/>
              <w:marTop w:val="0"/>
              <w:marBottom w:val="0"/>
              <w:divBdr>
                <w:top w:val="none" w:sz="0" w:space="0" w:color="auto"/>
                <w:left w:val="none" w:sz="0" w:space="0" w:color="auto"/>
                <w:bottom w:val="none" w:sz="0" w:space="0" w:color="auto"/>
                <w:right w:val="none" w:sz="0" w:space="0" w:color="auto"/>
              </w:divBdr>
            </w:div>
            <w:div w:id="1457531035">
              <w:marLeft w:val="0"/>
              <w:marRight w:val="0"/>
              <w:marTop w:val="0"/>
              <w:marBottom w:val="0"/>
              <w:divBdr>
                <w:top w:val="none" w:sz="0" w:space="0" w:color="auto"/>
                <w:left w:val="none" w:sz="0" w:space="0" w:color="auto"/>
                <w:bottom w:val="none" w:sz="0" w:space="0" w:color="auto"/>
                <w:right w:val="none" w:sz="0" w:space="0" w:color="auto"/>
              </w:divBdr>
            </w:div>
            <w:div w:id="1663122441">
              <w:marLeft w:val="0"/>
              <w:marRight w:val="0"/>
              <w:marTop w:val="0"/>
              <w:marBottom w:val="0"/>
              <w:divBdr>
                <w:top w:val="none" w:sz="0" w:space="0" w:color="auto"/>
                <w:left w:val="none" w:sz="0" w:space="0" w:color="auto"/>
                <w:bottom w:val="none" w:sz="0" w:space="0" w:color="auto"/>
                <w:right w:val="none" w:sz="0" w:space="0" w:color="auto"/>
              </w:divBdr>
            </w:div>
            <w:div w:id="1029837911">
              <w:marLeft w:val="0"/>
              <w:marRight w:val="0"/>
              <w:marTop w:val="0"/>
              <w:marBottom w:val="0"/>
              <w:divBdr>
                <w:top w:val="none" w:sz="0" w:space="0" w:color="auto"/>
                <w:left w:val="none" w:sz="0" w:space="0" w:color="auto"/>
                <w:bottom w:val="none" w:sz="0" w:space="0" w:color="auto"/>
                <w:right w:val="none" w:sz="0" w:space="0" w:color="auto"/>
              </w:divBdr>
            </w:div>
            <w:div w:id="1733698687">
              <w:marLeft w:val="0"/>
              <w:marRight w:val="0"/>
              <w:marTop w:val="0"/>
              <w:marBottom w:val="0"/>
              <w:divBdr>
                <w:top w:val="none" w:sz="0" w:space="0" w:color="auto"/>
                <w:left w:val="none" w:sz="0" w:space="0" w:color="auto"/>
                <w:bottom w:val="none" w:sz="0" w:space="0" w:color="auto"/>
                <w:right w:val="none" w:sz="0" w:space="0" w:color="auto"/>
              </w:divBdr>
            </w:div>
            <w:div w:id="900561071">
              <w:marLeft w:val="0"/>
              <w:marRight w:val="0"/>
              <w:marTop w:val="0"/>
              <w:marBottom w:val="0"/>
              <w:divBdr>
                <w:top w:val="none" w:sz="0" w:space="0" w:color="auto"/>
                <w:left w:val="none" w:sz="0" w:space="0" w:color="auto"/>
                <w:bottom w:val="none" w:sz="0" w:space="0" w:color="auto"/>
                <w:right w:val="none" w:sz="0" w:space="0" w:color="auto"/>
              </w:divBdr>
            </w:div>
            <w:div w:id="188569232">
              <w:marLeft w:val="0"/>
              <w:marRight w:val="0"/>
              <w:marTop w:val="0"/>
              <w:marBottom w:val="0"/>
              <w:divBdr>
                <w:top w:val="none" w:sz="0" w:space="0" w:color="auto"/>
                <w:left w:val="none" w:sz="0" w:space="0" w:color="auto"/>
                <w:bottom w:val="none" w:sz="0" w:space="0" w:color="auto"/>
                <w:right w:val="none" w:sz="0" w:space="0" w:color="auto"/>
              </w:divBdr>
            </w:div>
            <w:div w:id="1846019646">
              <w:marLeft w:val="0"/>
              <w:marRight w:val="0"/>
              <w:marTop w:val="0"/>
              <w:marBottom w:val="0"/>
              <w:divBdr>
                <w:top w:val="none" w:sz="0" w:space="0" w:color="auto"/>
                <w:left w:val="none" w:sz="0" w:space="0" w:color="auto"/>
                <w:bottom w:val="none" w:sz="0" w:space="0" w:color="auto"/>
                <w:right w:val="none" w:sz="0" w:space="0" w:color="auto"/>
              </w:divBdr>
            </w:div>
            <w:div w:id="1903369408">
              <w:marLeft w:val="0"/>
              <w:marRight w:val="0"/>
              <w:marTop w:val="0"/>
              <w:marBottom w:val="0"/>
              <w:divBdr>
                <w:top w:val="none" w:sz="0" w:space="0" w:color="auto"/>
                <w:left w:val="none" w:sz="0" w:space="0" w:color="auto"/>
                <w:bottom w:val="none" w:sz="0" w:space="0" w:color="auto"/>
                <w:right w:val="none" w:sz="0" w:space="0" w:color="auto"/>
              </w:divBdr>
            </w:div>
            <w:div w:id="2102866749">
              <w:marLeft w:val="0"/>
              <w:marRight w:val="0"/>
              <w:marTop w:val="0"/>
              <w:marBottom w:val="0"/>
              <w:divBdr>
                <w:top w:val="none" w:sz="0" w:space="0" w:color="auto"/>
                <w:left w:val="none" w:sz="0" w:space="0" w:color="auto"/>
                <w:bottom w:val="none" w:sz="0" w:space="0" w:color="auto"/>
                <w:right w:val="none" w:sz="0" w:space="0" w:color="auto"/>
              </w:divBdr>
            </w:div>
            <w:div w:id="799222950">
              <w:marLeft w:val="0"/>
              <w:marRight w:val="0"/>
              <w:marTop w:val="0"/>
              <w:marBottom w:val="0"/>
              <w:divBdr>
                <w:top w:val="none" w:sz="0" w:space="0" w:color="auto"/>
                <w:left w:val="none" w:sz="0" w:space="0" w:color="auto"/>
                <w:bottom w:val="none" w:sz="0" w:space="0" w:color="auto"/>
                <w:right w:val="none" w:sz="0" w:space="0" w:color="auto"/>
              </w:divBdr>
            </w:div>
            <w:div w:id="1910844231">
              <w:marLeft w:val="0"/>
              <w:marRight w:val="0"/>
              <w:marTop w:val="0"/>
              <w:marBottom w:val="0"/>
              <w:divBdr>
                <w:top w:val="none" w:sz="0" w:space="0" w:color="auto"/>
                <w:left w:val="none" w:sz="0" w:space="0" w:color="auto"/>
                <w:bottom w:val="none" w:sz="0" w:space="0" w:color="auto"/>
                <w:right w:val="none" w:sz="0" w:space="0" w:color="auto"/>
              </w:divBdr>
            </w:div>
            <w:div w:id="1286886969">
              <w:marLeft w:val="0"/>
              <w:marRight w:val="0"/>
              <w:marTop w:val="0"/>
              <w:marBottom w:val="0"/>
              <w:divBdr>
                <w:top w:val="none" w:sz="0" w:space="0" w:color="auto"/>
                <w:left w:val="none" w:sz="0" w:space="0" w:color="auto"/>
                <w:bottom w:val="none" w:sz="0" w:space="0" w:color="auto"/>
                <w:right w:val="none" w:sz="0" w:space="0" w:color="auto"/>
              </w:divBdr>
            </w:div>
            <w:div w:id="2047173359">
              <w:marLeft w:val="0"/>
              <w:marRight w:val="0"/>
              <w:marTop w:val="0"/>
              <w:marBottom w:val="0"/>
              <w:divBdr>
                <w:top w:val="none" w:sz="0" w:space="0" w:color="auto"/>
                <w:left w:val="none" w:sz="0" w:space="0" w:color="auto"/>
                <w:bottom w:val="none" w:sz="0" w:space="0" w:color="auto"/>
                <w:right w:val="none" w:sz="0" w:space="0" w:color="auto"/>
              </w:divBdr>
            </w:div>
            <w:div w:id="409426821">
              <w:marLeft w:val="0"/>
              <w:marRight w:val="0"/>
              <w:marTop w:val="0"/>
              <w:marBottom w:val="0"/>
              <w:divBdr>
                <w:top w:val="none" w:sz="0" w:space="0" w:color="auto"/>
                <w:left w:val="none" w:sz="0" w:space="0" w:color="auto"/>
                <w:bottom w:val="none" w:sz="0" w:space="0" w:color="auto"/>
                <w:right w:val="none" w:sz="0" w:space="0" w:color="auto"/>
              </w:divBdr>
            </w:div>
            <w:div w:id="788474538">
              <w:marLeft w:val="0"/>
              <w:marRight w:val="0"/>
              <w:marTop w:val="0"/>
              <w:marBottom w:val="0"/>
              <w:divBdr>
                <w:top w:val="none" w:sz="0" w:space="0" w:color="auto"/>
                <w:left w:val="none" w:sz="0" w:space="0" w:color="auto"/>
                <w:bottom w:val="none" w:sz="0" w:space="0" w:color="auto"/>
                <w:right w:val="none" w:sz="0" w:space="0" w:color="auto"/>
              </w:divBdr>
            </w:div>
            <w:div w:id="1197960502">
              <w:marLeft w:val="0"/>
              <w:marRight w:val="0"/>
              <w:marTop w:val="0"/>
              <w:marBottom w:val="0"/>
              <w:divBdr>
                <w:top w:val="none" w:sz="0" w:space="0" w:color="auto"/>
                <w:left w:val="none" w:sz="0" w:space="0" w:color="auto"/>
                <w:bottom w:val="none" w:sz="0" w:space="0" w:color="auto"/>
                <w:right w:val="none" w:sz="0" w:space="0" w:color="auto"/>
              </w:divBdr>
            </w:div>
            <w:div w:id="1185942034">
              <w:marLeft w:val="0"/>
              <w:marRight w:val="0"/>
              <w:marTop w:val="0"/>
              <w:marBottom w:val="0"/>
              <w:divBdr>
                <w:top w:val="none" w:sz="0" w:space="0" w:color="auto"/>
                <w:left w:val="none" w:sz="0" w:space="0" w:color="auto"/>
                <w:bottom w:val="none" w:sz="0" w:space="0" w:color="auto"/>
                <w:right w:val="none" w:sz="0" w:space="0" w:color="auto"/>
              </w:divBdr>
            </w:div>
            <w:div w:id="1562445202">
              <w:marLeft w:val="0"/>
              <w:marRight w:val="0"/>
              <w:marTop w:val="0"/>
              <w:marBottom w:val="0"/>
              <w:divBdr>
                <w:top w:val="none" w:sz="0" w:space="0" w:color="auto"/>
                <w:left w:val="none" w:sz="0" w:space="0" w:color="auto"/>
                <w:bottom w:val="none" w:sz="0" w:space="0" w:color="auto"/>
                <w:right w:val="none" w:sz="0" w:space="0" w:color="auto"/>
              </w:divBdr>
            </w:div>
            <w:div w:id="909343141">
              <w:marLeft w:val="0"/>
              <w:marRight w:val="0"/>
              <w:marTop w:val="0"/>
              <w:marBottom w:val="0"/>
              <w:divBdr>
                <w:top w:val="none" w:sz="0" w:space="0" w:color="auto"/>
                <w:left w:val="none" w:sz="0" w:space="0" w:color="auto"/>
                <w:bottom w:val="none" w:sz="0" w:space="0" w:color="auto"/>
                <w:right w:val="none" w:sz="0" w:space="0" w:color="auto"/>
              </w:divBdr>
            </w:div>
            <w:div w:id="1439333659">
              <w:marLeft w:val="0"/>
              <w:marRight w:val="0"/>
              <w:marTop w:val="0"/>
              <w:marBottom w:val="0"/>
              <w:divBdr>
                <w:top w:val="none" w:sz="0" w:space="0" w:color="auto"/>
                <w:left w:val="none" w:sz="0" w:space="0" w:color="auto"/>
                <w:bottom w:val="none" w:sz="0" w:space="0" w:color="auto"/>
                <w:right w:val="none" w:sz="0" w:space="0" w:color="auto"/>
              </w:divBdr>
            </w:div>
            <w:div w:id="779178161">
              <w:marLeft w:val="0"/>
              <w:marRight w:val="0"/>
              <w:marTop w:val="0"/>
              <w:marBottom w:val="0"/>
              <w:divBdr>
                <w:top w:val="none" w:sz="0" w:space="0" w:color="auto"/>
                <w:left w:val="none" w:sz="0" w:space="0" w:color="auto"/>
                <w:bottom w:val="none" w:sz="0" w:space="0" w:color="auto"/>
                <w:right w:val="none" w:sz="0" w:space="0" w:color="auto"/>
              </w:divBdr>
            </w:div>
            <w:div w:id="940379262">
              <w:marLeft w:val="0"/>
              <w:marRight w:val="0"/>
              <w:marTop w:val="0"/>
              <w:marBottom w:val="0"/>
              <w:divBdr>
                <w:top w:val="none" w:sz="0" w:space="0" w:color="auto"/>
                <w:left w:val="none" w:sz="0" w:space="0" w:color="auto"/>
                <w:bottom w:val="none" w:sz="0" w:space="0" w:color="auto"/>
                <w:right w:val="none" w:sz="0" w:space="0" w:color="auto"/>
              </w:divBdr>
            </w:div>
            <w:div w:id="1113018588">
              <w:marLeft w:val="0"/>
              <w:marRight w:val="0"/>
              <w:marTop w:val="0"/>
              <w:marBottom w:val="0"/>
              <w:divBdr>
                <w:top w:val="none" w:sz="0" w:space="0" w:color="auto"/>
                <w:left w:val="none" w:sz="0" w:space="0" w:color="auto"/>
                <w:bottom w:val="none" w:sz="0" w:space="0" w:color="auto"/>
                <w:right w:val="none" w:sz="0" w:space="0" w:color="auto"/>
              </w:divBdr>
            </w:div>
            <w:div w:id="945961954">
              <w:marLeft w:val="0"/>
              <w:marRight w:val="0"/>
              <w:marTop w:val="0"/>
              <w:marBottom w:val="0"/>
              <w:divBdr>
                <w:top w:val="none" w:sz="0" w:space="0" w:color="auto"/>
                <w:left w:val="none" w:sz="0" w:space="0" w:color="auto"/>
                <w:bottom w:val="none" w:sz="0" w:space="0" w:color="auto"/>
                <w:right w:val="none" w:sz="0" w:space="0" w:color="auto"/>
              </w:divBdr>
            </w:div>
            <w:div w:id="2019119982">
              <w:marLeft w:val="0"/>
              <w:marRight w:val="0"/>
              <w:marTop w:val="0"/>
              <w:marBottom w:val="0"/>
              <w:divBdr>
                <w:top w:val="none" w:sz="0" w:space="0" w:color="auto"/>
                <w:left w:val="none" w:sz="0" w:space="0" w:color="auto"/>
                <w:bottom w:val="none" w:sz="0" w:space="0" w:color="auto"/>
                <w:right w:val="none" w:sz="0" w:space="0" w:color="auto"/>
              </w:divBdr>
            </w:div>
            <w:div w:id="1156073105">
              <w:marLeft w:val="0"/>
              <w:marRight w:val="0"/>
              <w:marTop w:val="0"/>
              <w:marBottom w:val="0"/>
              <w:divBdr>
                <w:top w:val="none" w:sz="0" w:space="0" w:color="auto"/>
                <w:left w:val="none" w:sz="0" w:space="0" w:color="auto"/>
                <w:bottom w:val="none" w:sz="0" w:space="0" w:color="auto"/>
                <w:right w:val="none" w:sz="0" w:space="0" w:color="auto"/>
              </w:divBdr>
            </w:div>
            <w:div w:id="1410419650">
              <w:marLeft w:val="0"/>
              <w:marRight w:val="0"/>
              <w:marTop w:val="0"/>
              <w:marBottom w:val="0"/>
              <w:divBdr>
                <w:top w:val="none" w:sz="0" w:space="0" w:color="auto"/>
                <w:left w:val="none" w:sz="0" w:space="0" w:color="auto"/>
                <w:bottom w:val="none" w:sz="0" w:space="0" w:color="auto"/>
                <w:right w:val="none" w:sz="0" w:space="0" w:color="auto"/>
              </w:divBdr>
            </w:div>
            <w:div w:id="34235704">
              <w:marLeft w:val="0"/>
              <w:marRight w:val="0"/>
              <w:marTop w:val="0"/>
              <w:marBottom w:val="0"/>
              <w:divBdr>
                <w:top w:val="none" w:sz="0" w:space="0" w:color="auto"/>
                <w:left w:val="none" w:sz="0" w:space="0" w:color="auto"/>
                <w:bottom w:val="none" w:sz="0" w:space="0" w:color="auto"/>
                <w:right w:val="none" w:sz="0" w:space="0" w:color="auto"/>
              </w:divBdr>
            </w:div>
            <w:div w:id="691415012">
              <w:marLeft w:val="0"/>
              <w:marRight w:val="0"/>
              <w:marTop w:val="0"/>
              <w:marBottom w:val="0"/>
              <w:divBdr>
                <w:top w:val="none" w:sz="0" w:space="0" w:color="auto"/>
                <w:left w:val="none" w:sz="0" w:space="0" w:color="auto"/>
                <w:bottom w:val="none" w:sz="0" w:space="0" w:color="auto"/>
                <w:right w:val="none" w:sz="0" w:space="0" w:color="auto"/>
              </w:divBdr>
            </w:div>
            <w:div w:id="1783256209">
              <w:marLeft w:val="0"/>
              <w:marRight w:val="0"/>
              <w:marTop w:val="0"/>
              <w:marBottom w:val="0"/>
              <w:divBdr>
                <w:top w:val="none" w:sz="0" w:space="0" w:color="auto"/>
                <w:left w:val="none" w:sz="0" w:space="0" w:color="auto"/>
                <w:bottom w:val="none" w:sz="0" w:space="0" w:color="auto"/>
                <w:right w:val="none" w:sz="0" w:space="0" w:color="auto"/>
              </w:divBdr>
            </w:div>
            <w:div w:id="1842354415">
              <w:marLeft w:val="0"/>
              <w:marRight w:val="0"/>
              <w:marTop w:val="0"/>
              <w:marBottom w:val="0"/>
              <w:divBdr>
                <w:top w:val="none" w:sz="0" w:space="0" w:color="auto"/>
                <w:left w:val="none" w:sz="0" w:space="0" w:color="auto"/>
                <w:bottom w:val="none" w:sz="0" w:space="0" w:color="auto"/>
                <w:right w:val="none" w:sz="0" w:space="0" w:color="auto"/>
              </w:divBdr>
            </w:div>
            <w:div w:id="177819854">
              <w:marLeft w:val="0"/>
              <w:marRight w:val="0"/>
              <w:marTop w:val="0"/>
              <w:marBottom w:val="0"/>
              <w:divBdr>
                <w:top w:val="none" w:sz="0" w:space="0" w:color="auto"/>
                <w:left w:val="none" w:sz="0" w:space="0" w:color="auto"/>
                <w:bottom w:val="none" w:sz="0" w:space="0" w:color="auto"/>
                <w:right w:val="none" w:sz="0" w:space="0" w:color="auto"/>
              </w:divBdr>
            </w:div>
            <w:div w:id="44373060">
              <w:marLeft w:val="0"/>
              <w:marRight w:val="0"/>
              <w:marTop w:val="0"/>
              <w:marBottom w:val="0"/>
              <w:divBdr>
                <w:top w:val="none" w:sz="0" w:space="0" w:color="auto"/>
                <w:left w:val="none" w:sz="0" w:space="0" w:color="auto"/>
                <w:bottom w:val="none" w:sz="0" w:space="0" w:color="auto"/>
                <w:right w:val="none" w:sz="0" w:space="0" w:color="auto"/>
              </w:divBdr>
            </w:div>
            <w:div w:id="342128045">
              <w:marLeft w:val="0"/>
              <w:marRight w:val="0"/>
              <w:marTop w:val="0"/>
              <w:marBottom w:val="0"/>
              <w:divBdr>
                <w:top w:val="none" w:sz="0" w:space="0" w:color="auto"/>
                <w:left w:val="none" w:sz="0" w:space="0" w:color="auto"/>
                <w:bottom w:val="none" w:sz="0" w:space="0" w:color="auto"/>
                <w:right w:val="none" w:sz="0" w:space="0" w:color="auto"/>
              </w:divBdr>
            </w:div>
            <w:div w:id="318654674">
              <w:marLeft w:val="0"/>
              <w:marRight w:val="0"/>
              <w:marTop w:val="0"/>
              <w:marBottom w:val="0"/>
              <w:divBdr>
                <w:top w:val="none" w:sz="0" w:space="0" w:color="auto"/>
                <w:left w:val="none" w:sz="0" w:space="0" w:color="auto"/>
                <w:bottom w:val="none" w:sz="0" w:space="0" w:color="auto"/>
                <w:right w:val="none" w:sz="0" w:space="0" w:color="auto"/>
              </w:divBdr>
            </w:div>
            <w:div w:id="1084843348">
              <w:marLeft w:val="0"/>
              <w:marRight w:val="0"/>
              <w:marTop w:val="0"/>
              <w:marBottom w:val="0"/>
              <w:divBdr>
                <w:top w:val="none" w:sz="0" w:space="0" w:color="auto"/>
                <w:left w:val="none" w:sz="0" w:space="0" w:color="auto"/>
                <w:bottom w:val="none" w:sz="0" w:space="0" w:color="auto"/>
                <w:right w:val="none" w:sz="0" w:space="0" w:color="auto"/>
              </w:divBdr>
            </w:div>
            <w:div w:id="1951551240">
              <w:marLeft w:val="0"/>
              <w:marRight w:val="0"/>
              <w:marTop w:val="0"/>
              <w:marBottom w:val="0"/>
              <w:divBdr>
                <w:top w:val="none" w:sz="0" w:space="0" w:color="auto"/>
                <w:left w:val="none" w:sz="0" w:space="0" w:color="auto"/>
                <w:bottom w:val="none" w:sz="0" w:space="0" w:color="auto"/>
                <w:right w:val="none" w:sz="0" w:space="0" w:color="auto"/>
              </w:divBdr>
            </w:div>
            <w:div w:id="1958296455">
              <w:marLeft w:val="0"/>
              <w:marRight w:val="0"/>
              <w:marTop w:val="0"/>
              <w:marBottom w:val="0"/>
              <w:divBdr>
                <w:top w:val="none" w:sz="0" w:space="0" w:color="auto"/>
                <w:left w:val="none" w:sz="0" w:space="0" w:color="auto"/>
                <w:bottom w:val="none" w:sz="0" w:space="0" w:color="auto"/>
                <w:right w:val="none" w:sz="0" w:space="0" w:color="auto"/>
              </w:divBdr>
            </w:div>
            <w:div w:id="1097209292">
              <w:marLeft w:val="0"/>
              <w:marRight w:val="0"/>
              <w:marTop w:val="0"/>
              <w:marBottom w:val="0"/>
              <w:divBdr>
                <w:top w:val="none" w:sz="0" w:space="0" w:color="auto"/>
                <w:left w:val="none" w:sz="0" w:space="0" w:color="auto"/>
                <w:bottom w:val="none" w:sz="0" w:space="0" w:color="auto"/>
                <w:right w:val="none" w:sz="0" w:space="0" w:color="auto"/>
              </w:divBdr>
            </w:div>
            <w:div w:id="972515545">
              <w:marLeft w:val="0"/>
              <w:marRight w:val="0"/>
              <w:marTop w:val="0"/>
              <w:marBottom w:val="0"/>
              <w:divBdr>
                <w:top w:val="none" w:sz="0" w:space="0" w:color="auto"/>
                <w:left w:val="none" w:sz="0" w:space="0" w:color="auto"/>
                <w:bottom w:val="none" w:sz="0" w:space="0" w:color="auto"/>
                <w:right w:val="none" w:sz="0" w:space="0" w:color="auto"/>
              </w:divBdr>
            </w:div>
            <w:div w:id="117184499">
              <w:marLeft w:val="0"/>
              <w:marRight w:val="0"/>
              <w:marTop w:val="0"/>
              <w:marBottom w:val="0"/>
              <w:divBdr>
                <w:top w:val="none" w:sz="0" w:space="0" w:color="auto"/>
                <w:left w:val="none" w:sz="0" w:space="0" w:color="auto"/>
                <w:bottom w:val="none" w:sz="0" w:space="0" w:color="auto"/>
                <w:right w:val="none" w:sz="0" w:space="0" w:color="auto"/>
              </w:divBdr>
            </w:div>
            <w:div w:id="1118916179">
              <w:marLeft w:val="0"/>
              <w:marRight w:val="0"/>
              <w:marTop w:val="0"/>
              <w:marBottom w:val="0"/>
              <w:divBdr>
                <w:top w:val="none" w:sz="0" w:space="0" w:color="auto"/>
                <w:left w:val="none" w:sz="0" w:space="0" w:color="auto"/>
                <w:bottom w:val="none" w:sz="0" w:space="0" w:color="auto"/>
                <w:right w:val="none" w:sz="0" w:space="0" w:color="auto"/>
              </w:divBdr>
            </w:div>
            <w:div w:id="1435132854">
              <w:marLeft w:val="0"/>
              <w:marRight w:val="0"/>
              <w:marTop w:val="0"/>
              <w:marBottom w:val="0"/>
              <w:divBdr>
                <w:top w:val="none" w:sz="0" w:space="0" w:color="auto"/>
                <w:left w:val="none" w:sz="0" w:space="0" w:color="auto"/>
                <w:bottom w:val="none" w:sz="0" w:space="0" w:color="auto"/>
                <w:right w:val="none" w:sz="0" w:space="0" w:color="auto"/>
              </w:divBdr>
            </w:div>
            <w:div w:id="1380545302">
              <w:marLeft w:val="0"/>
              <w:marRight w:val="0"/>
              <w:marTop w:val="0"/>
              <w:marBottom w:val="0"/>
              <w:divBdr>
                <w:top w:val="none" w:sz="0" w:space="0" w:color="auto"/>
                <w:left w:val="none" w:sz="0" w:space="0" w:color="auto"/>
                <w:bottom w:val="none" w:sz="0" w:space="0" w:color="auto"/>
                <w:right w:val="none" w:sz="0" w:space="0" w:color="auto"/>
              </w:divBdr>
            </w:div>
            <w:div w:id="1019502922">
              <w:marLeft w:val="0"/>
              <w:marRight w:val="0"/>
              <w:marTop w:val="0"/>
              <w:marBottom w:val="0"/>
              <w:divBdr>
                <w:top w:val="none" w:sz="0" w:space="0" w:color="auto"/>
                <w:left w:val="none" w:sz="0" w:space="0" w:color="auto"/>
                <w:bottom w:val="none" w:sz="0" w:space="0" w:color="auto"/>
                <w:right w:val="none" w:sz="0" w:space="0" w:color="auto"/>
              </w:divBdr>
            </w:div>
            <w:div w:id="112947866">
              <w:marLeft w:val="0"/>
              <w:marRight w:val="0"/>
              <w:marTop w:val="0"/>
              <w:marBottom w:val="0"/>
              <w:divBdr>
                <w:top w:val="none" w:sz="0" w:space="0" w:color="auto"/>
                <w:left w:val="none" w:sz="0" w:space="0" w:color="auto"/>
                <w:bottom w:val="none" w:sz="0" w:space="0" w:color="auto"/>
                <w:right w:val="none" w:sz="0" w:space="0" w:color="auto"/>
              </w:divBdr>
            </w:div>
            <w:div w:id="980428041">
              <w:marLeft w:val="0"/>
              <w:marRight w:val="0"/>
              <w:marTop w:val="0"/>
              <w:marBottom w:val="0"/>
              <w:divBdr>
                <w:top w:val="none" w:sz="0" w:space="0" w:color="auto"/>
                <w:left w:val="none" w:sz="0" w:space="0" w:color="auto"/>
                <w:bottom w:val="none" w:sz="0" w:space="0" w:color="auto"/>
                <w:right w:val="none" w:sz="0" w:space="0" w:color="auto"/>
              </w:divBdr>
            </w:div>
            <w:div w:id="1451438441">
              <w:marLeft w:val="0"/>
              <w:marRight w:val="0"/>
              <w:marTop w:val="0"/>
              <w:marBottom w:val="0"/>
              <w:divBdr>
                <w:top w:val="none" w:sz="0" w:space="0" w:color="auto"/>
                <w:left w:val="none" w:sz="0" w:space="0" w:color="auto"/>
                <w:bottom w:val="none" w:sz="0" w:space="0" w:color="auto"/>
                <w:right w:val="none" w:sz="0" w:space="0" w:color="auto"/>
              </w:divBdr>
            </w:div>
            <w:div w:id="299651952">
              <w:marLeft w:val="0"/>
              <w:marRight w:val="0"/>
              <w:marTop w:val="0"/>
              <w:marBottom w:val="0"/>
              <w:divBdr>
                <w:top w:val="none" w:sz="0" w:space="0" w:color="auto"/>
                <w:left w:val="none" w:sz="0" w:space="0" w:color="auto"/>
                <w:bottom w:val="none" w:sz="0" w:space="0" w:color="auto"/>
                <w:right w:val="none" w:sz="0" w:space="0" w:color="auto"/>
              </w:divBdr>
            </w:div>
            <w:div w:id="459566890">
              <w:marLeft w:val="0"/>
              <w:marRight w:val="0"/>
              <w:marTop w:val="0"/>
              <w:marBottom w:val="0"/>
              <w:divBdr>
                <w:top w:val="none" w:sz="0" w:space="0" w:color="auto"/>
                <w:left w:val="none" w:sz="0" w:space="0" w:color="auto"/>
                <w:bottom w:val="none" w:sz="0" w:space="0" w:color="auto"/>
                <w:right w:val="none" w:sz="0" w:space="0" w:color="auto"/>
              </w:divBdr>
            </w:div>
            <w:div w:id="912930700">
              <w:marLeft w:val="0"/>
              <w:marRight w:val="0"/>
              <w:marTop w:val="0"/>
              <w:marBottom w:val="0"/>
              <w:divBdr>
                <w:top w:val="none" w:sz="0" w:space="0" w:color="auto"/>
                <w:left w:val="none" w:sz="0" w:space="0" w:color="auto"/>
                <w:bottom w:val="none" w:sz="0" w:space="0" w:color="auto"/>
                <w:right w:val="none" w:sz="0" w:space="0" w:color="auto"/>
              </w:divBdr>
            </w:div>
            <w:div w:id="84964347">
              <w:marLeft w:val="0"/>
              <w:marRight w:val="0"/>
              <w:marTop w:val="0"/>
              <w:marBottom w:val="0"/>
              <w:divBdr>
                <w:top w:val="none" w:sz="0" w:space="0" w:color="auto"/>
                <w:left w:val="none" w:sz="0" w:space="0" w:color="auto"/>
                <w:bottom w:val="none" w:sz="0" w:space="0" w:color="auto"/>
                <w:right w:val="none" w:sz="0" w:space="0" w:color="auto"/>
              </w:divBdr>
            </w:div>
            <w:div w:id="81536098">
              <w:marLeft w:val="0"/>
              <w:marRight w:val="0"/>
              <w:marTop w:val="0"/>
              <w:marBottom w:val="0"/>
              <w:divBdr>
                <w:top w:val="none" w:sz="0" w:space="0" w:color="auto"/>
                <w:left w:val="none" w:sz="0" w:space="0" w:color="auto"/>
                <w:bottom w:val="none" w:sz="0" w:space="0" w:color="auto"/>
                <w:right w:val="none" w:sz="0" w:space="0" w:color="auto"/>
              </w:divBdr>
            </w:div>
            <w:div w:id="1415126517">
              <w:marLeft w:val="0"/>
              <w:marRight w:val="0"/>
              <w:marTop w:val="0"/>
              <w:marBottom w:val="0"/>
              <w:divBdr>
                <w:top w:val="none" w:sz="0" w:space="0" w:color="auto"/>
                <w:left w:val="none" w:sz="0" w:space="0" w:color="auto"/>
                <w:bottom w:val="none" w:sz="0" w:space="0" w:color="auto"/>
                <w:right w:val="none" w:sz="0" w:space="0" w:color="auto"/>
              </w:divBdr>
            </w:div>
            <w:div w:id="1262493138">
              <w:marLeft w:val="0"/>
              <w:marRight w:val="0"/>
              <w:marTop w:val="0"/>
              <w:marBottom w:val="0"/>
              <w:divBdr>
                <w:top w:val="none" w:sz="0" w:space="0" w:color="auto"/>
                <w:left w:val="none" w:sz="0" w:space="0" w:color="auto"/>
                <w:bottom w:val="none" w:sz="0" w:space="0" w:color="auto"/>
                <w:right w:val="none" w:sz="0" w:space="0" w:color="auto"/>
              </w:divBdr>
            </w:div>
            <w:div w:id="64911472">
              <w:marLeft w:val="0"/>
              <w:marRight w:val="0"/>
              <w:marTop w:val="0"/>
              <w:marBottom w:val="0"/>
              <w:divBdr>
                <w:top w:val="none" w:sz="0" w:space="0" w:color="auto"/>
                <w:left w:val="none" w:sz="0" w:space="0" w:color="auto"/>
                <w:bottom w:val="none" w:sz="0" w:space="0" w:color="auto"/>
                <w:right w:val="none" w:sz="0" w:space="0" w:color="auto"/>
              </w:divBdr>
            </w:div>
            <w:div w:id="2088963112">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687558474">
              <w:marLeft w:val="0"/>
              <w:marRight w:val="0"/>
              <w:marTop w:val="0"/>
              <w:marBottom w:val="0"/>
              <w:divBdr>
                <w:top w:val="none" w:sz="0" w:space="0" w:color="auto"/>
                <w:left w:val="none" w:sz="0" w:space="0" w:color="auto"/>
                <w:bottom w:val="none" w:sz="0" w:space="0" w:color="auto"/>
                <w:right w:val="none" w:sz="0" w:space="0" w:color="auto"/>
              </w:divBdr>
            </w:div>
            <w:div w:id="2001081293">
              <w:marLeft w:val="0"/>
              <w:marRight w:val="0"/>
              <w:marTop w:val="0"/>
              <w:marBottom w:val="0"/>
              <w:divBdr>
                <w:top w:val="none" w:sz="0" w:space="0" w:color="auto"/>
                <w:left w:val="none" w:sz="0" w:space="0" w:color="auto"/>
                <w:bottom w:val="none" w:sz="0" w:space="0" w:color="auto"/>
                <w:right w:val="none" w:sz="0" w:space="0" w:color="auto"/>
              </w:divBdr>
            </w:div>
            <w:div w:id="448429342">
              <w:marLeft w:val="0"/>
              <w:marRight w:val="0"/>
              <w:marTop w:val="0"/>
              <w:marBottom w:val="0"/>
              <w:divBdr>
                <w:top w:val="none" w:sz="0" w:space="0" w:color="auto"/>
                <w:left w:val="none" w:sz="0" w:space="0" w:color="auto"/>
                <w:bottom w:val="none" w:sz="0" w:space="0" w:color="auto"/>
                <w:right w:val="none" w:sz="0" w:space="0" w:color="auto"/>
              </w:divBdr>
            </w:div>
            <w:div w:id="675309470">
              <w:marLeft w:val="0"/>
              <w:marRight w:val="0"/>
              <w:marTop w:val="0"/>
              <w:marBottom w:val="0"/>
              <w:divBdr>
                <w:top w:val="none" w:sz="0" w:space="0" w:color="auto"/>
                <w:left w:val="none" w:sz="0" w:space="0" w:color="auto"/>
                <w:bottom w:val="none" w:sz="0" w:space="0" w:color="auto"/>
                <w:right w:val="none" w:sz="0" w:space="0" w:color="auto"/>
              </w:divBdr>
            </w:div>
            <w:div w:id="1053038229">
              <w:marLeft w:val="0"/>
              <w:marRight w:val="0"/>
              <w:marTop w:val="0"/>
              <w:marBottom w:val="0"/>
              <w:divBdr>
                <w:top w:val="none" w:sz="0" w:space="0" w:color="auto"/>
                <w:left w:val="none" w:sz="0" w:space="0" w:color="auto"/>
                <w:bottom w:val="none" w:sz="0" w:space="0" w:color="auto"/>
                <w:right w:val="none" w:sz="0" w:space="0" w:color="auto"/>
              </w:divBdr>
            </w:div>
            <w:div w:id="1686789853">
              <w:marLeft w:val="0"/>
              <w:marRight w:val="0"/>
              <w:marTop w:val="0"/>
              <w:marBottom w:val="0"/>
              <w:divBdr>
                <w:top w:val="none" w:sz="0" w:space="0" w:color="auto"/>
                <w:left w:val="none" w:sz="0" w:space="0" w:color="auto"/>
                <w:bottom w:val="none" w:sz="0" w:space="0" w:color="auto"/>
                <w:right w:val="none" w:sz="0" w:space="0" w:color="auto"/>
              </w:divBdr>
            </w:div>
            <w:div w:id="2039893877">
              <w:marLeft w:val="0"/>
              <w:marRight w:val="0"/>
              <w:marTop w:val="0"/>
              <w:marBottom w:val="0"/>
              <w:divBdr>
                <w:top w:val="none" w:sz="0" w:space="0" w:color="auto"/>
                <w:left w:val="none" w:sz="0" w:space="0" w:color="auto"/>
                <w:bottom w:val="none" w:sz="0" w:space="0" w:color="auto"/>
                <w:right w:val="none" w:sz="0" w:space="0" w:color="auto"/>
              </w:divBdr>
            </w:div>
            <w:div w:id="1258292519">
              <w:marLeft w:val="0"/>
              <w:marRight w:val="0"/>
              <w:marTop w:val="0"/>
              <w:marBottom w:val="0"/>
              <w:divBdr>
                <w:top w:val="none" w:sz="0" w:space="0" w:color="auto"/>
                <w:left w:val="none" w:sz="0" w:space="0" w:color="auto"/>
                <w:bottom w:val="none" w:sz="0" w:space="0" w:color="auto"/>
                <w:right w:val="none" w:sz="0" w:space="0" w:color="auto"/>
              </w:divBdr>
            </w:div>
            <w:div w:id="930773096">
              <w:marLeft w:val="0"/>
              <w:marRight w:val="0"/>
              <w:marTop w:val="0"/>
              <w:marBottom w:val="0"/>
              <w:divBdr>
                <w:top w:val="none" w:sz="0" w:space="0" w:color="auto"/>
                <w:left w:val="none" w:sz="0" w:space="0" w:color="auto"/>
                <w:bottom w:val="none" w:sz="0" w:space="0" w:color="auto"/>
                <w:right w:val="none" w:sz="0" w:space="0" w:color="auto"/>
              </w:divBdr>
            </w:div>
            <w:div w:id="1793475199">
              <w:marLeft w:val="0"/>
              <w:marRight w:val="0"/>
              <w:marTop w:val="0"/>
              <w:marBottom w:val="0"/>
              <w:divBdr>
                <w:top w:val="none" w:sz="0" w:space="0" w:color="auto"/>
                <w:left w:val="none" w:sz="0" w:space="0" w:color="auto"/>
                <w:bottom w:val="none" w:sz="0" w:space="0" w:color="auto"/>
                <w:right w:val="none" w:sz="0" w:space="0" w:color="auto"/>
              </w:divBdr>
            </w:div>
            <w:div w:id="581914652">
              <w:marLeft w:val="0"/>
              <w:marRight w:val="0"/>
              <w:marTop w:val="0"/>
              <w:marBottom w:val="0"/>
              <w:divBdr>
                <w:top w:val="none" w:sz="0" w:space="0" w:color="auto"/>
                <w:left w:val="none" w:sz="0" w:space="0" w:color="auto"/>
                <w:bottom w:val="none" w:sz="0" w:space="0" w:color="auto"/>
                <w:right w:val="none" w:sz="0" w:space="0" w:color="auto"/>
              </w:divBdr>
            </w:div>
            <w:div w:id="1326543587">
              <w:marLeft w:val="0"/>
              <w:marRight w:val="0"/>
              <w:marTop w:val="0"/>
              <w:marBottom w:val="0"/>
              <w:divBdr>
                <w:top w:val="none" w:sz="0" w:space="0" w:color="auto"/>
                <w:left w:val="none" w:sz="0" w:space="0" w:color="auto"/>
                <w:bottom w:val="none" w:sz="0" w:space="0" w:color="auto"/>
                <w:right w:val="none" w:sz="0" w:space="0" w:color="auto"/>
              </w:divBdr>
            </w:div>
            <w:div w:id="327246739">
              <w:marLeft w:val="0"/>
              <w:marRight w:val="0"/>
              <w:marTop w:val="0"/>
              <w:marBottom w:val="0"/>
              <w:divBdr>
                <w:top w:val="none" w:sz="0" w:space="0" w:color="auto"/>
                <w:left w:val="none" w:sz="0" w:space="0" w:color="auto"/>
                <w:bottom w:val="none" w:sz="0" w:space="0" w:color="auto"/>
                <w:right w:val="none" w:sz="0" w:space="0" w:color="auto"/>
              </w:divBdr>
            </w:div>
            <w:div w:id="538737441">
              <w:marLeft w:val="0"/>
              <w:marRight w:val="0"/>
              <w:marTop w:val="0"/>
              <w:marBottom w:val="0"/>
              <w:divBdr>
                <w:top w:val="none" w:sz="0" w:space="0" w:color="auto"/>
                <w:left w:val="none" w:sz="0" w:space="0" w:color="auto"/>
                <w:bottom w:val="none" w:sz="0" w:space="0" w:color="auto"/>
                <w:right w:val="none" w:sz="0" w:space="0" w:color="auto"/>
              </w:divBdr>
            </w:div>
            <w:div w:id="1339425645">
              <w:marLeft w:val="0"/>
              <w:marRight w:val="0"/>
              <w:marTop w:val="0"/>
              <w:marBottom w:val="0"/>
              <w:divBdr>
                <w:top w:val="none" w:sz="0" w:space="0" w:color="auto"/>
                <w:left w:val="none" w:sz="0" w:space="0" w:color="auto"/>
                <w:bottom w:val="none" w:sz="0" w:space="0" w:color="auto"/>
                <w:right w:val="none" w:sz="0" w:space="0" w:color="auto"/>
              </w:divBdr>
            </w:div>
            <w:div w:id="1658264757">
              <w:marLeft w:val="0"/>
              <w:marRight w:val="0"/>
              <w:marTop w:val="0"/>
              <w:marBottom w:val="0"/>
              <w:divBdr>
                <w:top w:val="none" w:sz="0" w:space="0" w:color="auto"/>
                <w:left w:val="none" w:sz="0" w:space="0" w:color="auto"/>
                <w:bottom w:val="none" w:sz="0" w:space="0" w:color="auto"/>
                <w:right w:val="none" w:sz="0" w:space="0" w:color="auto"/>
              </w:divBdr>
            </w:div>
            <w:div w:id="1501040386">
              <w:marLeft w:val="0"/>
              <w:marRight w:val="0"/>
              <w:marTop w:val="0"/>
              <w:marBottom w:val="0"/>
              <w:divBdr>
                <w:top w:val="none" w:sz="0" w:space="0" w:color="auto"/>
                <w:left w:val="none" w:sz="0" w:space="0" w:color="auto"/>
                <w:bottom w:val="none" w:sz="0" w:space="0" w:color="auto"/>
                <w:right w:val="none" w:sz="0" w:space="0" w:color="auto"/>
              </w:divBdr>
            </w:div>
            <w:div w:id="1165706825">
              <w:marLeft w:val="0"/>
              <w:marRight w:val="0"/>
              <w:marTop w:val="0"/>
              <w:marBottom w:val="0"/>
              <w:divBdr>
                <w:top w:val="none" w:sz="0" w:space="0" w:color="auto"/>
                <w:left w:val="none" w:sz="0" w:space="0" w:color="auto"/>
                <w:bottom w:val="none" w:sz="0" w:space="0" w:color="auto"/>
                <w:right w:val="none" w:sz="0" w:space="0" w:color="auto"/>
              </w:divBdr>
            </w:div>
            <w:div w:id="152721996">
              <w:marLeft w:val="0"/>
              <w:marRight w:val="0"/>
              <w:marTop w:val="0"/>
              <w:marBottom w:val="0"/>
              <w:divBdr>
                <w:top w:val="none" w:sz="0" w:space="0" w:color="auto"/>
                <w:left w:val="none" w:sz="0" w:space="0" w:color="auto"/>
                <w:bottom w:val="none" w:sz="0" w:space="0" w:color="auto"/>
                <w:right w:val="none" w:sz="0" w:space="0" w:color="auto"/>
              </w:divBdr>
            </w:div>
            <w:div w:id="1134642617">
              <w:marLeft w:val="0"/>
              <w:marRight w:val="0"/>
              <w:marTop w:val="0"/>
              <w:marBottom w:val="0"/>
              <w:divBdr>
                <w:top w:val="none" w:sz="0" w:space="0" w:color="auto"/>
                <w:left w:val="none" w:sz="0" w:space="0" w:color="auto"/>
                <w:bottom w:val="none" w:sz="0" w:space="0" w:color="auto"/>
                <w:right w:val="none" w:sz="0" w:space="0" w:color="auto"/>
              </w:divBdr>
            </w:div>
            <w:div w:id="1699964942">
              <w:marLeft w:val="0"/>
              <w:marRight w:val="0"/>
              <w:marTop w:val="0"/>
              <w:marBottom w:val="0"/>
              <w:divBdr>
                <w:top w:val="none" w:sz="0" w:space="0" w:color="auto"/>
                <w:left w:val="none" w:sz="0" w:space="0" w:color="auto"/>
                <w:bottom w:val="none" w:sz="0" w:space="0" w:color="auto"/>
                <w:right w:val="none" w:sz="0" w:space="0" w:color="auto"/>
              </w:divBdr>
            </w:div>
            <w:div w:id="46533668">
              <w:marLeft w:val="0"/>
              <w:marRight w:val="0"/>
              <w:marTop w:val="0"/>
              <w:marBottom w:val="0"/>
              <w:divBdr>
                <w:top w:val="none" w:sz="0" w:space="0" w:color="auto"/>
                <w:left w:val="none" w:sz="0" w:space="0" w:color="auto"/>
                <w:bottom w:val="none" w:sz="0" w:space="0" w:color="auto"/>
                <w:right w:val="none" w:sz="0" w:space="0" w:color="auto"/>
              </w:divBdr>
            </w:div>
            <w:div w:id="1075669858">
              <w:marLeft w:val="0"/>
              <w:marRight w:val="0"/>
              <w:marTop w:val="0"/>
              <w:marBottom w:val="0"/>
              <w:divBdr>
                <w:top w:val="none" w:sz="0" w:space="0" w:color="auto"/>
                <w:left w:val="none" w:sz="0" w:space="0" w:color="auto"/>
                <w:bottom w:val="none" w:sz="0" w:space="0" w:color="auto"/>
                <w:right w:val="none" w:sz="0" w:space="0" w:color="auto"/>
              </w:divBdr>
            </w:div>
            <w:div w:id="959914894">
              <w:marLeft w:val="0"/>
              <w:marRight w:val="0"/>
              <w:marTop w:val="0"/>
              <w:marBottom w:val="0"/>
              <w:divBdr>
                <w:top w:val="none" w:sz="0" w:space="0" w:color="auto"/>
                <w:left w:val="none" w:sz="0" w:space="0" w:color="auto"/>
                <w:bottom w:val="none" w:sz="0" w:space="0" w:color="auto"/>
                <w:right w:val="none" w:sz="0" w:space="0" w:color="auto"/>
              </w:divBdr>
            </w:div>
            <w:div w:id="449053292">
              <w:marLeft w:val="0"/>
              <w:marRight w:val="0"/>
              <w:marTop w:val="0"/>
              <w:marBottom w:val="0"/>
              <w:divBdr>
                <w:top w:val="none" w:sz="0" w:space="0" w:color="auto"/>
                <w:left w:val="none" w:sz="0" w:space="0" w:color="auto"/>
                <w:bottom w:val="none" w:sz="0" w:space="0" w:color="auto"/>
                <w:right w:val="none" w:sz="0" w:space="0" w:color="auto"/>
              </w:divBdr>
            </w:div>
            <w:div w:id="2012022295">
              <w:marLeft w:val="0"/>
              <w:marRight w:val="0"/>
              <w:marTop w:val="0"/>
              <w:marBottom w:val="0"/>
              <w:divBdr>
                <w:top w:val="none" w:sz="0" w:space="0" w:color="auto"/>
                <w:left w:val="none" w:sz="0" w:space="0" w:color="auto"/>
                <w:bottom w:val="none" w:sz="0" w:space="0" w:color="auto"/>
                <w:right w:val="none" w:sz="0" w:space="0" w:color="auto"/>
              </w:divBdr>
            </w:div>
            <w:div w:id="552696824">
              <w:marLeft w:val="0"/>
              <w:marRight w:val="0"/>
              <w:marTop w:val="0"/>
              <w:marBottom w:val="0"/>
              <w:divBdr>
                <w:top w:val="none" w:sz="0" w:space="0" w:color="auto"/>
                <w:left w:val="none" w:sz="0" w:space="0" w:color="auto"/>
                <w:bottom w:val="none" w:sz="0" w:space="0" w:color="auto"/>
                <w:right w:val="none" w:sz="0" w:space="0" w:color="auto"/>
              </w:divBdr>
            </w:div>
            <w:div w:id="212892742">
              <w:marLeft w:val="0"/>
              <w:marRight w:val="0"/>
              <w:marTop w:val="0"/>
              <w:marBottom w:val="0"/>
              <w:divBdr>
                <w:top w:val="none" w:sz="0" w:space="0" w:color="auto"/>
                <w:left w:val="none" w:sz="0" w:space="0" w:color="auto"/>
                <w:bottom w:val="none" w:sz="0" w:space="0" w:color="auto"/>
                <w:right w:val="none" w:sz="0" w:space="0" w:color="auto"/>
              </w:divBdr>
            </w:div>
            <w:div w:id="777484572">
              <w:marLeft w:val="0"/>
              <w:marRight w:val="0"/>
              <w:marTop w:val="0"/>
              <w:marBottom w:val="0"/>
              <w:divBdr>
                <w:top w:val="none" w:sz="0" w:space="0" w:color="auto"/>
                <w:left w:val="none" w:sz="0" w:space="0" w:color="auto"/>
                <w:bottom w:val="none" w:sz="0" w:space="0" w:color="auto"/>
                <w:right w:val="none" w:sz="0" w:space="0" w:color="auto"/>
              </w:divBdr>
            </w:div>
            <w:div w:id="1565026591">
              <w:marLeft w:val="0"/>
              <w:marRight w:val="0"/>
              <w:marTop w:val="0"/>
              <w:marBottom w:val="0"/>
              <w:divBdr>
                <w:top w:val="none" w:sz="0" w:space="0" w:color="auto"/>
                <w:left w:val="none" w:sz="0" w:space="0" w:color="auto"/>
                <w:bottom w:val="none" w:sz="0" w:space="0" w:color="auto"/>
                <w:right w:val="none" w:sz="0" w:space="0" w:color="auto"/>
              </w:divBdr>
            </w:div>
            <w:div w:id="2097555204">
              <w:marLeft w:val="0"/>
              <w:marRight w:val="0"/>
              <w:marTop w:val="0"/>
              <w:marBottom w:val="0"/>
              <w:divBdr>
                <w:top w:val="none" w:sz="0" w:space="0" w:color="auto"/>
                <w:left w:val="none" w:sz="0" w:space="0" w:color="auto"/>
                <w:bottom w:val="none" w:sz="0" w:space="0" w:color="auto"/>
                <w:right w:val="none" w:sz="0" w:space="0" w:color="auto"/>
              </w:divBdr>
            </w:div>
            <w:div w:id="1738358370">
              <w:marLeft w:val="0"/>
              <w:marRight w:val="0"/>
              <w:marTop w:val="0"/>
              <w:marBottom w:val="0"/>
              <w:divBdr>
                <w:top w:val="none" w:sz="0" w:space="0" w:color="auto"/>
                <w:left w:val="none" w:sz="0" w:space="0" w:color="auto"/>
                <w:bottom w:val="none" w:sz="0" w:space="0" w:color="auto"/>
                <w:right w:val="none" w:sz="0" w:space="0" w:color="auto"/>
              </w:divBdr>
            </w:div>
            <w:div w:id="1339383399">
              <w:marLeft w:val="0"/>
              <w:marRight w:val="0"/>
              <w:marTop w:val="0"/>
              <w:marBottom w:val="0"/>
              <w:divBdr>
                <w:top w:val="none" w:sz="0" w:space="0" w:color="auto"/>
                <w:left w:val="none" w:sz="0" w:space="0" w:color="auto"/>
                <w:bottom w:val="none" w:sz="0" w:space="0" w:color="auto"/>
                <w:right w:val="none" w:sz="0" w:space="0" w:color="auto"/>
              </w:divBdr>
            </w:div>
            <w:div w:id="754211709">
              <w:marLeft w:val="0"/>
              <w:marRight w:val="0"/>
              <w:marTop w:val="0"/>
              <w:marBottom w:val="0"/>
              <w:divBdr>
                <w:top w:val="none" w:sz="0" w:space="0" w:color="auto"/>
                <w:left w:val="none" w:sz="0" w:space="0" w:color="auto"/>
                <w:bottom w:val="none" w:sz="0" w:space="0" w:color="auto"/>
                <w:right w:val="none" w:sz="0" w:space="0" w:color="auto"/>
              </w:divBdr>
            </w:div>
            <w:div w:id="1656059867">
              <w:marLeft w:val="0"/>
              <w:marRight w:val="0"/>
              <w:marTop w:val="0"/>
              <w:marBottom w:val="0"/>
              <w:divBdr>
                <w:top w:val="none" w:sz="0" w:space="0" w:color="auto"/>
                <w:left w:val="none" w:sz="0" w:space="0" w:color="auto"/>
                <w:bottom w:val="none" w:sz="0" w:space="0" w:color="auto"/>
                <w:right w:val="none" w:sz="0" w:space="0" w:color="auto"/>
              </w:divBdr>
            </w:div>
            <w:div w:id="1219591885">
              <w:marLeft w:val="0"/>
              <w:marRight w:val="0"/>
              <w:marTop w:val="0"/>
              <w:marBottom w:val="0"/>
              <w:divBdr>
                <w:top w:val="none" w:sz="0" w:space="0" w:color="auto"/>
                <w:left w:val="none" w:sz="0" w:space="0" w:color="auto"/>
                <w:bottom w:val="none" w:sz="0" w:space="0" w:color="auto"/>
                <w:right w:val="none" w:sz="0" w:space="0" w:color="auto"/>
              </w:divBdr>
            </w:div>
            <w:div w:id="752555676">
              <w:marLeft w:val="0"/>
              <w:marRight w:val="0"/>
              <w:marTop w:val="0"/>
              <w:marBottom w:val="0"/>
              <w:divBdr>
                <w:top w:val="none" w:sz="0" w:space="0" w:color="auto"/>
                <w:left w:val="none" w:sz="0" w:space="0" w:color="auto"/>
                <w:bottom w:val="none" w:sz="0" w:space="0" w:color="auto"/>
                <w:right w:val="none" w:sz="0" w:space="0" w:color="auto"/>
              </w:divBdr>
            </w:div>
            <w:div w:id="1699428289">
              <w:marLeft w:val="0"/>
              <w:marRight w:val="0"/>
              <w:marTop w:val="0"/>
              <w:marBottom w:val="0"/>
              <w:divBdr>
                <w:top w:val="none" w:sz="0" w:space="0" w:color="auto"/>
                <w:left w:val="none" w:sz="0" w:space="0" w:color="auto"/>
                <w:bottom w:val="none" w:sz="0" w:space="0" w:color="auto"/>
                <w:right w:val="none" w:sz="0" w:space="0" w:color="auto"/>
              </w:divBdr>
            </w:div>
            <w:div w:id="102699443">
              <w:marLeft w:val="0"/>
              <w:marRight w:val="0"/>
              <w:marTop w:val="0"/>
              <w:marBottom w:val="0"/>
              <w:divBdr>
                <w:top w:val="none" w:sz="0" w:space="0" w:color="auto"/>
                <w:left w:val="none" w:sz="0" w:space="0" w:color="auto"/>
                <w:bottom w:val="none" w:sz="0" w:space="0" w:color="auto"/>
                <w:right w:val="none" w:sz="0" w:space="0" w:color="auto"/>
              </w:divBdr>
            </w:div>
            <w:div w:id="430199407">
              <w:marLeft w:val="0"/>
              <w:marRight w:val="0"/>
              <w:marTop w:val="0"/>
              <w:marBottom w:val="0"/>
              <w:divBdr>
                <w:top w:val="none" w:sz="0" w:space="0" w:color="auto"/>
                <w:left w:val="none" w:sz="0" w:space="0" w:color="auto"/>
                <w:bottom w:val="none" w:sz="0" w:space="0" w:color="auto"/>
                <w:right w:val="none" w:sz="0" w:space="0" w:color="auto"/>
              </w:divBdr>
            </w:div>
            <w:div w:id="276915093">
              <w:marLeft w:val="0"/>
              <w:marRight w:val="0"/>
              <w:marTop w:val="0"/>
              <w:marBottom w:val="0"/>
              <w:divBdr>
                <w:top w:val="none" w:sz="0" w:space="0" w:color="auto"/>
                <w:left w:val="none" w:sz="0" w:space="0" w:color="auto"/>
                <w:bottom w:val="none" w:sz="0" w:space="0" w:color="auto"/>
                <w:right w:val="none" w:sz="0" w:space="0" w:color="auto"/>
              </w:divBdr>
            </w:div>
            <w:div w:id="1863588199">
              <w:marLeft w:val="0"/>
              <w:marRight w:val="0"/>
              <w:marTop w:val="0"/>
              <w:marBottom w:val="0"/>
              <w:divBdr>
                <w:top w:val="none" w:sz="0" w:space="0" w:color="auto"/>
                <w:left w:val="none" w:sz="0" w:space="0" w:color="auto"/>
                <w:bottom w:val="none" w:sz="0" w:space="0" w:color="auto"/>
                <w:right w:val="none" w:sz="0" w:space="0" w:color="auto"/>
              </w:divBdr>
            </w:div>
            <w:div w:id="165678657">
              <w:marLeft w:val="0"/>
              <w:marRight w:val="0"/>
              <w:marTop w:val="0"/>
              <w:marBottom w:val="0"/>
              <w:divBdr>
                <w:top w:val="none" w:sz="0" w:space="0" w:color="auto"/>
                <w:left w:val="none" w:sz="0" w:space="0" w:color="auto"/>
                <w:bottom w:val="none" w:sz="0" w:space="0" w:color="auto"/>
                <w:right w:val="none" w:sz="0" w:space="0" w:color="auto"/>
              </w:divBdr>
            </w:div>
            <w:div w:id="1771654917">
              <w:marLeft w:val="0"/>
              <w:marRight w:val="0"/>
              <w:marTop w:val="0"/>
              <w:marBottom w:val="0"/>
              <w:divBdr>
                <w:top w:val="none" w:sz="0" w:space="0" w:color="auto"/>
                <w:left w:val="none" w:sz="0" w:space="0" w:color="auto"/>
                <w:bottom w:val="none" w:sz="0" w:space="0" w:color="auto"/>
                <w:right w:val="none" w:sz="0" w:space="0" w:color="auto"/>
              </w:divBdr>
            </w:div>
            <w:div w:id="56785337">
              <w:marLeft w:val="0"/>
              <w:marRight w:val="0"/>
              <w:marTop w:val="0"/>
              <w:marBottom w:val="0"/>
              <w:divBdr>
                <w:top w:val="none" w:sz="0" w:space="0" w:color="auto"/>
                <w:left w:val="none" w:sz="0" w:space="0" w:color="auto"/>
                <w:bottom w:val="none" w:sz="0" w:space="0" w:color="auto"/>
                <w:right w:val="none" w:sz="0" w:space="0" w:color="auto"/>
              </w:divBdr>
            </w:div>
            <w:div w:id="1776897686">
              <w:marLeft w:val="0"/>
              <w:marRight w:val="0"/>
              <w:marTop w:val="0"/>
              <w:marBottom w:val="0"/>
              <w:divBdr>
                <w:top w:val="none" w:sz="0" w:space="0" w:color="auto"/>
                <w:left w:val="none" w:sz="0" w:space="0" w:color="auto"/>
                <w:bottom w:val="none" w:sz="0" w:space="0" w:color="auto"/>
                <w:right w:val="none" w:sz="0" w:space="0" w:color="auto"/>
              </w:divBdr>
            </w:div>
            <w:div w:id="1742172504">
              <w:marLeft w:val="0"/>
              <w:marRight w:val="0"/>
              <w:marTop w:val="0"/>
              <w:marBottom w:val="0"/>
              <w:divBdr>
                <w:top w:val="none" w:sz="0" w:space="0" w:color="auto"/>
                <w:left w:val="none" w:sz="0" w:space="0" w:color="auto"/>
                <w:bottom w:val="none" w:sz="0" w:space="0" w:color="auto"/>
                <w:right w:val="none" w:sz="0" w:space="0" w:color="auto"/>
              </w:divBdr>
            </w:div>
            <w:div w:id="1591506643">
              <w:marLeft w:val="0"/>
              <w:marRight w:val="0"/>
              <w:marTop w:val="0"/>
              <w:marBottom w:val="0"/>
              <w:divBdr>
                <w:top w:val="none" w:sz="0" w:space="0" w:color="auto"/>
                <w:left w:val="none" w:sz="0" w:space="0" w:color="auto"/>
                <w:bottom w:val="none" w:sz="0" w:space="0" w:color="auto"/>
                <w:right w:val="none" w:sz="0" w:space="0" w:color="auto"/>
              </w:divBdr>
            </w:div>
            <w:div w:id="389500887">
              <w:marLeft w:val="0"/>
              <w:marRight w:val="0"/>
              <w:marTop w:val="0"/>
              <w:marBottom w:val="0"/>
              <w:divBdr>
                <w:top w:val="none" w:sz="0" w:space="0" w:color="auto"/>
                <w:left w:val="none" w:sz="0" w:space="0" w:color="auto"/>
                <w:bottom w:val="none" w:sz="0" w:space="0" w:color="auto"/>
                <w:right w:val="none" w:sz="0" w:space="0" w:color="auto"/>
              </w:divBdr>
            </w:div>
            <w:div w:id="255601719">
              <w:marLeft w:val="0"/>
              <w:marRight w:val="0"/>
              <w:marTop w:val="0"/>
              <w:marBottom w:val="0"/>
              <w:divBdr>
                <w:top w:val="none" w:sz="0" w:space="0" w:color="auto"/>
                <w:left w:val="none" w:sz="0" w:space="0" w:color="auto"/>
                <w:bottom w:val="none" w:sz="0" w:space="0" w:color="auto"/>
                <w:right w:val="none" w:sz="0" w:space="0" w:color="auto"/>
              </w:divBdr>
            </w:div>
            <w:div w:id="1148866895">
              <w:marLeft w:val="0"/>
              <w:marRight w:val="0"/>
              <w:marTop w:val="0"/>
              <w:marBottom w:val="0"/>
              <w:divBdr>
                <w:top w:val="none" w:sz="0" w:space="0" w:color="auto"/>
                <w:left w:val="none" w:sz="0" w:space="0" w:color="auto"/>
                <w:bottom w:val="none" w:sz="0" w:space="0" w:color="auto"/>
                <w:right w:val="none" w:sz="0" w:space="0" w:color="auto"/>
              </w:divBdr>
            </w:div>
            <w:div w:id="1685739933">
              <w:marLeft w:val="0"/>
              <w:marRight w:val="0"/>
              <w:marTop w:val="0"/>
              <w:marBottom w:val="0"/>
              <w:divBdr>
                <w:top w:val="none" w:sz="0" w:space="0" w:color="auto"/>
                <w:left w:val="none" w:sz="0" w:space="0" w:color="auto"/>
                <w:bottom w:val="none" w:sz="0" w:space="0" w:color="auto"/>
                <w:right w:val="none" w:sz="0" w:space="0" w:color="auto"/>
              </w:divBdr>
            </w:div>
            <w:div w:id="1925912174">
              <w:marLeft w:val="0"/>
              <w:marRight w:val="0"/>
              <w:marTop w:val="0"/>
              <w:marBottom w:val="0"/>
              <w:divBdr>
                <w:top w:val="none" w:sz="0" w:space="0" w:color="auto"/>
                <w:left w:val="none" w:sz="0" w:space="0" w:color="auto"/>
                <w:bottom w:val="none" w:sz="0" w:space="0" w:color="auto"/>
                <w:right w:val="none" w:sz="0" w:space="0" w:color="auto"/>
              </w:divBdr>
            </w:div>
            <w:div w:id="136000381">
              <w:marLeft w:val="0"/>
              <w:marRight w:val="0"/>
              <w:marTop w:val="0"/>
              <w:marBottom w:val="0"/>
              <w:divBdr>
                <w:top w:val="none" w:sz="0" w:space="0" w:color="auto"/>
                <w:left w:val="none" w:sz="0" w:space="0" w:color="auto"/>
                <w:bottom w:val="none" w:sz="0" w:space="0" w:color="auto"/>
                <w:right w:val="none" w:sz="0" w:space="0" w:color="auto"/>
              </w:divBdr>
            </w:div>
            <w:div w:id="1666736457">
              <w:marLeft w:val="0"/>
              <w:marRight w:val="0"/>
              <w:marTop w:val="0"/>
              <w:marBottom w:val="0"/>
              <w:divBdr>
                <w:top w:val="none" w:sz="0" w:space="0" w:color="auto"/>
                <w:left w:val="none" w:sz="0" w:space="0" w:color="auto"/>
                <w:bottom w:val="none" w:sz="0" w:space="0" w:color="auto"/>
                <w:right w:val="none" w:sz="0" w:space="0" w:color="auto"/>
              </w:divBdr>
            </w:div>
            <w:div w:id="1286472029">
              <w:marLeft w:val="0"/>
              <w:marRight w:val="0"/>
              <w:marTop w:val="0"/>
              <w:marBottom w:val="0"/>
              <w:divBdr>
                <w:top w:val="none" w:sz="0" w:space="0" w:color="auto"/>
                <w:left w:val="none" w:sz="0" w:space="0" w:color="auto"/>
                <w:bottom w:val="none" w:sz="0" w:space="0" w:color="auto"/>
                <w:right w:val="none" w:sz="0" w:space="0" w:color="auto"/>
              </w:divBdr>
            </w:div>
            <w:div w:id="1347368883">
              <w:marLeft w:val="0"/>
              <w:marRight w:val="0"/>
              <w:marTop w:val="0"/>
              <w:marBottom w:val="0"/>
              <w:divBdr>
                <w:top w:val="none" w:sz="0" w:space="0" w:color="auto"/>
                <w:left w:val="none" w:sz="0" w:space="0" w:color="auto"/>
                <w:bottom w:val="none" w:sz="0" w:space="0" w:color="auto"/>
                <w:right w:val="none" w:sz="0" w:space="0" w:color="auto"/>
              </w:divBdr>
            </w:div>
            <w:div w:id="1508979627">
              <w:marLeft w:val="0"/>
              <w:marRight w:val="0"/>
              <w:marTop w:val="0"/>
              <w:marBottom w:val="0"/>
              <w:divBdr>
                <w:top w:val="none" w:sz="0" w:space="0" w:color="auto"/>
                <w:left w:val="none" w:sz="0" w:space="0" w:color="auto"/>
                <w:bottom w:val="none" w:sz="0" w:space="0" w:color="auto"/>
                <w:right w:val="none" w:sz="0" w:space="0" w:color="auto"/>
              </w:divBdr>
            </w:div>
            <w:div w:id="792945687">
              <w:marLeft w:val="0"/>
              <w:marRight w:val="0"/>
              <w:marTop w:val="0"/>
              <w:marBottom w:val="0"/>
              <w:divBdr>
                <w:top w:val="none" w:sz="0" w:space="0" w:color="auto"/>
                <w:left w:val="none" w:sz="0" w:space="0" w:color="auto"/>
                <w:bottom w:val="none" w:sz="0" w:space="0" w:color="auto"/>
                <w:right w:val="none" w:sz="0" w:space="0" w:color="auto"/>
              </w:divBdr>
            </w:div>
            <w:div w:id="1836920116">
              <w:marLeft w:val="0"/>
              <w:marRight w:val="0"/>
              <w:marTop w:val="0"/>
              <w:marBottom w:val="0"/>
              <w:divBdr>
                <w:top w:val="none" w:sz="0" w:space="0" w:color="auto"/>
                <w:left w:val="none" w:sz="0" w:space="0" w:color="auto"/>
                <w:bottom w:val="none" w:sz="0" w:space="0" w:color="auto"/>
                <w:right w:val="none" w:sz="0" w:space="0" w:color="auto"/>
              </w:divBdr>
            </w:div>
            <w:div w:id="1188834827">
              <w:marLeft w:val="0"/>
              <w:marRight w:val="0"/>
              <w:marTop w:val="0"/>
              <w:marBottom w:val="0"/>
              <w:divBdr>
                <w:top w:val="none" w:sz="0" w:space="0" w:color="auto"/>
                <w:left w:val="none" w:sz="0" w:space="0" w:color="auto"/>
                <w:bottom w:val="none" w:sz="0" w:space="0" w:color="auto"/>
                <w:right w:val="none" w:sz="0" w:space="0" w:color="auto"/>
              </w:divBdr>
            </w:div>
            <w:div w:id="1670713240">
              <w:marLeft w:val="0"/>
              <w:marRight w:val="0"/>
              <w:marTop w:val="0"/>
              <w:marBottom w:val="0"/>
              <w:divBdr>
                <w:top w:val="none" w:sz="0" w:space="0" w:color="auto"/>
                <w:left w:val="none" w:sz="0" w:space="0" w:color="auto"/>
                <w:bottom w:val="none" w:sz="0" w:space="0" w:color="auto"/>
                <w:right w:val="none" w:sz="0" w:space="0" w:color="auto"/>
              </w:divBdr>
            </w:div>
            <w:div w:id="1195193613">
              <w:marLeft w:val="0"/>
              <w:marRight w:val="0"/>
              <w:marTop w:val="0"/>
              <w:marBottom w:val="0"/>
              <w:divBdr>
                <w:top w:val="none" w:sz="0" w:space="0" w:color="auto"/>
                <w:left w:val="none" w:sz="0" w:space="0" w:color="auto"/>
                <w:bottom w:val="none" w:sz="0" w:space="0" w:color="auto"/>
                <w:right w:val="none" w:sz="0" w:space="0" w:color="auto"/>
              </w:divBdr>
            </w:div>
            <w:div w:id="974487518">
              <w:marLeft w:val="0"/>
              <w:marRight w:val="0"/>
              <w:marTop w:val="0"/>
              <w:marBottom w:val="0"/>
              <w:divBdr>
                <w:top w:val="none" w:sz="0" w:space="0" w:color="auto"/>
                <w:left w:val="none" w:sz="0" w:space="0" w:color="auto"/>
                <w:bottom w:val="none" w:sz="0" w:space="0" w:color="auto"/>
                <w:right w:val="none" w:sz="0" w:space="0" w:color="auto"/>
              </w:divBdr>
            </w:div>
            <w:div w:id="641814496">
              <w:marLeft w:val="0"/>
              <w:marRight w:val="0"/>
              <w:marTop w:val="0"/>
              <w:marBottom w:val="0"/>
              <w:divBdr>
                <w:top w:val="none" w:sz="0" w:space="0" w:color="auto"/>
                <w:left w:val="none" w:sz="0" w:space="0" w:color="auto"/>
                <w:bottom w:val="none" w:sz="0" w:space="0" w:color="auto"/>
                <w:right w:val="none" w:sz="0" w:space="0" w:color="auto"/>
              </w:divBdr>
            </w:div>
            <w:div w:id="1761633224">
              <w:marLeft w:val="0"/>
              <w:marRight w:val="0"/>
              <w:marTop w:val="0"/>
              <w:marBottom w:val="0"/>
              <w:divBdr>
                <w:top w:val="none" w:sz="0" w:space="0" w:color="auto"/>
                <w:left w:val="none" w:sz="0" w:space="0" w:color="auto"/>
                <w:bottom w:val="none" w:sz="0" w:space="0" w:color="auto"/>
                <w:right w:val="none" w:sz="0" w:space="0" w:color="auto"/>
              </w:divBdr>
            </w:div>
            <w:div w:id="318534794">
              <w:marLeft w:val="0"/>
              <w:marRight w:val="0"/>
              <w:marTop w:val="0"/>
              <w:marBottom w:val="0"/>
              <w:divBdr>
                <w:top w:val="none" w:sz="0" w:space="0" w:color="auto"/>
                <w:left w:val="none" w:sz="0" w:space="0" w:color="auto"/>
                <w:bottom w:val="none" w:sz="0" w:space="0" w:color="auto"/>
                <w:right w:val="none" w:sz="0" w:space="0" w:color="auto"/>
              </w:divBdr>
            </w:div>
            <w:div w:id="1874539144">
              <w:marLeft w:val="0"/>
              <w:marRight w:val="0"/>
              <w:marTop w:val="0"/>
              <w:marBottom w:val="0"/>
              <w:divBdr>
                <w:top w:val="none" w:sz="0" w:space="0" w:color="auto"/>
                <w:left w:val="none" w:sz="0" w:space="0" w:color="auto"/>
                <w:bottom w:val="none" w:sz="0" w:space="0" w:color="auto"/>
                <w:right w:val="none" w:sz="0" w:space="0" w:color="auto"/>
              </w:divBdr>
            </w:div>
            <w:div w:id="372001849">
              <w:marLeft w:val="0"/>
              <w:marRight w:val="0"/>
              <w:marTop w:val="0"/>
              <w:marBottom w:val="0"/>
              <w:divBdr>
                <w:top w:val="none" w:sz="0" w:space="0" w:color="auto"/>
                <w:left w:val="none" w:sz="0" w:space="0" w:color="auto"/>
                <w:bottom w:val="none" w:sz="0" w:space="0" w:color="auto"/>
                <w:right w:val="none" w:sz="0" w:space="0" w:color="auto"/>
              </w:divBdr>
            </w:div>
            <w:div w:id="1466267865">
              <w:marLeft w:val="0"/>
              <w:marRight w:val="0"/>
              <w:marTop w:val="0"/>
              <w:marBottom w:val="0"/>
              <w:divBdr>
                <w:top w:val="none" w:sz="0" w:space="0" w:color="auto"/>
                <w:left w:val="none" w:sz="0" w:space="0" w:color="auto"/>
                <w:bottom w:val="none" w:sz="0" w:space="0" w:color="auto"/>
                <w:right w:val="none" w:sz="0" w:space="0" w:color="auto"/>
              </w:divBdr>
            </w:div>
            <w:div w:id="1021399282">
              <w:marLeft w:val="0"/>
              <w:marRight w:val="0"/>
              <w:marTop w:val="0"/>
              <w:marBottom w:val="0"/>
              <w:divBdr>
                <w:top w:val="none" w:sz="0" w:space="0" w:color="auto"/>
                <w:left w:val="none" w:sz="0" w:space="0" w:color="auto"/>
                <w:bottom w:val="none" w:sz="0" w:space="0" w:color="auto"/>
                <w:right w:val="none" w:sz="0" w:space="0" w:color="auto"/>
              </w:divBdr>
            </w:div>
            <w:div w:id="1738437442">
              <w:marLeft w:val="0"/>
              <w:marRight w:val="0"/>
              <w:marTop w:val="0"/>
              <w:marBottom w:val="0"/>
              <w:divBdr>
                <w:top w:val="none" w:sz="0" w:space="0" w:color="auto"/>
                <w:left w:val="none" w:sz="0" w:space="0" w:color="auto"/>
                <w:bottom w:val="none" w:sz="0" w:space="0" w:color="auto"/>
                <w:right w:val="none" w:sz="0" w:space="0" w:color="auto"/>
              </w:divBdr>
            </w:div>
            <w:div w:id="1473594634">
              <w:marLeft w:val="0"/>
              <w:marRight w:val="0"/>
              <w:marTop w:val="0"/>
              <w:marBottom w:val="0"/>
              <w:divBdr>
                <w:top w:val="none" w:sz="0" w:space="0" w:color="auto"/>
                <w:left w:val="none" w:sz="0" w:space="0" w:color="auto"/>
                <w:bottom w:val="none" w:sz="0" w:space="0" w:color="auto"/>
                <w:right w:val="none" w:sz="0" w:space="0" w:color="auto"/>
              </w:divBdr>
            </w:div>
            <w:div w:id="603612936">
              <w:marLeft w:val="0"/>
              <w:marRight w:val="0"/>
              <w:marTop w:val="0"/>
              <w:marBottom w:val="0"/>
              <w:divBdr>
                <w:top w:val="none" w:sz="0" w:space="0" w:color="auto"/>
                <w:left w:val="none" w:sz="0" w:space="0" w:color="auto"/>
                <w:bottom w:val="none" w:sz="0" w:space="0" w:color="auto"/>
                <w:right w:val="none" w:sz="0" w:space="0" w:color="auto"/>
              </w:divBdr>
            </w:div>
            <w:div w:id="1129057979">
              <w:marLeft w:val="0"/>
              <w:marRight w:val="0"/>
              <w:marTop w:val="0"/>
              <w:marBottom w:val="0"/>
              <w:divBdr>
                <w:top w:val="none" w:sz="0" w:space="0" w:color="auto"/>
                <w:left w:val="none" w:sz="0" w:space="0" w:color="auto"/>
                <w:bottom w:val="none" w:sz="0" w:space="0" w:color="auto"/>
                <w:right w:val="none" w:sz="0" w:space="0" w:color="auto"/>
              </w:divBdr>
            </w:div>
            <w:div w:id="736245667">
              <w:marLeft w:val="0"/>
              <w:marRight w:val="0"/>
              <w:marTop w:val="0"/>
              <w:marBottom w:val="0"/>
              <w:divBdr>
                <w:top w:val="none" w:sz="0" w:space="0" w:color="auto"/>
                <w:left w:val="none" w:sz="0" w:space="0" w:color="auto"/>
                <w:bottom w:val="none" w:sz="0" w:space="0" w:color="auto"/>
                <w:right w:val="none" w:sz="0" w:space="0" w:color="auto"/>
              </w:divBdr>
            </w:div>
            <w:div w:id="1944872788">
              <w:marLeft w:val="0"/>
              <w:marRight w:val="0"/>
              <w:marTop w:val="0"/>
              <w:marBottom w:val="0"/>
              <w:divBdr>
                <w:top w:val="none" w:sz="0" w:space="0" w:color="auto"/>
                <w:left w:val="none" w:sz="0" w:space="0" w:color="auto"/>
                <w:bottom w:val="none" w:sz="0" w:space="0" w:color="auto"/>
                <w:right w:val="none" w:sz="0" w:space="0" w:color="auto"/>
              </w:divBdr>
            </w:div>
            <w:div w:id="748500649">
              <w:marLeft w:val="0"/>
              <w:marRight w:val="0"/>
              <w:marTop w:val="0"/>
              <w:marBottom w:val="0"/>
              <w:divBdr>
                <w:top w:val="none" w:sz="0" w:space="0" w:color="auto"/>
                <w:left w:val="none" w:sz="0" w:space="0" w:color="auto"/>
                <w:bottom w:val="none" w:sz="0" w:space="0" w:color="auto"/>
                <w:right w:val="none" w:sz="0" w:space="0" w:color="auto"/>
              </w:divBdr>
            </w:div>
            <w:div w:id="2110731709">
              <w:marLeft w:val="0"/>
              <w:marRight w:val="0"/>
              <w:marTop w:val="0"/>
              <w:marBottom w:val="0"/>
              <w:divBdr>
                <w:top w:val="none" w:sz="0" w:space="0" w:color="auto"/>
                <w:left w:val="none" w:sz="0" w:space="0" w:color="auto"/>
                <w:bottom w:val="none" w:sz="0" w:space="0" w:color="auto"/>
                <w:right w:val="none" w:sz="0" w:space="0" w:color="auto"/>
              </w:divBdr>
            </w:div>
            <w:div w:id="890308735">
              <w:marLeft w:val="0"/>
              <w:marRight w:val="0"/>
              <w:marTop w:val="0"/>
              <w:marBottom w:val="0"/>
              <w:divBdr>
                <w:top w:val="none" w:sz="0" w:space="0" w:color="auto"/>
                <w:left w:val="none" w:sz="0" w:space="0" w:color="auto"/>
                <w:bottom w:val="none" w:sz="0" w:space="0" w:color="auto"/>
                <w:right w:val="none" w:sz="0" w:space="0" w:color="auto"/>
              </w:divBdr>
            </w:div>
            <w:div w:id="166216926">
              <w:marLeft w:val="0"/>
              <w:marRight w:val="0"/>
              <w:marTop w:val="0"/>
              <w:marBottom w:val="0"/>
              <w:divBdr>
                <w:top w:val="none" w:sz="0" w:space="0" w:color="auto"/>
                <w:left w:val="none" w:sz="0" w:space="0" w:color="auto"/>
                <w:bottom w:val="none" w:sz="0" w:space="0" w:color="auto"/>
                <w:right w:val="none" w:sz="0" w:space="0" w:color="auto"/>
              </w:divBdr>
            </w:div>
            <w:div w:id="346912563">
              <w:marLeft w:val="0"/>
              <w:marRight w:val="0"/>
              <w:marTop w:val="0"/>
              <w:marBottom w:val="0"/>
              <w:divBdr>
                <w:top w:val="none" w:sz="0" w:space="0" w:color="auto"/>
                <w:left w:val="none" w:sz="0" w:space="0" w:color="auto"/>
                <w:bottom w:val="none" w:sz="0" w:space="0" w:color="auto"/>
                <w:right w:val="none" w:sz="0" w:space="0" w:color="auto"/>
              </w:divBdr>
            </w:div>
            <w:div w:id="337510823">
              <w:marLeft w:val="0"/>
              <w:marRight w:val="0"/>
              <w:marTop w:val="0"/>
              <w:marBottom w:val="0"/>
              <w:divBdr>
                <w:top w:val="none" w:sz="0" w:space="0" w:color="auto"/>
                <w:left w:val="none" w:sz="0" w:space="0" w:color="auto"/>
                <w:bottom w:val="none" w:sz="0" w:space="0" w:color="auto"/>
                <w:right w:val="none" w:sz="0" w:space="0" w:color="auto"/>
              </w:divBdr>
            </w:div>
            <w:div w:id="1932543170">
              <w:marLeft w:val="0"/>
              <w:marRight w:val="0"/>
              <w:marTop w:val="0"/>
              <w:marBottom w:val="0"/>
              <w:divBdr>
                <w:top w:val="none" w:sz="0" w:space="0" w:color="auto"/>
                <w:left w:val="none" w:sz="0" w:space="0" w:color="auto"/>
                <w:bottom w:val="none" w:sz="0" w:space="0" w:color="auto"/>
                <w:right w:val="none" w:sz="0" w:space="0" w:color="auto"/>
              </w:divBdr>
            </w:div>
            <w:div w:id="1577861287">
              <w:marLeft w:val="0"/>
              <w:marRight w:val="0"/>
              <w:marTop w:val="0"/>
              <w:marBottom w:val="0"/>
              <w:divBdr>
                <w:top w:val="none" w:sz="0" w:space="0" w:color="auto"/>
                <w:left w:val="none" w:sz="0" w:space="0" w:color="auto"/>
                <w:bottom w:val="none" w:sz="0" w:space="0" w:color="auto"/>
                <w:right w:val="none" w:sz="0" w:space="0" w:color="auto"/>
              </w:divBdr>
            </w:div>
            <w:div w:id="1587423433">
              <w:marLeft w:val="0"/>
              <w:marRight w:val="0"/>
              <w:marTop w:val="0"/>
              <w:marBottom w:val="0"/>
              <w:divBdr>
                <w:top w:val="none" w:sz="0" w:space="0" w:color="auto"/>
                <w:left w:val="none" w:sz="0" w:space="0" w:color="auto"/>
                <w:bottom w:val="none" w:sz="0" w:space="0" w:color="auto"/>
                <w:right w:val="none" w:sz="0" w:space="0" w:color="auto"/>
              </w:divBdr>
            </w:div>
            <w:div w:id="1062483216">
              <w:marLeft w:val="0"/>
              <w:marRight w:val="0"/>
              <w:marTop w:val="0"/>
              <w:marBottom w:val="0"/>
              <w:divBdr>
                <w:top w:val="none" w:sz="0" w:space="0" w:color="auto"/>
                <w:left w:val="none" w:sz="0" w:space="0" w:color="auto"/>
                <w:bottom w:val="none" w:sz="0" w:space="0" w:color="auto"/>
                <w:right w:val="none" w:sz="0" w:space="0" w:color="auto"/>
              </w:divBdr>
            </w:div>
            <w:div w:id="1136872293">
              <w:marLeft w:val="0"/>
              <w:marRight w:val="0"/>
              <w:marTop w:val="0"/>
              <w:marBottom w:val="0"/>
              <w:divBdr>
                <w:top w:val="none" w:sz="0" w:space="0" w:color="auto"/>
                <w:left w:val="none" w:sz="0" w:space="0" w:color="auto"/>
                <w:bottom w:val="none" w:sz="0" w:space="0" w:color="auto"/>
                <w:right w:val="none" w:sz="0" w:space="0" w:color="auto"/>
              </w:divBdr>
            </w:div>
            <w:div w:id="149178400">
              <w:marLeft w:val="0"/>
              <w:marRight w:val="0"/>
              <w:marTop w:val="0"/>
              <w:marBottom w:val="0"/>
              <w:divBdr>
                <w:top w:val="none" w:sz="0" w:space="0" w:color="auto"/>
                <w:left w:val="none" w:sz="0" w:space="0" w:color="auto"/>
                <w:bottom w:val="none" w:sz="0" w:space="0" w:color="auto"/>
                <w:right w:val="none" w:sz="0" w:space="0" w:color="auto"/>
              </w:divBdr>
            </w:div>
            <w:div w:id="462845336">
              <w:marLeft w:val="0"/>
              <w:marRight w:val="0"/>
              <w:marTop w:val="0"/>
              <w:marBottom w:val="0"/>
              <w:divBdr>
                <w:top w:val="none" w:sz="0" w:space="0" w:color="auto"/>
                <w:left w:val="none" w:sz="0" w:space="0" w:color="auto"/>
                <w:bottom w:val="none" w:sz="0" w:space="0" w:color="auto"/>
                <w:right w:val="none" w:sz="0" w:space="0" w:color="auto"/>
              </w:divBdr>
            </w:div>
            <w:div w:id="1621179793">
              <w:marLeft w:val="0"/>
              <w:marRight w:val="0"/>
              <w:marTop w:val="0"/>
              <w:marBottom w:val="0"/>
              <w:divBdr>
                <w:top w:val="none" w:sz="0" w:space="0" w:color="auto"/>
                <w:left w:val="none" w:sz="0" w:space="0" w:color="auto"/>
                <w:bottom w:val="none" w:sz="0" w:space="0" w:color="auto"/>
                <w:right w:val="none" w:sz="0" w:space="0" w:color="auto"/>
              </w:divBdr>
            </w:div>
            <w:div w:id="46295275">
              <w:marLeft w:val="0"/>
              <w:marRight w:val="0"/>
              <w:marTop w:val="0"/>
              <w:marBottom w:val="0"/>
              <w:divBdr>
                <w:top w:val="none" w:sz="0" w:space="0" w:color="auto"/>
                <w:left w:val="none" w:sz="0" w:space="0" w:color="auto"/>
                <w:bottom w:val="none" w:sz="0" w:space="0" w:color="auto"/>
                <w:right w:val="none" w:sz="0" w:space="0" w:color="auto"/>
              </w:divBdr>
            </w:div>
            <w:div w:id="892539389">
              <w:marLeft w:val="0"/>
              <w:marRight w:val="0"/>
              <w:marTop w:val="0"/>
              <w:marBottom w:val="0"/>
              <w:divBdr>
                <w:top w:val="none" w:sz="0" w:space="0" w:color="auto"/>
                <w:left w:val="none" w:sz="0" w:space="0" w:color="auto"/>
                <w:bottom w:val="none" w:sz="0" w:space="0" w:color="auto"/>
                <w:right w:val="none" w:sz="0" w:space="0" w:color="auto"/>
              </w:divBdr>
            </w:div>
            <w:div w:id="417678597">
              <w:marLeft w:val="0"/>
              <w:marRight w:val="0"/>
              <w:marTop w:val="0"/>
              <w:marBottom w:val="0"/>
              <w:divBdr>
                <w:top w:val="none" w:sz="0" w:space="0" w:color="auto"/>
                <w:left w:val="none" w:sz="0" w:space="0" w:color="auto"/>
                <w:bottom w:val="none" w:sz="0" w:space="0" w:color="auto"/>
                <w:right w:val="none" w:sz="0" w:space="0" w:color="auto"/>
              </w:divBdr>
            </w:div>
            <w:div w:id="1713193381">
              <w:marLeft w:val="0"/>
              <w:marRight w:val="0"/>
              <w:marTop w:val="0"/>
              <w:marBottom w:val="0"/>
              <w:divBdr>
                <w:top w:val="none" w:sz="0" w:space="0" w:color="auto"/>
                <w:left w:val="none" w:sz="0" w:space="0" w:color="auto"/>
                <w:bottom w:val="none" w:sz="0" w:space="0" w:color="auto"/>
                <w:right w:val="none" w:sz="0" w:space="0" w:color="auto"/>
              </w:divBdr>
            </w:div>
            <w:div w:id="1829980872">
              <w:marLeft w:val="0"/>
              <w:marRight w:val="0"/>
              <w:marTop w:val="0"/>
              <w:marBottom w:val="0"/>
              <w:divBdr>
                <w:top w:val="none" w:sz="0" w:space="0" w:color="auto"/>
                <w:left w:val="none" w:sz="0" w:space="0" w:color="auto"/>
                <w:bottom w:val="none" w:sz="0" w:space="0" w:color="auto"/>
                <w:right w:val="none" w:sz="0" w:space="0" w:color="auto"/>
              </w:divBdr>
            </w:div>
            <w:div w:id="58552304">
              <w:marLeft w:val="0"/>
              <w:marRight w:val="0"/>
              <w:marTop w:val="0"/>
              <w:marBottom w:val="0"/>
              <w:divBdr>
                <w:top w:val="none" w:sz="0" w:space="0" w:color="auto"/>
                <w:left w:val="none" w:sz="0" w:space="0" w:color="auto"/>
                <w:bottom w:val="none" w:sz="0" w:space="0" w:color="auto"/>
                <w:right w:val="none" w:sz="0" w:space="0" w:color="auto"/>
              </w:divBdr>
            </w:div>
            <w:div w:id="1820656605">
              <w:marLeft w:val="0"/>
              <w:marRight w:val="0"/>
              <w:marTop w:val="0"/>
              <w:marBottom w:val="0"/>
              <w:divBdr>
                <w:top w:val="none" w:sz="0" w:space="0" w:color="auto"/>
                <w:left w:val="none" w:sz="0" w:space="0" w:color="auto"/>
                <w:bottom w:val="none" w:sz="0" w:space="0" w:color="auto"/>
                <w:right w:val="none" w:sz="0" w:space="0" w:color="auto"/>
              </w:divBdr>
            </w:div>
            <w:div w:id="894853377">
              <w:marLeft w:val="0"/>
              <w:marRight w:val="0"/>
              <w:marTop w:val="0"/>
              <w:marBottom w:val="0"/>
              <w:divBdr>
                <w:top w:val="none" w:sz="0" w:space="0" w:color="auto"/>
                <w:left w:val="none" w:sz="0" w:space="0" w:color="auto"/>
                <w:bottom w:val="none" w:sz="0" w:space="0" w:color="auto"/>
                <w:right w:val="none" w:sz="0" w:space="0" w:color="auto"/>
              </w:divBdr>
            </w:div>
            <w:div w:id="2073043586">
              <w:marLeft w:val="0"/>
              <w:marRight w:val="0"/>
              <w:marTop w:val="0"/>
              <w:marBottom w:val="0"/>
              <w:divBdr>
                <w:top w:val="none" w:sz="0" w:space="0" w:color="auto"/>
                <w:left w:val="none" w:sz="0" w:space="0" w:color="auto"/>
                <w:bottom w:val="none" w:sz="0" w:space="0" w:color="auto"/>
                <w:right w:val="none" w:sz="0" w:space="0" w:color="auto"/>
              </w:divBdr>
            </w:div>
            <w:div w:id="1898784763">
              <w:marLeft w:val="0"/>
              <w:marRight w:val="0"/>
              <w:marTop w:val="0"/>
              <w:marBottom w:val="0"/>
              <w:divBdr>
                <w:top w:val="none" w:sz="0" w:space="0" w:color="auto"/>
                <w:left w:val="none" w:sz="0" w:space="0" w:color="auto"/>
                <w:bottom w:val="none" w:sz="0" w:space="0" w:color="auto"/>
                <w:right w:val="none" w:sz="0" w:space="0" w:color="auto"/>
              </w:divBdr>
            </w:div>
            <w:div w:id="1461070414">
              <w:marLeft w:val="0"/>
              <w:marRight w:val="0"/>
              <w:marTop w:val="0"/>
              <w:marBottom w:val="0"/>
              <w:divBdr>
                <w:top w:val="none" w:sz="0" w:space="0" w:color="auto"/>
                <w:left w:val="none" w:sz="0" w:space="0" w:color="auto"/>
                <w:bottom w:val="none" w:sz="0" w:space="0" w:color="auto"/>
                <w:right w:val="none" w:sz="0" w:space="0" w:color="auto"/>
              </w:divBdr>
            </w:div>
            <w:div w:id="319118036">
              <w:marLeft w:val="0"/>
              <w:marRight w:val="0"/>
              <w:marTop w:val="0"/>
              <w:marBottom w:val="0"/>
              <w:divBdr>
                <w:top w:val="none" w:sz="0" w:space="0" w:color="auto"/>
                <w:left w:val="none" w:sz="0" w:space="0" w:color="auto"/>
                <w:bottom w:val="none" w:sz="0" w:space="0" w:color="auto"/>
                <w:right w:val="none" w:sz="0" w:space="0" w:color="auto"/>
              </w:divBdr>
            </w:div>
            <w:div w:id="209537684">
              <w:marLeft w:val="0"/>
              <w:marRight w:val="0"/>
              <w:marTop w:val="0"/>
              <w:marBottom w:val="0"/>
              <w:divBdr>
                <w:top w:val="none" w:sz="0" w:space="0" w:color="auto"/>
                <w:left w:val="none" w:sz="0" w:space="0" w:color="auto"/>
                <w:bottom w:val="none" w:sz="0" w:space="0" w:color="auto"/>
                <w:right w:val="none" w:sz="0" w:space="0" w:color="auto"/>
              </w:divBdr>
            </w:div>
            <w:div w:id="878661437">
              <w:marLeft w:val="0"/>
              <w:marRight w:val="0"/>
              <w:marTop w:val="0"/>
              <w:marBottom w:val="0"/>
              <w:divBdr>
                <w:top w:val="none" w:sz="0" w:space="0" w:color="auto"/>
                <w:left w:val="none" w:sz="0" w:space="0" w:color="auto"/>
                <w:bottom w:val="none" w:sz="0" w:space="0" w:color="auto"/>
                <w:right w:val="none" w:sz="0" w:space="0" w:color="auto"/>
              </w:divBdr>
            </w:div>
            <w:div w:id="1718553546">
              <w:marLeft w:val="0"/>
              <w:marRight w:val="0"/>
              <w:marTop w:val="0"/>
              <w:marBottom w:val="0"/>
              <w:divBdr>
                <w:top w:val="none" w:sz="0" w:space="0" w:color="auto"/>
                <w:left w:val="none" w:sz="0" w:space="0" w:color="auto"/>
                <w:bottom w:val="none" w:sz="0" w:space="0" w:color="auto"/>
                <w:right w:val="none" w:sz="0" w:space="0" w:color="auto"/>
              </w:divBdr>
            </w:div>
            <w:div w:id="1659454191">
              <w:marLeft w:val="0"/>
              <w:marRight w:val="0"/>
              <w:marTop w:val="0"/>
              <w:marBottom w:val="0"/>
              <w:divBdr>
                <w:top w:val="none" w:sz="0" w:space="0" w:color="auto"/>
                <w:left w:val="none" w:sz="0" w:space="0" w:color="auto"/>
                <w:bottom w:val="none" w:sz="0" w:space="0" w:color="auto"/>
                <w:right w:val="none" w:sz="0" w:space="0" w:color="auto"/>
              </w:divBdr>
            </w:div>
            <w:div w:id="1800294982">
              <w:marLeft w:val="0"/>
              <w:marRight w:val="0"/>
              <w:marTop w:val="0"/>
              <w:marBottom w:val="0"/>
              <w:divBdr>
                <w:top w:val="none" w:sz="0" w:space="0" w:color="auto"/>
                <w:left w:val="none" w:sz="0" w:space="0" w:color="auto"/>
                <w:bottom w:val="none" w:sz="0" w:space="0" w:color="auto"/>
                <w:right w:val="none" w:sz="0" w:space="0" w:color="auto"/>
              </w:divBdr>
            </w:div>
            <w:div w:id="1449356823">
              <w:marLeft w:val="0"/>
              <w:marRight w:val="0"/>
              <w:marTop w:val="0"/>
              <w:marBottom w:val="0"/>
              <w:divBdr>
                <w:top w:val="none" w:sz="0" w:space="0" w:color="auto"/>
                <w:left w:val="none" w:sz="0" w:space="0" w:color="auto"/>
                <w:bottom w:val="none" w:sz="0" w:space="0" w:color="auto"/>
                <w:right w:val="none" w:sz="0" w:space="0" w:color="auto"/>
              </w:divBdr>
            </w:div>
            <w:div w:id="29259636">
              <w:marLeft w:val="0"/>
              <w:marRight w:val="0"/>
              <w:marTop w:val="0"/>
              <w:marBottom w:val="0"/>
              <w:divBdr>
                <w:top w:val="none" w:sz="0" w:space="0" w:color="auto"/>
                <w:left w:val="none" w:sz="0" w:space="0" w:color="auto"/>
                <w:bottom w:val="none" w:sz="0" w:space="0" w:color="auto"/>
                <w:right w:val="none" w:sz="0" w:space="0" w:color="auto"/>
              </w:divBdr>
            </w:div>
            <w:div w:id="1489787078">
              <w:marLeft w:val="0"/>
              <w:marRight w:val="0"/>
              <w:marTop w:val="0"/>
              <w:marBottom w:val="0"/>
              <w:divBdr>
                <w:top w:val="none" w:sz="0" w:space="0" w:color="auto"/>
                <w:left w:val="none" w:sz="0" w:space="0" w:color="auto"/>
                <w:bottom w:val="none" w:sz="0" w:space="0" w:color="auto"/>
                <w:right w:val="none" w:sz="0" w:space="0" w:color="auto"/>
              </w:divBdr>
            </w:div>
            <w:div w:id="974874890">
              <w:marLeft w:val="0"/>
              <w:marRight w:val="0"/>
              <w:marTop w:val="0"/>
              <w:marBottom w:val="0"/>
              <w:divBdr>
                <w:top w:val="none" w:sz="0" w:space="0" w:color="auto"/>
                <w:left w:val="none" w:sz="0" w:space="0" w:color="auto"/>
                <w:bottom w:val="none" w:sz="0" w:space="0" w:color="auto"/>
                <w:right w:val="none" w:sz="0" w:space="0" w:color="auto"/>
              </w:divBdr>
            </w:div>
            <w:div w:id="1140727505">
              <w:marLeft w:val="0"/>
              <w:marRight w:val="0"/>
              <w:marTop w:val="0"/>
              <w:marBottom w:val="0"/>
              <w:divBdr>
                <w:top w:val="none" w:sz="0" w:space="0" w:color="auto"/>
                <w:left w:val="none" w:sz="0" w:space="0" w:color="auto"/>
                <w:bottom w:val="none" w:sz="0" w:space="0" w:color="auto"/>
                <w:right w:val="none" w:sz="0" w:space="0" w:color="auto"/>
              </w:divBdr>
            </w:div>
            <w:div w:id="1349060248">
              <w:marLeft w:val="0"/>
              <w:marRight w:val="0"/>
              <w:marTop w:val="0"/>
              <w:marBottom w:val="0"/>
              <w:divBdr>
                <w:top w:val="none" w:sz="0" w:space="0" w:color="auto"/>
                <w:left w:val="none" w:sz="0" w:space="0" w:color="auto"/>
                <w:bottom w:val="none" w:sz="0" w:space="0" w:color="auto"/>
                <w:right w:val="none" w:sz="0" w:space="0" w:color="auto"/>
              </w:divBdr>
            </w:div>
            <w:div w:id="1972592002">
              <w:marLeft w:val="0"/>
              <w:marRight w:val="0"/>
              <w:marTop w:val="0"/>
              <w:marBottom w:val="0"/>
              <w:divBdr>
                <w:top w:val="none" w:sz="0" w:space="0" w:color="auto"/>
                <w:left w:val="none" w:sz="0" w:space="0" w:color="auto"/>
                <w:bottom w:val="none" w:sz="0" w:space="0" w:color="auto"/>
                <w:right w:val="none" w:sz="0" w:space="0" w:color="auto"/>
              </w:divBdr>
            </w:div>
            <w:div w:id="1809471310">
              <w:marLeft w:val="0"/>
              <w:marRight w:val="0"/>
              <w:marTop w:val="0"/>
              <w:marBottom w:val="0"/>
              <w:divBdr>
                <w:top w:val="none" w:sz="0" w:space="0" w:color="auto"/>
                <w:left w:val="none" w:sz="0" w:space="0" w:color="auto"/>
                <w:bottom w:val="none" w:sz="0" w:space="0" w:color="auto"/>
                <w:right w:val="none" w:sz="0" w:space="0" w:color="auto"/>
              </w:divBdr>
            </w:div>
            <w:div w:id="1641615164">
              <w:marLeft w:val="0"/>
              <w:marRight w:val="0"/>
              <w:marTop w:val="0"/>
              <w:marBottom w:val="0"/>
              <w:divBdr>
                <w:top w:val="none" w:sz="0" w:space="0" w:color="auto"/>
                <w:left w:val="none" w:sz="0" w:space="0" w:color="auto"/>
                <w:bottom w:val="none" w:sz="0" w:space="0" w:color="auto"/>
                <w:right w:val="none" w:sz="0" w:space="0" w:color="auto"/>
              </w:divBdr>
            </w:div>
            <w:div w:id="169218600">
              <w:marLeft w:val="0"/>
              <w:marRight w:val="0"/>
              <w:marTop w:val="0"/>
              <w:marBottom w:val="0"/>
              <w:divBdr>
                <w:top w:val="none" w:sz="0" w:space="0" w:color="auto"/>
                <w:left w:val="none" w:sz="0" w:space="0" w:color="auto"/>
                <w:bottom w:val="none" w:sz="0" w:space="0" w:color="auto"/>
                <w:right w:val="none" w:sz="0" w:space="0" w:color="auto"/>
              </w:divBdr>
            </w:div>
            <w:div w:id="195891977">
              <w:marLeft w:val="0"/>
              <w:marRight w:val="0"/>
              <w:marTop w:val="0"/>
              <w:marBottom w:val="0"/>
              <w:divBdr>
                <w:top w:val="none" w:sz="0" w:space="0" w:color="auto"/>
                <w:left w:val="none" w:sz="0" w:space="0" w:color="auto"/>
                <w:bottom w:val="none" w:sz="0" w:space="0" w:color="auto"/>
                <w:right w:val="none" w:sz="0" w:space="0" w:color="auto"/>
              </w:divBdr>
            </w:div>
            <w:div w:id="1312127906">
              <w:marLeft w:val="0"/>
              <w:marRight w:val="0"/>
              <w:marTop w:val="0"/>
              <w:marBottom w:val="0"/>
              <w:divBdr>
                <w:top w:val="none" w:sz="0" w:space="0" w:color="auto"/>
                <w:left w:val="none" w:sz="0" w:space="0" w:color="auto"/>
                <w:bottom w:val="none" w:sz="0" w:space="0" w:color="auto"/>
                <w:right w:val="none" w:sz="0" w:space="0" w:color="auto"/>
              </w:divBdr>
            </w:div>
            <w:div w:id="856039222">
              <w:marLeft w:val="0"/>
              <w:marRight w:val="0"/>
              <w:marTop w:val="0"/>
              <w:marBottom w:val="0"/>
              <w:divBdr>
                <w:top w:val="none" w:sz="0" w:space="0" w:color="auto"/>
                <w:left w:val="none" w:sz="0" w:space="0" w:color="auto"/>
                <w:bottom w:val="none" w:sz="0" w:space="0" w:color="auto"/>
                <w:right w:val="none" w:sz="0" w:space="0" w:color="auto"/>
              </w:divBdr>
            </w:div>
            <w:div w:id="1980644093">
              <w:marLeft w:val="0"/>
              <w:marRight w:val="0"/>
              <w:marTop w:val="0"/>
              <w:marBottom w:val="0"/>
              <w:divBdr>
                <w:top w:val="none" w:sz="0" w:space="0" w:color="auto"/>
                <w:left w:val="none" w:sz="0" w:space="0" w:color="auto"/>
                <w:bottom w:val="none" w:sz="0" w:space="0" w:color="auto"/>
                <w:right w:val="none" w:sz="0" w:space="0" w:color="auto"/>
              </w:divBdr>
            </w:div>
            <w:div w:id="402216004">
              <w:marLeft w:val="0"/>
              <w:marRight w:val="0"/>
              <w:marTop w:val="0"/>
              <w:marBottom w:val="0"/>
              <w:divBdr>
                <w:top w:val="none" w:sz="0" w:space="0" w:color="auto"/>
                <w:left w:val="none" w:sz="0" w:space="0" w:color="auto"/>
                <w:bottom w:val="none" w:sz="0" w:space="0" w:color="auto"/>
                <w:right w:val="none" w:sz="0" w:space="0" w:color="auto"/>
              </w:divBdr>
            </w:div>
            <w:div w:id="1152068071">
              <w:marLeft w:val="0"/>
              <w:marRight w:val="0"/>
              <w:marTop w:val="0"/>
              <w:marBottom w:val="0"/>
              <w:divBdr>
                <w:top w:val="none" w:sz="0" w:space="0" w:color="auto"/>
                <w:left w:val="none" w:sz="0" w:space="0" w:color="auto"/>
                <w:bottom w:val="none" w:sz="0" w:space="0" w:color="auto"/>
                <w:right w:val="none" w:sz="0" w:space="0" w:color="auto"/>
              </w:divBdr>
            </w:div>
            <w:div w:id="403185531">
              <w:marLeft w:val="0"/>
              <w:marRight w:val="0"/>
              <w:marTop w:val="0"/>
              <w:marBottom w:val="0"/>
              <w:divBdr>
                <w:top w:val="none" w:sz="0" w:space="0" w:color="auto"/>
                <w:left w:val="none" w:sz="0" w:space="0" w:color="auto"/>
                <w:bottom w:val="none" w:sz="0" w:space="0" w:color="auto"/>
                <w:right w:val="none" w:sz="0" w:space="0" w:color="auto"/>
              </w:divBdr>
            </w:div>
            <w:div w:id="1433671043">
              <w:marLeft w:val="0"/>
              <w:marRight w:val="0"/>
              <w:marTop w:val="0"/>
              <w:marBottom w:val="0"/>
              <w:divBdr>
                <w:top w:val="none" w:sz="0" w:space="0" w:color="auto"/>
                <w:left w:val="none" w:sz="0" w:space="0" w:color="auto"/>
                <w:bottom w:val="none" w:sz="0" w:space="0" w:color="auto"/>
                <w:right w:val="none" w:sz="0" w:space="0" w:color="auto"/>
              </w:divBdr>
            </w:div>
            <w:div w:id="1379474948">
              <w:marLeft w:val="0"/>
              <w:marRight w:val="0"/>
              <w:marTop w:val="0"/>
              <w:marBottom w:val="0"/>
              <w:divBdr>
                <w:top w:val="none" w:sz="0" w:space="0" w:color="auto"/>
                <w:left w:val="none" w:sz="0" w:space="0" w:color="auto"/>
                <w:bottom w:val="none" w:sz="0" w:space="0" w:color="auto"/>
                <w:right w:val="none" w:sz="0" w:space="0" w:color="auto"/>
              </w:divBdr>
            </w:div>
            <w:div w:id="36634767">
              <w:marLeft w:val="0"/>
              <w:marRight w:val="0"/>
              <w:marTop w:val="0"/>
              <w:marBottom w:val="0"/>
              <w:divBdr>
                <w:top w:val="none" w:sz="0" w:space="0" w:color="auto"/>
                <w:left w:val="none" w:sz="0" w:space="0" w:color="auto"/>
                <w:bottom w:val="none" w:sz="0" w:space="0" w:color="auto"/>
                <w:right w:val="none" w:sz="0" w:space="0" w:color="auto"/>
              </w:divBdr>
            </w:div>
            <w:div w:id="2105684416">
              <w:marLeft w:val="0"/>
              <w:marRight w:val="0"/>
              <w:marTop w:val="0"/>
              <w:marBottom w:val="0"/>
              <w:divBdr>
                <w:top w:val="none" w:sz="0" w:space="0" w:color="auto"/>
                <w:left w:val="none" w:sz="0" w:space="0" w:color="auto"/>
                <w:bottom w:val="none" w:sz="0" w:space="0" w:color="auto"/>
                <w:right w:val="none" w:sz="0" w:space="0" w:color="auto"/>
              </w:divBdr>
            </w:div>
            <w:div w:id="485323747">
              <w:marLeft w:val="0"/>
              <w:marRight w:val="0"/>
              <w:marTop w:val="0"/>
              <w:marBottom w:val="0"/>
              <w:divBdr>
                <w:top w:val="none" w:sz="0" w:space="0" w:color="auto"/>
                <w:left w:val="none" w:sz="0" w:space="0" w:color="auto"/>
                <w:bottom w:val="none" w:sz="0" w:space="0" w:color="auto"/>
                <w:right w:val="none" w:sz="0" w:space="0" w:color="auto"/>
              </w:divBdr>
            </w:div>
            <w:div w:id="1771201053">
              <w:marLeft w:val="0"/>
              <w:marRight w:val="0"/>
              <w:marTop w:val="0"/>
              <w:marBottom w:val="0"/>
              <w:divBdr>
                <w:top w:val="none" w:sz="0" w:space="0" w:color="auto"/>
                <w:left w:val="none" w:sz="0" w:space="0" w:color="auto"/>
                <w:bottom w:val="none" w:sz="0" w:space="0" w:color="auto"/>
                <w:right w:val="none" w:sz="0" w:space="0" w:color="auto"/>
              </w:divBdr>
            </w:div>
            <w:div w:id="684403314">
              <w:marLeft w:val="0"/>
              <w:marRight w:val="0"/>
              <w:marTop w:val="0"/>
              <w:marBottom w:val="0"/>
              <w:divBdr>
                <w:top w:val="none" w:sz="0" w:space="0" w:color="auto"/>
                <w:left w:val="none" w:sz="0" w:space="0" w:color="auto"/>
                <w:bottom w:val="none" w:sz="0" w:space="0" w:color="auto"/>
                <w:right w:val="none" w:sz="0" w:space="0" w:color="auto"/>
              </w:divBdr>
            </w:div>
            <w:div w:id="1718627723">
              <w:marLeft w:val="0"/>
              <w:marRight w:val="0"/>
              <w:marTop w:val="0"/>
              <w:marBottom w:val="0"/>
              <w:divBdr>
                <w:top w:val="none" w:sz="0" w:space="0" w:color="auto"/>
                <w:left w:val="none" w:sz="0" w:space="0" w:color="auto"/>
                <w:bottom w:val="none" w:sz="0" w:space="0" w:color="auto"/>
                <w:right w:val="none" w:sz="0" w:space="0" w:color="auto"/>
              </w:divBdr>
            </w:div>
            <w:div w:id="1144270798">
              <w:marLeft w:val="0"/>
              <w:marRight w:val="0"/>
              <w:marTop w:val="0"/>
              <w:marBottom w:val="0"/>
              <w:divBdr>
                <w:top w:val="none" w:sz="0" w:space="0" w:color="auto"/>
                <w:left w:val="none" w:sz="0" w:space="0" w:color="auto"/>
                <w:bottom w:val="none" w:sz="0" w:space="0" w:color="auto"/>
                <w:right w:val="none" w:sz="0" w:space="0" w:color="auto"/>
              </w:divBdr>
            </w:div>
            <w:div w:id="416295909">
              <w:marLeft w:val="0"/>
              <w:marRight w:val="0"/>
              <w:marTop w:val="0"/>
              <w:marBottom w:val="0"/>
              <w:divBdr>
                <w:top w:val="none" w:sz="0" w:space="0" w:color="auto"/>
                <w:left w:val="none" w:sz="0" w:space="0" w:color="auto"/>
                <w:bottom w:val="none" w:sz="0" w:space="0" w:color="auto"/>
                <w:right w:val="none" w:sz="0" w:space="0" w:color="auto"/>
              </w:divBdr>
            </w:div>
            <w:div w:id="341053708">
              <w:marLeft w:val="0"/>
              <w:marRight w:val="0"/>
              <w:marTop w:val="0"/>
              <w:marBottom w:val="0"/>
              <w:divBdr>
                <w:top w:val="none" w:sz="0" w:space="0" w:color="auto"/>
                <w:left w:val="none" w:sz="0" w:space="0" w:color="auto"/>
                <w:bottom w:val="none" w:sz="0" w:space="0" w:color="auto"/>
                <w:right w:val="none" w:sz="0" w:space="0" w:color="auto"/>
              </w:divBdr>
            </w:div>
            <w:div w:id="76220410">
              <w:marLeft w:val="0"/>
              <w:marRight w:val="0"/>
              <w:marTop w:val="0"/>
              <w:marBottom w:val="0"/>
              <w:divBdr>
                <w:top w:val="none" w:sz="0" w:space="0" w:color="auto"/>
                <w:left w:val="none" w:sz="0" w:space="0" w:color="auto"/>
                <w:bottom w:val="none" w:sz="0" w:space="0" w:color="auto"/>
                <w:right w:val="none" w:sz="0" w:space="0" w:color="auto"/>
              </w:divBdr>
            </w:div>
            <w:div w:id="221717175">
              <w:marLeft w:val="0"/>
              <w:marRight w:val="0"/>
              <w:marTop w:val="0"/>
              <w:marBottom w:val="0"/>
              <w:divBdr>
                <w:top w:val="none" w:sz="0" w:space="0" w:color="auto"/>
                <w:left w:val="none" w:sz="0" w:space="0" w:color="auto"/>
                <w:bottom w:val="none" w:sz="0" w:space="0" w:color="auto"/>
                <w:right w:val="none" w:sz="0" w:space="0" w:color="auto"/>
              </w:divBdr>
            </w:div>
            <w:div w:id="1653292287">
              <w:marLeft w:val="0"/>
              <w:marRight w:val="0"/>
              <w:marTop w:val="0"/>
              <w:marBottom w:val="0"/>
              <w:divBdr>
                <w:top w:val="none" w:sz="0" w:space="0" w:color="auto"/>
                <w:left w:val="none" w:sz="0" w:space="0" w:color="auto"/>
                <w:bottom w:val="none" w:sz="0" w:space="0" w:color="auto"/>
                <w:right w:val="none" w:sz="0" w:space="0" w:color="auto"/>
              </w:divBdr>
            </w:div>
            <w:div w:id="749235832">
              <w:marLeft w:val="0"/>
              <w:marRight w:val="0"/>
              <w:marTop w:val="0"/>
              <w:marBottom w:val="0"/>
              <w:divBdr>
                <w:top w:val="none" w:sz="0" w:space="0" w:color="auto"/>
                <w:left w:val="none" w:sz="0" w:space="0" w:color="auto"/>
                <w:bottom w:val="none" w:sz="0" w:space="0" w:color="auto"/>
                <w:right w:val="none" w:sz="0" w:space="0" w:color="auto"/>
              </w:divBdr>
            </w:div>
            <w:div w:id="576865697">
              <w:marLeft w:val="0"/>
              <w:marRight w:val="0"/>
              <w:marTop w:val="0"/>
              <w:marBottom w:val="0"/>
              <w:divBdr>
                <w:top w:val="none" w:sz="0" w:space="0" w:color="auto"/>
                <w:left w:val="none" w:sz="0" w:space="0" w:color="auto"/>
                <w:bottom w:val="none" w:sz="0" w:space="0" w:color="auto"/>
                <w:right w:val="none" w:sz="0" w:space="0" w:color="auto"/>
              </w:divBdr>
            </w:div>
            <w:div w:id="1020816024">
              <w:marLeft w:val="0"/>
              <w:marRight w:val="0"/>
              <w:marTop w:val="0"/>
              <w:marBottom w:val="0"/>
              <w:divBdr>
                <w:top w:val="none" w:sz="0" w:space="0" w:color="auto"/>
                <w:left w:val="none" w:sz="0" w:space="0" w:color="auto"/>
                <w:bottom w:val="none" w:sz="0" w:space="0" w:color="auto"/>
                <w:right w:val="none" w:sz="0" w:space="0" w:color="auto"/>
              </w:divBdr>
            </w:div>
            <w:div w:id="1758821847">
              <w:marLeft w:val="0"/>
              <w:marRight w:val="0"/>
              <w:marTop w:val="0"/>
              <w:marBottom w:val="0"/>
              <w:divBdr>
                <w:top w:val="none" w:sz="0" w:space="0" w:color="auto"/>
                <w:left w:val="none" w:sz="0" w:space="0" w:color="auto"/>
                <w:bottom w:val="none" w:sz="0" w:space="0" w:color="auto"/>
                <w:right w:val="none" w:sz="0" w:space="0" w:color="auto"/>
              </w:divBdr>
            </w:div>
            <w:div w:id="1261648205">
              <w:marLeft w:val="0"/>
              <w:marRight w:val="0"/>
              <w:marTop w:val="0"/>
              <w:marBottom w:val="0"/>
              <w:divBdr>
                <w:top w:val="none" w:sz="0" w:space="0" w:color="auto"/>
                <w:left w:val="none" w:sz="0" w:space="0" w:color="auto"/>
                <w:bottom w:val="none" w:sz="0" w:space="0" w:color="auto"/>
                <w:right w:val="none" w:sz="0" w:space="0" w:color="auto"/>
              </w:divBdr>
            </w:div>
            <w:div w:id="1374161239">
              <w:marLeft w:val="0"/>
              <w:marRight w:val="0"/>
              <w:marTop w:val="0"/>
              <w:marBottom w:val="0"/>
              <w:divBdr>
                <w:top w:val="none" w:sz="0" w:space="0" w:color="auto"/>
                <w:left w:val="none" w:sz="0" w:space="0" w:color="auto"/>
                <w:bottom w:val="none" w:sz="0" w:space="0" w:color="auto"/>
                <w:right w:val="none" w:sz="0" w:space="0" w:color="auto"/>
              </w:divBdr>
            </w:div>
            <w:div w:id="1522471027">
              <w:marLeft w:val="0"/>
              <w:marRight w:val="0"/>
              <w:marTop w:val="0"/>
              <w:marBottom w:val="0"/>
              <w:divBdr>
                <w:top w:val="none" w:sz="0" w:space="0" w:color="auto"/>
                <w:left w:val="none" w:sz="0" w:space="0" w:color="auto"/>
                <w:bottom w:val="none" w:sz="0" w:space="0" w:color="auto"/>
                <w:right w:val="none" w:sz="0" w:space="0" w:color="auto"/>
              </w:divBdr>
            </w:div>
            <w:div w:id="646128789">
              <w:marLeft w:val="0"/>
              <w:marRight w:val="0"/>
              <w:marTop w:val="0"/>
              <w:marBottom w:val="0"/>
              <w:divBdr>
                <w:top w:val="none" w:sz="0" w:space="0" w:color="auto"/>
                <w:left w:val="none" w:sz="0" w:space="0" w:color="auto"/>
                <w:bottom w:val="none" w:sz="0" w:space="0" w:color="auto"/>
                <w:right w:val="none" w:sz="0" w:space="0" w:color="auto"/>
              </w:divBdr>
            </w:div>
            <w:div w:id="2121216767">
              <w:marLeft w:val="0"/>
              <w:marRight w:val="0"/>
              <w:marTop w:val="0"/>
              <w:marBottom w:val="0"/>
              <w:divBdr>
                <w:top w:val="none" w:sz="0" w:space="0" w:color="auto"/>
                <w:left w:val="none" w:sz="0" w:space="0" w:color="auto"/>
                <w:bottom w:val="none" w:sz="0" w:space="0" w:color="auto"/>
                <w:right w:val="none" w:sz="0" w:space="0" w:color="auto"/>
              </w:divBdr>
            </w:div>
            <w:div w:id="2029794550">
              <w:marLeft w:val="0"/>
              <w:marRight w:val="0"/>
              <w:marTop w:val="0"/>
              <w:marBottom w:val="0"/>
              <w:divBdr>
                <w:top w:val="none" w:sz="0" w:space="0" w:color="auto"/>
                <w:left w:val="none" w:sz="0" w:space="0" w:color="auto"/>
                <w:bottom w:val="none" w:sz="0" w:space="0" w:color="auto"/>
                <w:right w:val="none" w:sz="0" w:space="0" w:color="auto"/>
              </w:divBdr>
            </w:div>
            <w:div w:id="1676495690">
              <w:marLeft w:val="0"/>
              <w:marRight w:val="0"/>
              <w:marTop w:val="0"/>
              <w:marBottom w:val="0"/>
              <w:divBdr>
                <w:top w:val="none" w:sz="0" w:space="0" w:color="auto"/>
                <w:left w:val="none" w:sz="0" w:space="0" w:color="auto"/>
                <w:bottom w:val="none" w:sz="0" w:space="0" w:color="auto"/>
                <w:right w:val="none" w:sz="0" w:space="0" w:color="auto"/>
              </w:divBdr>
            </w:div>
            <w:div w:id="2125689971">
              <w:marLeft w:val="0"/>
              <w:marRight w:val="0"/>
              <w:marTop w:val="0"/>
              <w:marBottom w:val="0"/>
              <w:divBdr>
                <w:top w:val="none" w:sz="0" w:space="0" w:color="auto"/>
                <w:left w:val="none" w:sz="0" w:space="0" w:color="auto"/>
                <w:bottom w:val="none" w:sz="0" w:space="0" w:color="auto"/>
                <w:right w:val="none" w:sz="0" w:space="0" w:color="auto"/>
              </w:divBdr>
            </w:div>
            <w:div w:id="273100620">
              <w:marLeft w:val="0"/>
              <w:marRight w:val="0"/>
              <w:marTop w:val="0"/>
              <w:marBottom w:val="0"/>
              <w:divBdr>
                <w:top w:val="none" w:sz="0" w:space="0" w:color="auto"/>
                <w:left w:val="none" w:sz="0" w:space="0" w:color="auto"/>
                <w:bottom w:val="none" w:sz="0" w:space="0" w:color="auto"/>
                <w:right w:val="none" w:sz="0" w:space="0" w:color="auto"/>
              </w:divBdr>
            </w:div>
            <w:div w:id="111412353">
              <w:marLeft w:val="0"/>
              <w:marRight w:val="0"/>
              <w:marTop w:val="0"/>
              <w:marBottom w:val="0"/>
              <w:divBdr>
                <w:top w:val="none" w:sz="0" w:space="0" w:color="auto"/>
                <w:left w:val="none" w:sz="0" w:space="0" w:color="auto"/>
                <w:bottom w:val="none" w:sz="0" w:space="0" w:color="auto"/>
                <w:right w:val="none" w:sz="0" w:space="0" w:color="auto"/>
              </w:divBdr>
            </w:div>
            <w:div w:id="1661226926">
              <w:marLeft w:val="0"/>
              <w:marRight w:val="0"/>
              <w:marTop w:val="0"/>
              <w:marBottom w:val="0"/>
              <w:divBdr>
                <w:top w:val="none" w:sz="0" w:space="0" w:color="auto"/>
                <w:left w:val="none" w:sz="0" w:space="0" w:color="auto"/>
                <w:bottom w:val="none" w:sz="0" w:space="0" w:color="auto"/>
                <w:right w:val="none" w:sz="0" w:space="0" w:color="auto"/>
              </w:divBdr>
            </w:div>
            <w:div w:id="1528255474">
              <w:marLeft w:val="0"/>
              <w:marRight w:val="0"/>
              <w:marTop w:val="0"/>
              <w:marBottom w:val="0"/>
              <w:divBdr>
                <w:top w:val="none" w:sz="0" w:space="0" w:color="auto"/>
                <w:left w:val="none" w:sz="0" w:space="0" w:color="auto"/>
                <w:bottom w:val="none" w:sz="0" w:space="0" w:color="auto"/>
                <w:right w:val="none" w:sz="0" w:space="0" w:color="auto"/>
              </w:divBdr>
            </w:div>
            <w:div w:id="2126343355">
              <w:marLeft w:val="0"/>
              <w:marRight w:val="0"/>
              <w:marTop w:val="0"/>
              <w:marBottom w:val="0"/>
              <w:divBdr>
                <w:top w:val="none" w:sz="0" w:space="0" w:color="auto"/>
                <w:left w:val="none" w:sz="0" w:space="0" w:color="auto"/>
                <w:bottom w:val="none" w:sz="0" w:space="0" w:color="auto"/>
                <w:right w:val="none" w:sz="0" w:space="0" w:color="auto"/>
              </w:divBdr>
            </w:div>
            <w:div w:id="1890611925">
              <w:marLeft w:val="0"/>
              <w:marRight w:val="0"/>
              <w:marTop w:val="0"/>
              <w:marBottom w:val="0"/>
              <w:divBdr>
                <w:top w:val="none" w:sz="0" w:space="0" w:color="auto"/>
                <w:left w:val="none" w:sz="0" w:space="0" w:color="auto"/>
                <w:bottom w:val="none" w:sz="0" w:space="0" w:color="auto"/>
                <w:right w:val="none" w:sz="0" w:space="0" w:color="auto"/>
              </w:divBdr>
            </w:div>
            <w:div w:id="35088021">
              <w:marLeft w:val="0"/>
              <w:marRight w:val="0"/>
              <w:marTop w:val="0"/>
              <w:marBottom w:val="0"/>
              <w:divBdr>
                <w:top w:val="none" w:sz="0" w:space="0" w:color="auto"/>
                <w:left w:val="none" w:sz="0" w:space="0" w:color="auto"/>
                <w:bottom w:val="none" w:sz="0" w:space="0" w:color="auto"/>
                <w:right w:val="none" w:sz="0" w:space="0" w:color="auto"/>
              </w:divBdr>
            </w:div>
            <w:div w:id="2090888373">
              <w:marLeft w:val="0"/>
              <w:marRight w:val="0"/>
              <w:marTop w:val="0"/>
              <w:marBottom w:val="0"/>
              <w:divBdr>
                <w:top w:val="none" w:sz="0" w:space="0" w:color="auto"/>
                <w:left w:val="none" w:sz="0" w:space="0" w:color="auto"/>
                <w:bottom w:val="none" w:sz="0" w:space="0" w:color="auto"/>
                <w:right w:val="none" w:sz="0" w:space="0" w:color="auto"/>
              </w:divBdr>
            </w:div>
            <w:div w:id="180900411">
              <w:marLeft w:val="0"/>
              <w:marRight w:val="0"/>
              <w:marTop w:val="0"/>
              <w:marBottom w:val="0"/>
              <w:divBdr>
                <w:top w:val="none" w:sz="0" w:space="0" w:color="auto"/>
                <w:left w:val="none" w:sz="0" w:space="0" w:color="auto"/>
                <w:bottom w:val="none" w:sz="0" w:space="0" w:color="auto"/>
                <w:right w:val="none" w:sz="0" w:space="0" w:color="auto"/>
              </w:divBdr>
            </w:div>
            <w:div w:id="1394306947">
              <w:marLeft w:val="0"/>
              <w:marRight w:val="0"/>
              <w:marTop w:val="0"/>
              <w:marBottom w:val="0"/>
              <w:divBdr>
                <w:top w:val="none" w:sz="0" w:space="0" w:color="auto"/>
                <w:left w:val="none" w:sz="0" w:space="0" w:color="auto"/>
                <w:bottom w:val="none" w:sz="0" w:space="0" w:color="auto"/>
                <w:right w:val="none" w:sz="0" w:space="0" w:color="auto"/>
              </w:divBdr>
            </w:div>
            <w:div w:id="252708023">
              <w:marLeft w:val="0"/>
              <w:marRight w:val="0"/>
              <w:marTop w:val="0"/>
              <w:marBottom w:val="0"/>
              <w:divBdr>
                <w:top w:val="none" w:sz="0" w:space="0" w:color="auto"/>
                <w:left w:val="none" w:sz="0" w:space="0" w:color="auto"/>
                <w:bottom w:val="none" w:sz="0" w:space="0" w:color="auto"/>
                <w:right w:val="none" w:sz="0" w:space="0" w:color="auto"/>
              </w:divBdr>
            </w:div>
            <w:div w:id="1542861109">
              <w:marLeft w:val="0"/>
              <w:marRight w:val="0"/>
              <w:marTop w:val="0"/>
              <w:marBottom w:val="0"/>
              <w:divBdr>
                <w:top w:val="none" w:sz="0" w:space="0" w:color="auto"/>
                <w:left w:val="none" w:sz="0" w:space="0" w:color="auto"/>
                <w:bottom w:val="none" w:sz="0" w:space="0" w:color="auto"/>
                <w:right w:val="none" w:sz="0" w:space="0" w:color="auto"/>
              </w:divBdr>
            </w:div>
            <w:div w:id="1402943777">
              <w:marLeft w:val="0"/>
              <w:marRight w:val="0"/>
              <w:marTop w:val="0"/>
              <w:marBottom w:val="0"/>
              <w:divBdr>
                <w:top w:val="none" w:sz="0" w:space="0" w:color="auto"/>
                <w:left w:val="none" w:sz="0" w:space="0" w:color="auto"/>
                <w:bottom w:val="none" w:sz="0" w:space="0" w:color="auto"/>
                <w:right w:val="none" w:sz="0" w:space="0" w:color="auto"/>
              </w:divBdr>
            </w:div>
            <w:div w:id="929120413">
              <w:marLeft w:val="0"/>
              <w:marRight w:val="0"/>
              <w:marTop w:val="0"/>
              <w:marBottom w:val="0"/>
              <w:divBdr>
                <w:top w:val="none" w:sz="0" w:space="0" w:color="auto"/>
                <w:left w:val="none" w:sz="0" w:space="0" w:color="auto"/>
                <w:bottom w:val="none" w:sz="0" w:space="0" w:color="auto"/>
                <w:right w:val="none" w:sz="0" w:space="0" w:color="auto"/>
              </w:divBdr>
            </w:div>
            <w:div w:id="1954287689">
              <w:marLeft w:val="0"/>
              <w:marRight w:val="0"/>
              <w:marTop w:val="0"/>
              <w:marBottom w:val="0"/>
              <w:divBdr>
                <w:top w:val="none" w:sz="0" w:space="0" w:color="auto"/>
                <w:left w:val="none" w:sz="0" w:space="0" w:color="auto"/>
                <w:bottom w:val="none" w:sz="0" w:space="0" w:color="auto"/>
                <w:right w:val="none" w:sz="0" w:space="0" w:color="auto"/>
              </w:divBdr>
            </w:div>
            <w:div w:id="1112893807">
              <w:marLeft w:val="0"/>
              <w:marRight w:val="0"/>
              <w:marTop w:val="0"/>
              <w:marBottom w:val="0"/>
              <w:divBdr>
                <w:top w:val="none" w:sz="0" w:space="0" w:color="auto"/>
                <w:left w:val="none" w:sz="0" w:space="0" w:color="auto"/>
                <w:bottom w:val="none" w:sz="0" w:space="0" w:color="auto"/>
                <w:right w:val="none" w:sz="0" w:space="0" w:color="auto"/>
              </w:divBdr>
            </w:div>
            <w:div w:id="2108035653">
              <w:marLeft w:val="0"/>
              <w:marRight w:val="0"/>
              <w:marTop w:val="0"/>
              <w:marBottom w:val="0"/>
              <w:divBdr>
                <w:top w:val="none" w:sz="0" w:space="0" w:color="auto"/>
                <w:left w:val="none" w:sz="0" w:space="0" w:color="auto"/>
                <w:bottom w:val="none" w:sz="0" w:space="0" w:color="auto"/>
                <w:right w:val="none" w:sz="0" w:space="0" w:color="auto"/>
              </w:divBdr>
            </w:div>
            <w:div w:id="2016568235">
              <w:marLeft w:val="0"/>
              <w:marRight w:val="0"/>
              <w:marTop w:val="0"/>
              <w:marBottom w:val="0"/>
              <w:divBdr>
                <w:top w:val="none" w:sz="0" w:space="0" w:color="auto"/>
                <w:left w:val="none" w:sz="0" w:space="0" w:color="auto"/>
                <w:bottom w:val="none" w:sz="0" w:space="0" w:color="auto"/>
                <w:right w:val="none" w:sz="0" w:space="0" w:color="auto"/>
              </w:divBdr>
            </w:div>
            <w:div w:id="997612057">
              <w:marLeft w:val="0"/>
              <w:marRight w:val="0"/>
              <w:marTop w:val="0"/>
              <w:marBottom w:val="0"/>
              <w:divBdr>
                <w:top w:val="none" w:sz="0" w:space="0" w:color="auto"/>
                <w:left w:val="none" w:sz="0" w:space="0" w:color="auto"/>
                <w:bottom w:val="none" w:sz="0" w:space="0" w:color="auto"/>
                <w:right w:val="none" w:sz="0" w:space="0" w:color="auto"/>
              </w:divBdr>
            </w:div>
            <w:div w:id="334308399">
              <w:marLeft w:val="0"/>
              <w:marRight w:val="0"/>
              <w:marTop w:val="0"/>
              <w:marBottom w:val="0"/>
              <w:divBdr>
                <w:top w:val="none" w:sz="0" w:space="0" w:color="auto"/>
                <w:left w:val="none" w:sz="0" w:space="0" w:color="auto"/>
                <w:bottom w:val="none" w:sz="0" w:space="0" w:color="auto"/>
                <w:right w:val="none" w:sz="0" w:space="0" w:color="auto"/>
              </w:divBdr>
            </w:div>
            <w:div w:id="1072238837">
              <w:marLeft w:val="0"/>
              <w:marRight w:val="0"/>
              <w:marTop w:val="0"/>
              <w:marBottom w:val="0"/>
              <w:divBdr>
                <w:top w:val="none" w:sz="0" w:space="0" w:color="auto"/>
                <w:left w:val="none" w:sz="0" w:space="0" w:color="auto"/>
                <w:bottom w:val="none" w:sz="0" w:space="0" w:color="auto"/>
                <w:right w:val="none" w:sz="0" w:space="0" w:color="auto"/>
              </w:divBdr>
            </w:div>
            <w:div w:id="315426650">
              <w:marLeft w:val="0"/>
              <w:marRight w:val="0"/>
              <w:marTop w:val="0"/>
              <w:marBottom w:val="0"/>
              <w:divBdr>
                <w:top w:val="none" w:sz="0" w:space="0" w:color="auto"/>
                <w:left w:val="none" w:sz="0" w:space="0" w:color="auto"/>
                <w:bottom w:val="none" w:sz="0" w:space="0" w:color="auto"/>
                <w:right w:val="none" w:sz="0" w:space="0" w:color="auto"/>
              </w:divBdr>
            </w:div>
            <w:div w:id="256450895">
              <w:marLeft w:val="0"/>
              <w:marRight w:val="0"/>
              <w:marTop w:val="0"/>
              <w:marBottom w:val="0"/>
              <w:divBdr>
                <w:top w:val="none" w:sz="0" w:space="0" w:color="auto"/>
                <w:left w:val="none" w:sz="0" w:space="0" w:color="auto"/>
                <w:bottom w:val="none" w:sz="0" w:space="0" w:color="auto"/>
                <w:right w:val="none" w:sz="0" w:space="0" w:color="auto"/>
              </w:divBdr>
            </w:div>
            <w:div w:id="1509638856">
              <w:marLeft w:val="0"/>
              <w:marRight w:val="0"/>
              <w:marTop w:val="0"/>
              <w:marBottom w:val="0"/>
              <w:divBdr>
                <w:top w:val="none" w:sz="0" w:space="0" w:color="auto"/>
                <w:left w:val="none" w:sz="0" w:space="0" w:color="auto"/>
                <w:bottom w:val="none" w:sz="0" w:space="0" w:color="auto"/>
                <w:right w:val="none" w:sz="0" w:space="0" w:color="auto"/>
              </w:divBdr>
            </w:div>
            <w:div w:id="2101247963">
              <w:marLeft w:val="0"/>
              <w:marRight w:val="0"/>
              <w:marTop w:val="0"/>
              <w:marBottom w:val="0"/>
              <w:divBdr>
                <w:top w:val="none" w:sz="0" w:space="0" w:color="auto"/>
                <w:left w:val="none" w:sz="0" w:space="0" w:color="auto"/>
                <w:bottom w:val="none" w:sz="0" w:space="0" w:color="auto"/>
                <w:right w:val="none" w:sz="0" w:space="0" w:color="auto"/>
              </w:divBdr>
            </w:div>
            <w:div w:id="561713506">
              <w:marLeft w:val="0"/>
              <w:marRight w:val="0"/>
              <w:marTop w:val="0"/>
              <w:marBottom w:val="0"/>
              <w:divBdr>
                <w:top w:val="none" w:sz="0" w:space="0" w:color="auto"/>
                <w:left w:val="none" w:sz="0" w:space="0" w:color="auto"/>
                <w:bottom w:val="none" w:sz="0" w:space="0" w:color="auto"/>
                <w:right w:val="none" w:sz="0" w:space="0" w:color="auto"/>
              </w:divBdr>
            </w:div>
            <w:div w:id="1496142264">
              <w:marLeft w:val="0"/>
              <w:marRight w:val="0"/>
              <w:marTop w:val="0"/>
              <w:marBottom w:val="0"/>
              <w:divBdr>
                <w:top w:val="none" w:sz="0" w:space="0" w:color="auto"/>
                <w:left w:val="none" w:sz="0" w:space="0" w:color="auto"/>
                <w:bottom w:val="none" w:sz="0" w:space="0" w:color="auto"/>
                <w:right w:val="none" w:sz="0" w:space="0" w:color="auto"/>
              </w:divBdr>
            </w:div>
            <w:div w:id="363798950">
              <w:marLeft w:val="0"/>
              <w:marRight w:val="0"/>
              <w:marTop w:val="0"/>
              <w:marBottom w:val="0"/>
              <w:divBdr>
                <w:top w:val="none" w:sz="0" w:space="0" w:color="auto"/>
                <w:left w:val="none" w:sz="0" w:space="0" w:color="auto"/>
                <w:bottom w:val="none" w:sz="0" w:space="0" w:color="auto"/>
                <w:right w:val="none" w:sz="0" w:space="0" w:color="auto"/>
              </w:divBdr>
            </w:div>
            <w:div w:id="1687749714">
              <w:marLeft w:val="0"/>
              <w:marRight w:val="0"/>
              <w:marTop w:val="0"/>
              <w:marBottom w:val="0"/>
              <w:divBdr>
                <w:top w:val="none" w:sz="0" w:space="0" w:color="auto"/>
                <w:left w:val="none" w:sz="0" w:space="0" w:color="auto"/>
                <w:bottom w:val="none" w:sz="0" w:space="0" w:color="auto"/>
                <w:right w:val="none" w:sz="0" w:space="0" w:color="auto"/>
              </w:divBdr>
            </w:div>
            <w:div w:id="870528604">
              <w:marLeft w:val="0"/>
              <w:marRight w:val="0"/>
              <w:marTop w:val="0"/>
              <w:marBottom w:val="0"/>
              <w:divBdr>
                <w:top w:val="none" w:sz="0" w:space="0" w:color="auto"/>
                <w:left w:val="none" w:sz="0" w:space="0" w:color="auto"/>
                <w:bottom w:val="none" w:sz="0" w:space="0" w:color="auto"/>
                <w:right w:val="none" w:sz="0" w:space="0" w:color="auto"/>
              </w:divBdr>
            </w:div>
            <w:div w:id="1989897541">
              <w:marLeft w:val="0"/>
              <w:marRight w:val="0"/>
              <w:marTop w:val="0"/>
              <w:marBottom w:val="0"/>
              <w:divBdr>
                <w:top w:val="none" w:sz="0" w:space="0" w:color="auto"/>
                <w:left w:val="none" w:sz="0" w:space="0" w:color="auto"/>
                <w:bottom w:val="none" w:sz="0" w:space="0" w:color="auto"/>
                <w:right w:val="none" w:sz="0" w:space="0" w:color="auto"/>
              </w:divBdr>
            </w:div>
            <w:div w:id="319165301">
              <w:marLeft w:val="0"/>
              <w:marRight w:val="0"/>
              <w:marTop w:val="0"/>
              <w:marBottom w:val="0"/>
              <w:divBdr>
                <w:top w:val="none" w:sz="0" w:space="0" w:color="auto"/>
                <w:left w:val="none" w:sz="0" w:space="0" w:color="auto"/>
                <w:bottom w:val="none" w:sz="0" w:space="0" w:color="auto"/>
                <w:right w:val="none" w:sz="0" w:space="0" w:color="auto"/>
              </w:divBdr>
            </w:div>
            <w:div w:id="2005235800">
              <w:marLeft w:val="0"/>
              <w:marRight w:val="0"/>
              <w:marTop w:val="0"/>
              <w:marBottom w:val="0"/>
              <w:divBdr>
                <w:top w:val="none" w:sz="0" w:space="0" w:color="auto"/>
                <w:left w:val="none" w:sz="0" w:space="0" w:color="auto"/>
                <w:bottom w:val="none" w:sz="0" w:space="0" w:color="auto"/>
                <w:right w:val="none" w:sz="0" w:space="0" w:color="auto"/>
              </w:divBdr>
            </w:div>
            <w:div w:id="1934433636">
              <w:marLeft w:val="0"/>
              <w:marRight w:val="0"/>
              <w:marTop w:val="0"/>
              <w:marBottom w:val="0"/>
              <w:divBdr>
                <w:top w:val="none" w:sz="0" w:space="0" w:color="auto"/>
                <w:left w:val="none" w:sz="0" w:space="0" w:color="auto"/>
                <w:bottom w:val="none" w:sz="0" w:space="0" w:color="auto"/>
                <w:right w:val="none" w:sz="0" w:space="0" w:color="auto"/>
              </w:divBdr>
            </w:div>
            <w:div w:id="185145230">
              <w:marLeft w:val="0"/>
              <w:marRight w:val="0"/>
              <w:marTop w:val="0"/>
              <w:marBottom w:val="0"/>
              <w:divBdr>
                <w:top w:val="none" w:sz="0" w:space="0" w:color="auto"/>
                <w:left w:val="none" w:sz="0" w:space="0" w:color="auto"/>
                <w:bottom w:val="none" w:sz="0" w:space="0" w:color="auto"/>
                <w:right w:val="none" w:sz="0" w:space="0" w:color="auto"/>
              </w:divBdr>
            </w:div>
            <w:div w:id="918908209">
              <w:marLeft w:val="0"/>
              <w:marRight w:val="0"/>
              <w:marTop w:val="0"/>
              <w:marBottom w:val="0"/>
              <w:divBdr>
                <w:top w:val="none" w:sz="0" w:space="0" w:color="auto"/>
                <w:left w:val="none" w:sz="0" w:space="0" w:color="auto"/>
                <w:bottom w:val="none" w:sz="0" w:space="0" w:color="auto"/>
                <w:right w:val="none" w:sz="0" w:space="0" w:color="auto"/>
              </w:divBdr>
            </w:div>
            <w:div w:id="563836787">
              <w:marLeft w:val="0"/>
              <w:marRight w:val="0"/>
              <w:marTop w:val="0"/>
              <w:marBottom w:val="0"/>
              <w:divBdr>
                <w:top w:val="none" w:sz="0" w:space="0" w:color="auto"/>
                <w:left w:val="none" w:sz="0" w:space="0" w:color="auto"/>
                <w:bottom w:val="none" w:sz="0" w:space="0" w:color="auto"/>
                <w:right w:val="none" w:sz="0" w:space="0" w:color="auto"/>
              </w:divBdr>
            </w:div>
            <w:div w:id="541403795">
              <w:marLeft w:val="0"/>
              <w:marRight w:val="0"/>
              <w:marTop w:val="0"/>
              <w:marBottom w:val="0"/>
              <w:divBdr>
                <w:top w:val="none" w:sz="0" w:space="0" w:color="auto"/>
                <w:left w:val="none" w:sz="0" w:space="0" w:color="auto"/>
                <w:bottom w:val="none" w:sz="0" w:space="0" w:color="auto"/>
                <w:right w:val="none" w:sz="0" w:space="0" w:color="auto"/>
              </w:divBdr>
            </w:div>
            <w:div w:id="1771123054">
              <w:marLeft w:val="0"/>
              <w:marRight w:val="0"/>
              <w:marTop w:val="0"/>
              <w:marBottom w:val="0"/>
              <w:divBdr>
                <w:top w:val="none" w:sz="0" w:space="0" w:color="auto"/>
                <w:left w:val="none" w:sz="0" w:space="0" w:color="auto"/>
                <w:bottom w:val="none" w:sz="0" w:space="0" w:color="auto"/>
                <w:right w:val="none" w:sz="0" w:space="0" w:color="auto"/>
              </w:divBdr>
            </w:div>
            <w:div w:id="1644964889">
              <w:marLeft w:val="0"/>
              <w:marRight w:val="0"/>
              <w:marTop w:val="0"/>
              <w:marBottom w:val="0"/>
              <w:divBdr>
                <w:top w:val="none" w:sz="0" w:space="0" w:color="auto"/>
                <w:left w:val="none" w:sz="0" w:space="0" w:color="auto"/>
                <w:bottom w:val="none" w:sz="0" w:space="0" w:color="auto"/>
                <w:right w:val="none" w:sz="0" w:space="0" w:color="auto"/>
              </w:divBdr>
            </w:div>
            <w:div w:id="1279607563">
              <w:marLeft w:val="0"/>
              <w:marRight w:val="0"/>
              <w:marTop w:val="0"/>
              <w:marBottom w:val="0"/>
              <w:divBdr>
                <w:top w:val="none" w:sz="0" w:space="0" w:color="auto"/>
                <w:left w:val="none" w:sz="0" w:space="0" w:color="auto"/>
                <w:bottom w:val="none" w:sz="0" w:space="0" w:color="auto"/>
                <w:right w:val="none" w:sz="0" w:space="0" w:color="auto"/>
              </w:divBdr>
            </w:div>
            <w:div w:id="400104428">
              <w:marLeft w:val="0"/>
              <w:marRight w:val="0"/>
              <w:marTop w:val="0"/>
              <w:marBottom w:val="0"/>
              <w:divBdr>
                <w:top w:val="none" w:sz="0" w:space="0" w:color="auto"/>
                <w:left w:val="none" w:sz="0" w:space="0" w:color="auto"/>
                <w:bottom w:val="none" w:sz="0" w:space="0" w:color="auto"/>
                <w:right w:val="none" w:sz="0" w:space="0" w:color="auto"/>
              </w:divBdr>
            </w:div>
            <w:div w:id="900091397">
              <w:marLeft w:val="0"/>
              <w:marRight w:val="0"/>
              <w:marTop w:val="0"/>
              <w:marBottom w:val="0"/>
              <w:divBdr>
                <w:top w:val="none" w:sz="0" w:space="0" w:color="auto"/>
                <w:left w:val="none" w:sz="0" w:space="0" w:color="auto"/>
                <w:bottom w:val="none" w:sz="0" w:space="0" w:color="auto"/>
                <w:right w:val="none" w:sz="0" w:space="0" w:color="auto"/>
              </w:divBdr>
            </w:div>
            <w:div w:id="652173808">
              <w:marLeft w:val="0"/>
              <w:marRight w:val="0"/>
              <w:marTop w:val="0"/>
              <w:marBottom w:val="0"/>
              <w:divBdr>
                <w:top w:val="none" w:sz="0" w:space="0" w:color="auto"/>
                <w:left w:val="none" w:sz="0" w:space="0" w:color="auto"/>
                <w:bottom w:val="none" w:sz="0" w:space="0" w:color="auto"/>
                <w:right w:val="none" w:sz="0" w:space="0" w:color="auto"/>
              </w:divBdr>
            </w:div>
            <w:div w:id="1770545780">
              <w:marLeft w:val="0"/>
              <w:marRight w:val="0"/>
              <w:marTop w:val="0"/>
              <w:marBottom w:val="0"/>
              <w:divBdr>
                <w:top w:val="none" w:sz="0" w:space="0" w:color="auto"/>
                <w:left w:val="none" w:sz="0" w:space="0" w:color="auto"/>
                <w:bottom w:val="none" w:sz="0" w:space="0" w:color="auto"/>
                <w:right w:val="none" w:sz="0" w:space="0" w:color="auto"/>
              </w:divBdr>
            </w:div>
            <w:div w:id="800415248">
              <w:marLeft w:val="0"/>
              <w:marRight w:val="0"/>
              <w:marTop w:val="0"/>
              <w:marBottom w:val="0"/>
              <w:divBdr>
                <w:top w:val="none" w:sz="0" w:space="0" w:color="auto"/>
                <w:left w:val="none" w:sz="0" w:space="0" w:color="auto"/>
                <w:bottom w:val="none" w:sz="0" w:space="0" w:color="auto"/>
                <w:right w:val="none" w:sz="0" w:space="0" w:color="auto"/>
              </w:divBdr>
            </w:div>
            <w:div w:id="593976167">
              <w:marLeft w:val="0"/>
              <w:marRight w:val="0"/>
              <w:marTop w:val="0"/>
              <w:marBottom w:val="0"/>
              <w:divBdr>
                <w:top w:val="none" w:sz="0" w:space="0" w:color="auto"/>
                <w:left w:val="none" w:sz="0" w:space="0" w:color="auto"/>
                <w:bottom w:val="none" w:sz="0" w:space="0" w:color="auto"/>
                <w:right w:val="none" w:sz="0" w:space="0" w:color="auto"/>
              </w:divBdr>
            </w:div>
            <w:div w:id="300498681">
              <w:marLeft w:val="0"/>
              <w:marRight w:val="0"/>
              <w:marTop w:val="0"/>
              <w:marBottom w:val="0"/>
              <w:divBdr>
                <w:top w:val="none" w:sz="0" w:space="0" w:color="auto"/>
                <w:left w:val="none" w:sz="0" w:space="0" w:color="auto"/>
                <w:bottom w:val="none" w:sz="0" w:space="0" w:color="auto"/>
                <w:right w:val="none" w:sz="0" w:space="0" w:color="auto"/>
              </w:divBdr>
            </w:div>
            <w:div w:id="1734695231">
              <w:marLeft w:val="0"/>
              <w:marRight w:val="0"/>
              <w:marTop w:val="0"/>
              <w:marBottom w:val="0"/>
              <w:divBdr>
                <w:top w:val="none" w:sz="0" w:space="0" w:color="auto"/>
                <w:left w:val="none" w:sz="0" w:space="0" w:color="auto"/>
                <w:bottom w:val="none" w:sz="0" w:space="0" w:color="auto"/>
                <w:right w:val="none" w:sz="0" w:space="0" w:color="auto"/>
              </w:divBdr>
            </w:div>
            <w:div w:id="2049376376">
              <w:marLeft w:val="0"/>
              <w:marRight w:val="0"/>
              <w:marTop w:val="0"/>
              <w:marBottom w:val="0"/>
              <w:divBdr>
                <w:top w:val="none" w:sz="0" w:space="0" w:color="auto"/>
                <w:left w:val="none" w:sz="0" w:space="0" w:color="auto"/>
                <w:bottom w:val="none" w:sz="0" w:space="0" w:color="auto"/>
                <w:right w:val="none" w:sz="0" w:space="0" w:color="auto"/>
              </w:divBdr>
            </w:div>
            <w:div w:id="1898272292">
              <w:marLeft w:val="0"/>
              <w:marRight w:val="0"/>
              <w:marTop w:val="0"/>
              <w:marBottom w:val="0"/>
              <w:divBdr>
                <w:top w:val="none" w:sz="0" w:space="0" w:color="auto"/>
                <w:left w:val="none" w:sz="0" w:space="0" w:color="auto"/>
                <w:bottom w:val="none" w:sz="0" w:space="0" w:color="auto"/>
                <w:right w:val="none" w:sz="0" w:space="0" w:color="auto"/>
              </w:divBdr>
            </w:div>
            <w:div w:id="1434210439">
              <w:marLeft w:val="0"/>
              <w:marRight w:val="0"/>
              <w:marTop w:val="0"/>
              <w:marBottom w:val="0"/>
              <w:divBdr>
                <w:top w:val="none" w:sz="0" w:space="0" w:color="auto"/>
                <w:left w:val="none" w:sz="0" w:space="0" w:color="auto"/>
                <w:bottom w:val="none" w:sz="0" w:space="0" w:color="auto"/>
                <w:right w:val="none" w:sz="0" w:space="0" w:color="auto"/>
              </w:divBdr>
            </w:div>
            <w:div w:id="2055882140">
              <w:marLeft w:val="0"/>
              <w:marRight w:val="0"/>
              <w:marTop w:val="0"/>
              <w:marBottom w:val="0"/>
              <w:divBdr>
                <w:top w:val="none" w:sz="0" w:space="0" w:color="auto"/>
                <w:left w:val="none" w:sz="0" w:space="0" w:color="auto"/>
                <w:bottom w:val="none" w:sz="0" w:space="0" w:color="auto"/>
                <w:right w:val="none" w:sz="0" w:space="0" w:color="auto"/>
              </w:divBdr>
            </w:div>
            <w:div w:id="274363097">
              <w:marLeft w:val="0"/>
              <w:marRight w:val="0"/>
              <w:marTop w:val="0"/>
              <w:marBottom w:val="0"/>
              <w:divBdr>
                <w:top w:val="none" w:sz="0" w:space="0" w:color="auto"/>
                <w:left w:val="none" w:sz="0" w:space="0" w:color="auto"/>
                <w:bottom w:val="none" w:sz="0" w:space="0" w:color="auto"/>
                <w:right w:val="none" w:sz="0" w:space="0" w:color="auto"/>
              </w:divBdr>
            </w:div>
            <w:div w:id="592935647">
              <w:marLeft w:val="0"/>
              <w:marRight w:val="0"/>
              <w:marTop w:val="0"/>
              <w:marBottom w:val="0"/>
              <w:divBdr>
                <w:top w:val="none" w:sz="0" w:space="0" w:color="auto"/>
                <w:left w:val="none" w:sz="0" w:space="0" w:color="auto"/>
                <w:bottom w:val="none" w:sz="0" w:space="0" w:color="auto"/>
                <w:right w:val="none" w:sz="0" w:space="0" w:color="auto"/>
              </w:divBdr>
            </w:div>
            <w:div w:id="1893925389">
              <w:marLeft w:val="0"/>
              <w:marRight w:val="0"/>
              <w:marTop w:val="0"/>
              <w:marBottom w:val="0"/>
              <w:divBdr>
                <w:top w:val="none" w:sz="0" w:space="0" w:color="auto"/>
                <w:left w:val="none" w:sz="0" w:space="0" w:color="auto"/>
                <w:bottom w:val="none" w:sz="0" w:space="0" w:color="auto"/>
                <w:right w:val="none" w:sz="0" w:space="0" w:color="auto"/>
              </w:divBdr>
            </w:div>
            <w:div w:id="891387394">
              <w:marLeft w:val="0"/>
              <w:marRight w:val="0"/>
              <w:marTop w:val="0"/>
              <w:marBottom w:val="0"/>
              <w:divBdr>
                <w:top w:val="none" w:sz="0" w:space="0" w:color="auto"/>
                <w:left w:val="none" w:sz="0" w:space="0" w:color="auto"/>
                <w:bottom w:val="none" w:sz="0" w:space="0" w:color="auto"/>
                <w:right w:val="none" w:sz="0" w:space="0" w:color="auto"/>
              </w:divBdr>
            </w:div>
            <w:div w:id="851846639">
              <w:marLeft w:val="0"/>
              <w:marRight w:val="0"/>
              <w:marTop w:val="0"/>
              <w:marBottom w:val="0"/>
              <w:divBdr>
                <w:top w:val="none" w:sz="0" w:space="0" w:color="auto"/>
                <w:left w:val="none" w:sz="0" w:space="0" w:color="auto"/>
                <w:bottom w:val="none" w:sz="0" w:space="0" w:color="auto"/>
                <w:right w:val="none" w:sz="0" w:space="0" w:color="auto"/>
              </w:divBdr>
            </w:div>
            <w:div w:id="1273393071">
              <w:marLeft w:val="0"/>
              <w:marRight w:val="0"/>
              <w:marTop w:val="0"/>
              <w:marBottom w:val="0"/>
              <w:divBdr>
                <w:top w:val="none" w:sz="0" w:space="0" w:color="auto"/>
                <w:left w:val="none" w:sz="0" w:space="0" w:color="auto"/>
                <w:bottom w:val="none" w:sz="0" w:space="0" w:color="auto"/>
                <w:right w:val="none" w:sz="0" w:space="0" w:color="auto"/>
              </w:divBdr>
            </w:div>
            <w:div w:id="703560417">
              <w:marLeft w:val="0"/>
              <w:marRight w:val="0"/>
              <w:marTop w:val="0"/>
              <w:marBottom w:val="0"/>
              <w:divBdr>
                <w:top w:val="none" w:sz="0" w:space="0" w:color="auto"/>
                <w:left w:val="none" w:sz="0" w:space="0" w:color="auto"/>
                <w:bottom w:val="none" w:sz="0" w:space="0" w:color="auto"/>
                <w:right w:val="none" w:sz="0" w:space="0" w:color="auto"/>
              </w:divBdr>
            </w:div>
            <w:div w:id="639649020">
              <w:marLeft w:val="0"/>
              <w:marRight w:val="0"/>
              <w:marTop w:val="0"/>
              <w:marBottom w:val="0"/>
              <w:divBdr>
                <w:top w:val="none" w:sz="0" w:space="0" w:color="auto"/>
                <w:left w:val="none" w:sz="0" w:space="0" w:color="auto"/>
                <w:bottom w:val="none" w:sz="0" w:space="0" w:color="auto"/>
                <w:right w:val="none" w:sz="0" w:space="0" w:color="auto"/>
              </w:divBdr>
            </w:div>
            <w:div w:id="128203910">
              <w:marLeft w:val="0"/>
              <w:marRight w:val="0"/>
              <w:marTop w:val="0"/>
              <w:marBottom w:val="0"/>
              <w:divBdr>
                <w:top w:val="none" w:sz="0" w:space="0" w:color="auto"/>
                <w:left w:val="none" w:sz="0" w:space="0" w:color="auto"/>
                <w:bottom w:val="none" w:sz="0" w:space="0" w:color="auto"/>
                <w:right w:val="none" w:sz="0" w:space="0" w:color="auto"/>
              </w:divBdr>
            </w:div>
            <w:div w:id="1769810508">
              <w:marLeft w:val="0"/>
              <w:marRight w:val="0"/>
              <w:marTop w:val="0"/>
              <w:marBottom w:val="0"/>
              <w:divBdr>
                <w:top w:val="none" w:sz="0" w:space="0" w:color="auto"/>
                <w:left w:val="none" w:sz="0" w:space="0" w:color="auto"/>
                <w:bottom w:val="none" w:sz="0" w:space="0" w:color="auto"/>
                <w:right w:val="none" w:sz="0" w:space="0" w:color="auto"/>
              </w:divBdr>
            </w:div>
            <w:div w:id="1264220956">
              <w:marLeft w:val="0"/>
              <w:marRight w:val="0"/>
              <w:marTop w:val="0"/>
              <w:marBottom w:val="0"/>
              <w:divBdr>
                <w:top w:val="none" w:sz="0" w:space="0" w:color="auto"/>
                <w:left w:val="none" w:sz="0" w:space="0" w:color="auto"/>
                <w:bottom w:val="none" w:sz="0" w:space="0" w:color="auto"/>
                <w:right w:val="none" w:sz="0" w:space="0" w:color="auto"/>
              </w:divBdr>
            </w:div>
            <w:div w:id="2117942796">
              <w:marLeft w:val="0"/>
              <w:marRight w:val="0"/>
              <w:marTop w:val="0"/>
              <w:marBottom w:val="0"/>
              <w:divBdr>
                <w:top w:val="none" w:sz="0" w:space="0" w:color="auto"/>
                <w:left w:val="none" w:sz="0" w:space="0" w:color="auto"/>
                <w:bottom w:val="none" w:sz="0" w:space="0" w:color="auto"/>
                <w:right w:val="none" w:sz="0" w:space="0" w:color="auto"/>
              </w:divBdr>
            </w:div>
            <w:div w:id="2039625586">
              <w:marLeft w:val="0"/>
              <w:marRight w:val="0"/>
              <w:marTop w:val="0"/>
              <w:marBottom w:val="0"/>
              <w:divBdr>
                <w:top w:val="none" w:sz="0" w:space="0" w:color="auto"/>
                <w:left w:val="none" w:sz="0" w:space="0" w:color="auto"/>
                <w:bottom w:val="none" w:sz="0" w:space="0" w:color="auto"/>
                <w:right w:val="none" w:sz="0" w:space="0" w:color="auto"/>
              </w:divBdr>
            </w:div>
            <w:div w:id="680356198">
              <w:marLeft w:val="0"/>
              <w:marRight w:val="0"/>
              <w:marTop w:val="0"/>
              <w:marBottom w:val="0"/>
              <w:divBdr>
                <w:top w:val="none" w:sz="0" w:space="0" w:color="auto"/>
                <w:left w:val="none" w:sz="0" w:space="0" w:color="auto"/>
                <w:bottom w:val="none" w:sz="0" w:space="0" w:color="auto"/>
                <w:right w:val="none" w:sz="0" w:space="0" w:color="auto"/>
              </w:divBdr>
            </w:div>
            <w:div w:id="497112574">
              <w:marLeft w:val="0"/>
              <w:marRight w:val="0"/>
              <w:marTop w:val="0"/>
              <w:marBottom w:val="0"/>
              <w:divBdr>
                <w:top w:val="none" w:sz="0" w:space="0" w:color="auto"/>
                <w:left w:val="none" w:sz="0" w:space="0" w:color="auto"/>
                <w:bottom w:val="none" w:sz="0" w:space="0" w:color="auto"/>
                <w:right w:val="none" w:sz="0" w:space="0" w:color="auto"/>
              </w:divBdr>
            </w:div>
            <w:div w:id="334309536">
              <w:marLeft w:val="0"/>
              <w:marRight w:val="0"/>
              <w:marTop w:val="0"/>
              <w:marBottom w:val="0"/>
              <w:divBdr>
                <w:top w:val="none" w:sz="0" w:space="0" w:color="auto"/>
                <w:left w:val="none" w:sz="0" w:space="0" w:color="auto"/>
                <w:bottom w:val="none" w:sz="0" w:space="0" w:color="auto"/>
                <w:right w:val="none" w:sz="0" w:space="0" w:color="auto"/>
              </w:divBdr>
            </w:div>
            <w:div w:id="344596492">
              <w:marLeft w:val="0"/>
              <w:marRight w:val="0"/>
              <w:marTop w:val="0"/>
              <w:marBottom w:val="0"/>
              <w:divBdr>
                <w:top w:val="none" w:sz="0" w:space="0" w:color="auto"/>
                <w:left w:val="none" w:sz="0" w:space="0" w:color="auto"/>
                <w:bottom w:val="none" w:sz="0" w:space="0" w:color="auto"/>
                <w:right w:val="none" w:sz="0" w:space="0" w:color="auto"/>
              </w:divBdr>
            </w:div>
            <w:div w:id="246498296">
              <w:marLeft w:val="0"/>
              <w:marRight w:val="0"/>
              <w:marTop w:val="0"/>
              <w:marBottom w:val="0"/>
              <w:divBdr>
                <w:top w:val="none" w:sz="0" w:space="0" w:color="auto"/>
                <w:left w:val="none" w:sz="0" w:space="0" w:color="auto"/>
                <w:bottom w:val="none" w:sz="0" w:space="0" w:color="auto"/>
                <w:right w:val="none" w:sz="0" w:space="0" w:color="auto"/>
              </w:divBdr>
            </w:div>
            <w:div w:id="337003372">
              <w:marLeft w:val="0"/>
              <w:marRight w:val="0"/>
              <w:marTop w:val="0"/>
              <w:marBottom w:val="0"/>
              <w:divBdr>
                <w:top w:val="none" w:sz="0" w:space="0" w:color="auto"/>
                <w:left w:val="none" w:sz="0" w:space="0" w:color="auto"/>
                <w:bottom w:val="none" w:sz="0" w:space="0" w:color="auto"/>
                <w:right w:val="none" w:sz="0" w:space="0" w:color="auto"/>
              </w:divBdr>
            </w:div>
            <w:div w:id="554781932">
              <w:marLeft w:val="0"/>
              <w:marRight w:val="0"/>
              <w:marTop w:val="0"/>
              <w:marBottom w:val="0"/>
              <w:divBdr>
                <w:top w:val="none" w:sz="0" w:space="0" w:color="auto"/>
                <w:left w:val="none" w:sz="0" w:space="0" w:color="auto"/>
                <w:bottom w:val="none" w:sz="0" w:space="0" w:color="auto"/>
                <w:right w:val="none" w:sz="0" w:space="0" w:color="auto"/>
              </w:divBdr>
            </w:div>
            <w:div w:id="308631575">
              <w:marLeft w:val="0"/>
              <w:marRight w:val="0"/>
              <w:marTop w:val="0"/>
              <w:marBottom w:val="0"/>
              <w:divBdr>
                <w:top w:val="none" w:sz="0" w:space="0" w:color="auto"/>
                <w:left w:val="none" w:sz="0" w:space="0" w:color="auto"/>
                <w:bottom w:val="none" w:sz="0" w:space="0" w:color="auto"/>
                <w:right w:val="none" w:sz="0" w:space="0" w:color="auto"/>
              </w:divBdr>
            </w:div>
            <w:div w:id="371612645">
              <w:marLeft w:val="0"/>
              <w:marRight w:val="0"/>
              <w:marTop w:val="0"/>
              <w:marBottom w:val="0"/>
              <w:divBdr>
                <w:top w:val="none" w:sz="0" w:space="0" w:color="auto"/>
                <w:left w:val="none" w:sz="0" w:space="0" w:color="auto"/>
                <w:bottom w:val="none" w:sz="0" w:space="0" w:color="auto"/>
                <w:right w:val="none" w:sz="0" w:space="0" w:color="auto"/>
              </w:divBdr>
            </w:div>
            <w:div w:id="68423728">
              <w:marLeft w:val="0"/>
              <w:marRight w:val="0"/>
              <w:marTop w:val="0"/>
              <w:marBottom w:val="0"/>
              <w:divBdr>
                <w:top w:val="none" w:sz="0" w:space="0" w:color="auto"/>
                <w:left w:val="none" w:sz="0" w:space="0" w:color="auto"/>
                <w:bottom w:val="none" w:sz="0" w:space="0" w:color="auto"/>
                <w:right w:val="none" w:sz="0" w:space="0" w:color="auto"/>
              </w:divBdr>
            </w:div>
            <w:div w:id="527647778">
              <w:marLeft w:val="0"/>
              <w:marRight w:val="0"/>
              <w:marTop w:val="0"/>
              <w:marBottom w:val="0"/>
              <w:divBdr>
                <w:top w:val="none" w:sz="0" w:space="0" w:color="auto"/>
                <w:left w:val="none" w:sz="0" w:space="0" w:color="auto"/>
                <w:bottom w:val="none" w:sz="0" w:space="0" w:color="auto"/>
                <w:right w:val="none" w:sz="0" w:space="0" w:color="auto"/>
              </w:divBdr>
            </w:div>
            <w:div w:id="1673681197">
              <w:marLeft w:val="0"/>
              <w:marRight w:val="0"/>
              <w:marTop w:val="0"/>
              <w:marBottom w:val="0"/>
              <w:divBdr>
                <w:top w:val="none" w:sz="0" w:space="0" w:color="auto"/>
                <w:left w:val="none" w:sz="0" w:space="0" w:color="auto"/>
                <w:bottom w:val="none" w:sz="0" w:space="0" w:color="auto"/>
                <w:right w:val="none" w:sz="0" w:space="0" w:color="auto"/>
              </w:divBdr>
            </w:div>
            <w:div w:id="680472356">
              <w:marLeft w:val="0"/>
              <w:marRight w:val="0"/>
              <w:marTop w:val="0"/>
              <w:marBottom w:val="0"/>
              <w:divBdr>
                <w:top w:val="none" w:sz="0" w:space="0" w:color="auto"/>
                <w:left w:val="none" w:sz="0" w:space="0" w:color="auto"/>
                <w:bottom w:val="none" w:sz="0" w:space="0" w:color="auto"/>
                <w:right w:val="none" w:sz="0" w:space="0" w:color="auto"/>
              </w:divBdr>
            </w:div>
            <w:div w:id="76287562">
              <w:marLeft w:val="0"/>
              <w:marRight w:val="0"/>
              <w:marTop w:val="0"/>
              <w:marBottom w:val="0"/>
              <w:divBdr>
                <w:top w:val="none" w:sz="0" w:space="0" w:color="auto"/>
                <w:left w:val="none" w:sz="0" w:space="0" w:color="auto"/>
                <w:bottom w:val="none" w:sz="0" w:space="0" w:color="auto"/>
                <w:right w:val="none" w:sz="0" w:space="0" w:color="auto"/>
              </w:divBdr>
            </w:div>
            <w:div w:id="760420293">
              <w:marLeft w:val="0"/>
              <w:marRight w:val="0"/>
              <w:marTop w:val="0"/>
              <w:marBottom w:val="0"/>
              <w:divBdr>
                <w:top w:val="none" w:sz="0" w:space="0" w:color="auto"/>
                <w:left w:val="none" w:sz="0" w:space="0" w:color="auto"/>
                <w:bottom w:val="none" w:sz="0" w:space="0" w:color="auto"/>
                <w:right w:val="none" w:sz="0" w:space="0" w:color="auto"/>
              </w:divBdr>
            </w:div>
            <w:div w:id="1606035689">
              <w:marLeft w:val="0"/>
              <w:marRight w:val="0"/>
              <w:marTop w:val="0"/>
              <w:marBottom w:val="0"/>
              <w:divBdr>
                <w:top w:val="none" w:sz="0" w:space="0" w:color="auto"/>
                <w:left w:val="none" w:sz="0" w:space="0" w:color="auto"/>
                <w:bottom w:val="none" w:sz="0" w:space="0" w:color="auto"/>
                <w:right w:val="none" w:sz="0" w:space="0" w:color="auto"/>
              </w:divBdr>
            </w:div>
            <w:div w:id="2069456563">
              <w:marLeft w:val="0"/>
              <w:marRight w:val="0"/>
              <w:marTop w:val="0"/>
              <w:marBottom w:val="0"/>
              <w:divBdr>
                <w:top w:val="none" w:sz="0" w:space="0" w:color="auto"/>
                <w:left w:val="none" w:sz="0" w:space="0" w:color="auto"/>
                <w:bottom w:val="none" w:sz="0" w:space="0" w:color="auto"/>
                <w:right w:val="none" w:sz="0" w:space="0" w:color="auto"/>
              </w:divBdr>
            </w:div>
            <w:div w:id="223300163">
              <w:marLeft w:val="0"/>
              <w:marRight w:val="0"/>
              <w:marTop w:val="0"/>
              <w:marBottom w:val="0"/>
              <w:divBdr>
                <w:top w:val="none" w:sz="0" w:space="0" w:color="auto"/>
                <w:left w:val="none" w:sz="0" w:space="0" w:color="auto"/>
                <w:bottom w:val="none" w:sz="0" w:space="0" w:color="auto"/>
                <w:right w:val="none" w:sz="0" w:space="0" w:color="auto"/>
              </w:divBdr>
            </w:div>
            <w:div w:id="336229463">
              <w:marLeft w:val="0"/>
              <w:marRight w:val="0"/>
              <w:marTop w:val="0"/>
              <w:marBottom w:val="0"/>
              <w:divBdr>
                <w:top w:val="none" w:sz="0" w:space="0" w:color="auto"/>
                <w:left w:val="none" w:sz="0" w:space="0" w:color="auto"/>
                <w:bottom w:val="none" w:sz="0" w:space="0" w:color="auto"/>
                <w:right w:val="none" w:sz="0" w:space="0" w:color="auto"/>
              </w:divBdr>
            </w:div>
            <w:div w:id="1293368056">
              <w:marLeft w:val="0"/>
              <w:marRight w:val="0"/>
              <w:marTop w:val="0"/>
              <w:marBottom w:val="0"/>
              <w:divBdr>
                <w:top w:val="none" w:sz="0" w:space="0" w:color="auto"/>
                <w:left w:val="none" w:sz="0" w:space="0" w:color="auto"/>
                <w:bottom w:val="none" w:sz="0" w:space="0" w:color="auto"/>
                <w:right w:val="none" w:sz="0" w:space="0" w:color="auto"/>
              </w:divBdr>
            </w:div>
            <w:div w:id="1618760011">
              <w:marLeft w:val="0"/>
              <w:marRight w:val="0"/>
              <w:marTop w:val="0"/>
              <w:marBottom w:val="0"/>
              <w:divBdr>
                <w:top w:val="none" w:sz="0" w:space="0" w:color="auto"/>
                <w:left w:val="none" w:sz="0" w:space="0" w:color="auto"/>
                <w:bottom w:val="none" w:sz="0" w:space="0" w:color="auto"/>
                <w:right w:val="none" w:sz="0" w:space="0" w:color="auto"/>
              </w:divBdr>
            </w:div>
            <w:div w:id="1130321992">
              <w:marLeft w:val="0"/>
              <w:marRight w:val="0"/>
              <w:marTop w:val="0"/>
              <w:marBottom w:val="0"/>
              <w:divBdr>
                <w:top w:val="none" w:sz="0" w:space="0" w:color="auto"/>
                <w:left w:val="none" w:sz="0" w:space="0" w:color="auto"/>
                <w:bottom w:val="none" w:sz="0" w:space="0" w:color="auto"/>
                <w:right w:val="none" w:sz="0" w:space="0" w:color="auto"/>
              </w:divBdr>
            </w:div>
            <w:div w:id="1902592173">
              <w:marLeft w:val="0"/>
              <w:marRight w:val="0"/>
              <w:marTop w:val="0"/>
              <w:marBottom w:val="0"/>
              <w:divBdr>
                <w:top w:val="none" w:sz="0" w:space="0" w:color="auto"/>
                <w:left w:val="none" w:sz="0" w:space="0" w:color="auto"/>
                <w:bottom w:val="none" w:sz="0" w:space="0" w:color="auto"/>
                <w:right w:val="none" w:sz="0" w:space="0" w:color="auto"/>
              </w:divBdr>
            </w:div>
            <w:div w:id="1198618126">
              <w:marLeft w:val="0"/>
              <w:marRight w:val="0"/>
              <w:marTop w:val="0"/>
              <w:marBottom w:val="0"/>
              <w:divBdr>
                <w:top w:val="none" w:sz="0" w:space="0" w:color="auto"/>
                <w:left w:val="none" w:sz="0" w:space="0" w:color="auto"/>
                <w:bottom w:val="none" w:sz="0" w:space="0" w:color="auto"/>
                <w:right w:val="none" w:sz="0" w:space="0" w:color="auto"/>
              </w:divBdr>
            </w:div>
            <w:div w:id="511334938">
              <w:marLeft w:val="0"/>
              <w:marRight w:val="0"/>
              <w:marTop w:val="0"/>
              <w:marBottom w:val="0"/>
              <w:divBdr>
                <w:top w:val="none" w:sz="0" w:space="0" w:color="auto"/>
                <w:left w:val="none" w:sz="0" w:space="0" w:color="auto"/>
                <w:bottom w:val="none" w:sz="0" w:space="0" w:color="auto"/>
                <w:right w:val="none" w:sz="0" w:space="0" w:color="auto"/>
              </w:divBdr>
            </w:div>
            <w:div w:id="1131093495">
              <w:marLeft w:val="0"/>
              <w:marRight w:val="0"/>
              <w:marTop w:val="0"/>
              <w:marBottom w:val="0"/>
              <w:divBdr>
                <w:top w:val="none" w:sz="0" w:space="0" w:color="auto"/>
                <w:left w:val="none" w:sz="0" w:space="0" w:color="auto"/>
                <w:bottom w:val="none" w:sz="0" w:space="0" w:color="auto"/>
                <w:right w:val="none" w:sz="0" w:space="0" w:color="auto"/>
              </w:divBdr>
            </w:div>
            <w:div w:id="763647715">
              <w:marLeft w:val="0"/>
              <w:marRight w:val="0"/>
              <w:marTop w:val="0"/>
              <w:marBottom w:val="0"/>
              <w:divBdr>
                <w:top w:val="none" w:sz="0" w:space="0" w:color="auto"/>
                <w:left w:val="none" w:sz="0" w:space="0" w:color="auto"/>
                <w:bottom w:val="none" w:sz="0" w:space="0" w:color="auto"/>
                <w:right w:val="none" w:sz="0" w:space="0" w:color="auto"/>
              </w:divBdr>
            </w:div>
            <w:div w:id="1901747005">
              <w:marLeft w:val="0"/>
              <w:marRight w:val="0"/>
              <w:marTop w:val="0"/>
              <w:marBottom w:val="0"/>
              <w:divBdr>
                <w:top w:val="none" w:sz="0" w:space="0" w:color="auto"/>
                <w:left w:val="none" w:sz="0" w:space="0" w:color="auto"/>
                <w:bottom w:val="none" w:sz="0" w:space="0" w:color="auto"/>
                <w:right w:val="none" w:sz="0" w:space="0" w:color="auto"/>
              </w:divBdr>
            </w:div>
            <w:div w:id="1429234624">
              <w:marLeft w:val="0"/>
              <w:marRight w:val="0"/>
              <w:marTop w:val="0"/>
              <w:marBottom w:val="0"/>
              <w:divBdr>
                <w:top w:val="none" w:sz="0" w:space="0" w:color="auto"/>
                <w:left w:val="none" w:sz="0" w:space="0" w:color="auto"/>
                <w:bottom w:val="none" w:sz="0" w:space="0" w:color="auto"/>
                <w:right w:val="none" w:sz="0" w:space="0" w:color="auto"/>
              </w:divBdr>
            </w:div>
            <w:div w:id="1340426044">
              <w:marLeft w:val="0"/>
              <w:marRight w:val="0"/>
              <w:marTop w:val="0"/>
              <w:marBottom w:val="0"/>
              <w:divBdr>
                <w:top w:val="none" w:sz="0" w:space="0" w:color="auto"/>
                <w:left w:val="none" w:sz="0" w:space="0" w:color="auto"/>
                <w:bottom w:val="none" w:sz="0" w:space="0" w:color="auto"/>
                <w:right w:val="none" w:sz="0" w:space="0" w:color="auto"/>
              </w:divBdr>
            </w:div>
            <w:div w:id="1821919393">
              <w:marLeft w:val="0"/>
              <w:marRight w:val="0"/>
              <w:marTop w:val="0"/>
              <w:marBottom w:val="0"/>
              <w:divBdr>
                <w:top w:val="none" w:sz="0" w:space="0" w:color="auto"/>
                <w:left w:val="none" w:sz="0" w:space="0" w:color="auto"/>
                <w:bottom w:val="none" w:sz="0" w:space="0" w:color="auto"/>
                <w:right w:val="none" w:sz="0" w:space="0" w:color="auto"/>
              </w:divBdr>
            </w:div>
            <w:div w:id="1640069351">
              <w:marLeft w:val="0"/>
              <w:marRight w:val="0"/>
              <w:marTop w:val="0"/>
              <w:marBottom w:val="0"/>
              <w:divBdr>
                <w:top w:val="none" w:sz="0" w:space="0" w:color="auto"/>
                <w:left w:val="none" w:sz="0" w:space="0" w:color="auto"/>
                <w:bottom w:val="none" w:sz="0" w:space="0" w:color="auto"/>
                <w:right w:val="none" w:sz="0" w:space="0" w:color="auto"/>
              </w:divBdr>
            </w:div>
            <w:div w:id="1692993249">
              <w:marLeft w:val="0"/>
              <w:marRight w:val="0"/>
              <w:marTop w:val="0"/>
              <w:marBottom w:val="0"/>
              <w:divBdr>
                <w:top w:val="none" w:sz="0" w:space="0" w:color="auto"/>
                <w:left w:val="none" w:sz="0" w:space="0" w:color="auto"/>
                <w:bottom w:val="none" w:sz="0" w:space="0" w:color="auto"/>
                <w:right w:val="none" w:sz="0" w:space="0" w:color="auto"/>
              </w:divBdr>
            </w:div>
            <w:div w:id="1918859308">
              <w:marLeft w:val="0"/>
              <w:marRight w:val="0"/>
              <w:marTop w:val="0"/>
              <w:marBottom w:val="0"/>
              <w:divBdr>
                <w:top w:val="none" w:sz="0" w:space="0" w:color="auto"/>
                <w:left w:val="none" w:sz="0" w:space="0" w:color="auto"/>
                <w:bottom w:val="none" w:sz="0" w:space="0" w:color="auto"/>
                <w:right w:val="none" w:sz="0" w:space="0" w:color="auto"/>
              </w:divBdr>
            </w:div>
            <w:div w:id="1374427919">
              <w:marLeft w:val="0"/>
              <w:marRight w:val="0"/>
              <w:marTop w:val="0"/>
              <w:marBottom w:val="0"/>
              <w:divBdr>
                <w:top w:val="none" w:sz="0" w:space="0" w:color="auto"/>
                <w:left w:val="none" w:sz="0" w:space="0" w:color="auto"/>
                <w:bottom w:val="none" w:sz="0" w:space="0" w:color="auto"/>
                <w:right w:val="none" w:sz="0" w:space="0" w:color="auto"/>
              </w:divBdr>
            </w:div>
            <w:div w:id="237205555">
              <w:marLeft w:val="0"/>
              <w:marRight w:val="0"/>
              <w:marTop w:val="0"/>
              <w:marBottom w:val="0"/>
              <w:divBdr>
                <w:top w:val="none" w:sz="0" w:space="0" w:color="auto"/>
                <w:left w:val="none" w:sz="0" w:space="0" w:color="auto"/>
                <w:bottom w:val="none" w:sz="0" w:space="0" w:color="auto"/>
                <w:right w:val="none" w:sz="0" w:space="0" w:color="auto"/>
              </w:divBdr>
            </w:div>
            <w:div w:id="1440686388">
              <w:marLeft w:val="0"/>
              <w:marRight w:val="0"/>
              <w:marTop w:val="0"/>
              <w:marBottom w:val="0"/>
              <w:divBdr>
                <w:top w:val="none" w:sz="0" w:space="0" w:color="auto"/>
                <w:left w:val="none" w:sz="0" w:space="0" w:color="auto"/>
                <w:bottom w:val="none" w:sz="0" w:space="0" w:color="auto"/>
                <w:right w:val="none" w:sz="0" w:space="0" w:color="auto"/>
              </w:divBdr>
            </w:div>
            <w:div w:id="1744839461">
              <w:marLeft w:val="0"/>
              <w:marRight w:val="0"/>
              <w:marTop w:val="0"/>
              <w:marBottom w:val="0"/>
              <w:divBdr>
                <w:top w:val="none" w:sz="0" w:space="0" w:color="auto"/>
                <w:left w:val="none" w:sz="0" w:space="0" w:color="auto"/>
                <w:bottom w:val="none" w:sz="0" w:space="0" w:color="auto"/>
                <w:right w:val="none" w:sz="0" w:space="0" w:color="auto"/>
              </w:divBdr>
            </w:div>
            <w:div w:id="1690982166">
              <w:marLeft w:val="0"/>
              <w:marRight w:val="0"/>
              <w:marTop w:val="0"/>
              <w:marBottom w:val="0"/>
              <w:divBdr>
                <w:top w:val="none" w:sz="0" w:space="0" w:color="auto"/>
                <w:left w:val="none" w:sz="0" w:space="0" w:color="auto"/>
                <w:bottom w:val="none" w:sz="0" w:space="0" w:color="auto"/>
                <w:right w:val="none" w:sz="0" w:space="0" w:color="auto"/>
              </w:divBdr>
            </w:div>
            <w:div w:id="207762386">
              <w:marLeft w:val="0"/>
              <w:marRight w:val="0"/>
              <w:marTop w:val="0"/>
              <w:marBottom w:val="0"/>
              <w:divBdr>
                <w:top w:val="none" w:sz="0" w:space="0" w:color="auto"/>
                <w:left w:val="none" w:sz="0" w:space="0" w:color="auto"/>
                <w:bottom w:val="none" w:sz="0" w:space="0" w:color="auto"/>
                <w:right w:val="none" w:sz="0" w:space="0" w:color="auto"/>
              </w:divBdr>
            </w:div>
            <w:div w:id="78869887">
              <w:marLeft w:val="0"/>
              <w:marRight w:val="0"/>
              <w:marTop w:val="0"/>
              <w:marBottom w:val="0"/>
              <w:divBdr>
                <w:top w:val="none" w:sz="0" w:space="0" w:color="auto"/>
                <w:left w:val="none" w:sz="0" w:space="0" w:color="auto"/>
                <w:bottom w:val="none" w:sz="0" w:space="0" w:color="auto"/>
                <w:right w:val="none" w:sz="0" w:space="0" w:color="auto"/>
              </w:divBdr>
            </w:div>
            <w:div w:id="1011445456">
              <w:marLeft w:val="0"/>
              <w:marRight w:val="0"/>
              <w:marTop w:val="0"/>
              <w:marBottom w:val="0"/>
              <w:divBdr>
                <w:top w:val="none" w:sz="0" w:space="0" w:color="auto"/>
                <w:left w:val="none" w:sz="0" w:space="0" w:color="auto"/>
                <w:bottom w:val="none" w:sz="0" w:space="0" w:color="auto"/>
                <w:right w:val="none" w:sz="0" w:space="0" w:color="auto"/>
              </w:divBdr>
            </w:div>
            <w:div w:id="1356425877">
              <w:marLeft w:val="0"/>
              <w:marRight w:val="0"/>
              <w:marTop w:val="0"/>
              <w:marBottom w:val="0"/>
              <w:divBdr>
                <w:top w:val="none" w:sz="0" w:space="0" w:color="auto"/>
                <w:left w:val="none" w:sz="0" w:space="0" w:color="auto"/>
                <w:bottom w:val="none" w:sz="0" w:space="0" w:color="auto"/>
                <w:right w:val="none" w:sz="0" w:space="0" w:color="auto"/>
              </w:divBdr>
            </w:div>
            <w:div w:id="35663080">
              <w:marLeft w:val="0"/>
              <w:marRight w:val="0"/>
              <w:marTop w:val="0"/>
              <w:marBottom w:val="0"/>
              <w:divBdr>
                <w:top w:val="none" w:sz="0" w:space="0" w:color="auto"/>
                <w:left w:val="none" w:sz="0" w:space="0" w:color="auto"/>
                <w:bottom w:val="none" w:sz="0" w:space="0" w:color="auto"/>
                <w:right w:val="none" w:sz="0" w:space="0" w:color="auto"/>
              </w:divBdr>
            </w:div>
            <w:div w:id="1738093977">
              <w:marLeft w:val="0"/>
              <w:marRight w:val="0"/>
              <w:marTop w:val="0"/>
              <w:marBottom w:val="0"/>
              <w:divBdr>
                <w:top w:val="none" w:sz="0" w:space="0" w:color="auto"/>
                <w:left w:val="none" w:sz="0" w:space="0" w:color="auto"/>
                <w:bottom w:val="none" w:sz="0" w:space="0" w:color="auto"/>
                <w:right w:val="none" w:sz="0" w:space="0" w:color="auto"/>
              </w:divBdr>
            </w:div>
            <w:div w:id="903681764">
              <w:marLeft w:val="0"/>
              <w:marRight w:val="0"/>
              <w:marTop w:val="0"/>
              <w:marBottom w:val="0"/>
              <w:divBdr>
                <w:top w:val="none" w:sz="0" w:space="0" w:color="auto"/>
                <w:left w:val="none" w:sz="0" w:space="0" w:color="auto"/>
                <w:bottom w:val="none" w:sz="0" w:space="0" w:color="auto"/>
                <w:right w:val="none" w:sz="0" w:space="0" w:color="auto"/>
              </w:divBdr>
            </w:div>
            <w:div w:id="1036153553">
              <w:marLeft w:val="0"/>
              <w:marRight w:val="0"/>
              <w:marTop w:val="0"/>
              <w:marBottom w:val="0"/>
              <w:divBdr>
                <w:top w:val="none" w:sz="0" w:space="0" w:color="auto"/>
                <w:left w:val="none" w:sz="0" w:space="0" w:color="auto"/>
                <w:bottom w:val="none" w:sz="0" w:space="0" w:color="auto"/>
                <w:right w:val="none" w:sz="0" w:space="0" w:color="auto"/>
              </w:divBdr>
            </w:div>
            <w:div w:id="1442921904">
              <w:marLeft w:val="0"/>
              <w:marRight w:val="0"/>
              <w:marTop w:val="0"/>
              <w:marBottom w:val="0"/>
              <w:divBdr>
                <w:top w:val="none" w:sz="0" w:space="0" w:color="auto"/>
                <w:left w:val="none" w:sz="0" w:space="0" w:color="auto"/>
                <w:bottom w:val="none" w:sz="0" w:space="0" w:color="auto"/>
                <w:right w:val="none" w:sz="0" w:space="0" w:color="auto"/>
              </w:divBdr>
            </w:div>
            <w:div w:id="818881083">
              <w:marLeft w:val="0"/>
              <w:marRight w:val="0"/>
              <w:marTop w:val="0"/>
              <w:marBottom w:val="0"/>
              <w:divBdr>
                <w:top w:val="none" w:sz="0" w:space="0" w:color="auto"/>
                <w:left w:val="none" w:sz="0" w:space="0" w:color="auto"/>
                <w:bottom w:val="none" w:sz="0" w:space="0" w:color="auto"/>
                <w:right w:val="none" w:sz="0" w:space="0" w:color="auto"/>
              </w:divBdr>
            </w:div>
            <w:div w:id="1258903212">
              <w:marLeft w:val="0"/>
              <w:marRight w:val="0"/>
              <w:marTop w:val="0"/>
              <w:marBottom w:val="0"/>
              <w:divBdr>
                <w:top w:val="none" w:sz="0" w:space="0" w:color="auto"/>
                <w:left w:val="none" w:sz="0" w:space="0" w:color="auto"/>
                <w:bottom w:val="none" w:sz="0" w:space="0" w:color="auto"/>
                <w:right w:val="none" w:sz="0" w:space="0" w:color="auto"/>
              </w:divBdr>
            </w:div>
            <w:div w:id="523640992">
              <w:marLeft w:val="0"/>
              <w:marRight w:val="0"/>
              <w:marTop w:val="0"/>
              <w:marBottom w:val="0"/>
              <w:divBdr>
                <w:top w:val="none" w:sz="0" w:space="0" w:color="auto"/>
                <w:left w:val="none" w:sz="0" w:space="0" w:color="auto"/>
                <w:bottom w:val="none" w:sz="0" w:space="0" w:color="auto"/>
                <w:right w:val="none" w:sz="0" w:space="0" w:color="auto"/>
              </w:divBdr>
            </w:div>
            <w:div w:id="449934141">
              <w:marLeft w:val="0"/>
              <w:marRight w:val="0"/>
              <w:marTop w:val="0"/>
              <w:marBottom w:val="0"/>
              <w:divBdr>
                <w:top w:val="none" w:sz="0" w:space="0" w:color="auto"/>
                <w:left w:val="none" w:sz="0" w:space="0" w:color="auto"/>
                <w:bottom w:val="none" w:sz="0" w:space="0" w:color="auto"/>
                <w:right w:val="none" w:sz="0" w:space="0" w:color="auto"/>
              </w:divBdr>
            </w:div>
            <w:div w:id="646472754">
              <w:marLeft w:val="0"/>
              <w:marRight w:val="0"/>
              <w:marTop w:val="0"/>
              <w:marBottom w:val="0"/>
              <w:divBdr>
                <w:top w:val="none" w:sz="0" w:space="0" w:color="auto"/>
                <w:left w:val="none" w:sz="0" w:space="0" w:color="auto"/>
                <w:bottom w:val="none" w:sz="0" w:space="0" w:color="auto"/>
                <w:right w:val="none" w:sz="0" w:space="0" w:color="auto"/>
              </w:divBdr>
            </w:div>
            <w:div w:id="2118402607">
              <w:marLeft w:val="0"/>
              <w:marRight w:val="0"/>
              <w:marTop w:val="0"/>
              <w:marBottom w:val="0"/>
              <w:divBdr>
                <w:top w:val="none" w:sz="0" w:space="0" w:color="auto"/>
                <w:left w:val="none" w:sz="0" w:space="0" w:color="auto"/>
                <w:bottom w:val="none" w:sz="0" w:space="0" w:color="auto"/>
                <w:right w:val="none" w:sz="0" w:space="0" w:color="auto"/>
              </w:divBdr>
            </w:div>
            <w:div w:id="596518367">
              <w:marLeft w:val="0"/>
              <w:marRight w:val="0"/>
              <w:marTop w:val="0"/>
              <w:marBottom w:val="0"/>
              <w:divBdr>
                <w:top w:val="none" w:sz="0" w:space="0" w:color="auto"/>
                <w:left w:val="none" w:sz="0" w:space="0" w:color="auto"/>
                <w:bottom w:val="none" w:sz="0" w:space="0" w:color="auto"/>
                <w:right w:val="none" w:sz="0" w:space="0" w:color="auto"/>
              </w:divBdr>
            </w:div>
            <w:div w:id="1925727532">
              <w:marLeft w:val="0"/>
              <w:marRight w:val="0"/>
              <w:marTop w:val="0"/>
              <w:marBottom w:val="0"/>
              <w:divBdr>
                <w:top w:val="none" w:sz="0" w:space="0" w:color="auto"/>
                <w:left w:val="none" w:sz="0" w:space="0" w:color="auto"/>
                <w:bottom w:val="none" w:sz="0" w:space="0" w:color="auto"/>
                <w:right w:val="none" w:sz="0" w:space="0" w:color="auto"/>
              </w:divBdr>
            </w:div>
            <w:div w:id="1198350865">
              <w:marLeft w:val="0"/>
              <w:marRight w:val="0"/>
              <w:marTop w:val="0"/>
              <w:marBottom w:val="0"/>
              <w:divBdr>
                <w:top w:val="none" w:sz="0" w:space="0" w:color="auto"/>
                <w:left w:val="none" w:sz="0" w:space="0" w:color="auto"/>
                <w:bottom w:val="none" w:sz="0" w:space="0" w:color="auto"/>
                <w:right w:val="none" w:sz="0" w:space="0" w:color="auto"/>
              </w:divBdr>
            </w:div>
            <w:div w:id="1236164875">
              <w:marLeft w:val="0"/>
              <w:marRight w:val="0"/>
              <w:marTop w:val="0"/>
              <w:marBottom w:val="0"/>
              <w:divBdr>
                <w:top w:val="none" w:sz="0" w:space="0" w:color="auto"/>
                <w:left w:val="none" w:sz="0" w:space="0" w:color="auto"/>
                <w:bottom w:val="none" w:sz="0" w:space="0" w:color="auto"/>
                <w:right w:val="none" w:sz="0" w:space="0" w:color="auto"/>
              </w:divBdr>
            </w:div>
            <w:div w:id="449396837">
              <w:marLeft w:val="0"/>
              <w:marRight w:val="0"/>
              <w:marTop w:val="0"/>
              <w:marBottom w:val="0"/>
              <w:divBdr>
                <w:top w:val="none" w:sz="0" w:space="0" w:color="auto"/>
                <w:left w:val="none" w:sz="0" w:space="0" w:color="auto"/>
                <w:bottom w:val="none" w:sz="0" w:space="0" w:color="auto"/>
                <w:right w:val="none" w:sz="0" w:space="0" w:color="auto"/>
              </w:divBdr>
            </w:div>
            <w:div w:id="1820538955">
              <w:marLeft w:val="0"/>
              <w:marRight w:val="0"/>
              <w:marTop w:val="0"/>
              <w:marBottom w:val="0"/>
              <w:divBdr>
                <w:top w:val="none" w:sz="0" w:space="0" w:color="auto"/>
                <w:left w:val="none" w:sz="0" w:space="0" w:color="auto"/>
                <w:bottom w:val="none" w:sz="0" w:space="0" w:color="auto"/>
                <w:right w:val="none" w:sz="0" w:space="0" w:color="auto"/>
              </w:divBdr>
            </w:div>
            <w:div w:id="723025420">
              <w:marLeft w:val="0"/>
              <w:marRight w:val="0"/>
              <w:marTop w:val="0"/>
              <w:marBottom w:val="0"/>
              <w:divBdr>
                <w:top w:val="none" w:sz="0" w:space="0" w:color="auto"/>
                <w:left w:val="none" w:sz="0" w:space="0" w:color="auto"/>
                <w:bottom w:val="none" w:sz="0" w:space="0" w:color="auto"/>
                <w:right w:val="none" w:sz="0" w:space="0" w:color="auto"/>
              </w:divBdr>
            </w:div>
            <w:div w:id="885069200">
              <w:marLeft w:val="0"/>
              <w:marRight w:val="0"/>
              <w:marTop w:val="0"/>
              <w:marBottom w:val="0"/>
              <w:divBdr>
                <w:top w:val="none" w:sz="0" w:space="0" w:color="auto"/>
                <w:left w:val="none" w:sz="0" w:space="0" w:color="auto"/>
                <w:bottom w:val="none" w:sz="0" w:space="0" w:color="auto"/>
                <w:right w:val="none" w:sz="0" w:space="0" w:color="auto"/>
              </w:divBdr>
            </w:div>
            <w:div w:id="1402560543">
              <w:marLeft w:val="0"/>
              <w:marRight w:val="0"/>
              <w:marTop w:val="0"/>
              <w:marBottom w:val="0"/>
              <w:divBdr>
                <w:top w:val="none" w:sz="0" w:space="0" w:color="auto"/>
                <w:left w:val="none" w:sz="0" w:space="0" w:color="auto"/>
                <w:bottom w:val="none" w:sz="0" w:space="0" w:color="auto"/>
                <w:right w:val="none" w:sz="0" w:space="0" w:color="auto"/>
              </w:divBdr>
            </w:div>
            <w:div w:id="981082549">
              <w:marLeft w:val="0"/>
              <w:marRight w:val="0"/>
              <w:marTop w:val="0"/>
              <w:marBottom w:val="0"/>
              <w:divBdr>
                <w:top w:val="none" w:sz="0" w:space="0" w:color="auto"/>
                <w:left w:val="none" w:sz="0" w:space="0" w:color="auto"/>
                <w:bottom w:val="none" w:sz="0" w:space="0" w:color="auto"/>
                <w:right w:val="none" w:sz="0" w:space="0" w:color="auto"/>
              </w:divBdr>
            </w:div>
            <w:div w:id="953288932">
              <w:marLeft w:val="0"/>
              <w:marRight w:val="0"/>
              <w:marTop w:val="0"/>
              <w:marBottom w:val="0"/>
              <w:divBdr>
                <w:top w:val="none" w:sz="0" w:space="0" w:color="auto"/>
                <w:left w:val="none" w:sz="0" w:space="0" w:color="auto"/>
                <w:bottom w:val="none" w:sz="0" w:space="0" w:color="auto"/>
                <w:right w:val="none" w:sz="0" w:space="0" w:color="auto"/>
              </w:divBdr>
            </w:div>
            <w:div w:id="383332570">
              <w:marLeft w:val="0"/>
              <w:marRight w:val="0"/>
              <w:marTop w:val="0"/>
              <w:marBottom w:val="0"/>
              <w:divBdr>
                <w:top w:val="none" w:sz="0" w:space="0" w:color="auto"/>
                <w:left w:val="none" w:sz="0" w:space="0" w:color="auto"/>
                <w:bottom w:val="none" w:sz="0" w:space="0" w:color="auto"/>
                <w:right w:val="none" w:sz="0" w:space="0" w:color="auto"/>
              </w:divBdr>
            </w:div>
            <w:div w:id="815343114">
              <w:marLeft w:val="0"/>
              <w:marRight w:val="0"/>
              <w:marTop w:val="0"/>
              <w:marBottom w:val="0"/>
              <w:divBdr>
                <w:top w:val="none" w:sz="0" w:space="0" w:color="auto"/>
                <w:left w:val="none" w:sz="0" w:space="0" w:color="auto"/>
                <w:bottom w:val="none" w:sz="0" w:space="0" w:color="auto"/>
                <w:right w:val="none" w:sz="0" w:space="0" w:color="auto"/>
              </w:divBdr>
            </w:div>
            <w:div w:id="1585189774">
              <w:marLeft w:val="0"/>
              <w:marRight w:val="0"/>
              <w:marTop w:val="0"/>
              <w:marBottom w:val="0"/>
              <w:divBdr>
                <w:top w:val="none" w:sz="0" w:space="0" w:color="auto"/>
                <w:left w:val="none" w:sz="0" w:space="0" w:color="auto"/>
                <w:bottom w:val="none" w:sz="0" w:space="0" w:color="auto"/>
                <w:right w:val="none" w:sz="0" w:space="0" w:color="auto"/>
              </w:divBdr>
            </w:div>
            <w:div w:id="943683956">
              <w:marLeft w:val="0"/>
              <w:marRight w:val="0"/>
              <w:marTop w:val="0"/>
              <w:marBottom w:val="0"/>
              <w:divBdr>
                <w:top w:val="none" w:sz="0" w:space="0" w:color="auto"/>
                <w:left w:val="none" w:sz="0" w:space="0" w:color="auto"/>
                <w:bottom w:val="none" w:sz="0" w:space="0" w:color="auto"/>
                <w:right w:val="none" w:sz="0" w:space="0" w:color="auto"/>
              </w:divBdr>
            </w:div>
            <w:div w:id="187259411">
              <w:marLeft w:val="0"/>
              <w:marRight w:val="0"/>
              <w:marTop w:val="0"/>
              <w:marBottom w:val="0"/>
              <w:divBdr>
                <w:top w:val="none" w:sz="0" w:space="0" w:color="auto"/>
                <w:left w:val="none" w:sz="0" w:space="0" w:color="auto"/>
                <w:bottom w:val="none" w:sz="0" w:space="0" w:color="auto"/>
                <w:right w:val="none" w:sz="0" w:space="0" w:color="auto"/>
              </w:divBdr>
            </w:div>
            <w:div w:id="930048464">
              <w:marLeft w:val="0"/>
              <w:marRight w:val="0"/>
              <w:marTop w:val="0"/>
              <w:marBottom w:val="0"/>
              <w:divBdr>
                <w:top w:val="none" w:sz="0" w:space="0" w:color="auto"/>
                <w:left w:val="none" w:sz="0" w:space="0" w:color="auto"/>
                <w:bottom w:val="none" w:sz="0" w:space="0" w:color="auto"/>
                <w:right w:val="none" w:sz="0" w:space="0" w:color="auto"/>
              </w:divBdr>
            </w:div>
            <w:div w:id="98527656">
              <w:marLeft w:val="0"/>
              <w:marRight w:val="0"/>
              <w:marTop w:val="0"/>
              <w:marBottom w:val="0"/>
              <w:divBdr>
                <w:top w:val="none" w:sz="0" w:space="0" w:color="auto"/>
                <w:left w:val="none" w:sz="0" w:space="0" w:color="auto"/>
                <w:bottom w:val="none" w:sz="0" w:space="0" w:color="auto"/>
                <w:right w:val="none" w:sz="0" w:space="0" w:color="auto"/>
              </w:divBdr>
            </w:div>
            <w:div w:id="11274152">
              <w:marLeft w:val="0"/>
              <w:marRight w:val="0"/>
              <w:marTop w:val="0"/>
              <w:marBottom w:val="0"/>
              <w:divBdr>
                <w:top w:val="none" w:sz="0" w:space="0" w:color="auto"/>
                <w:left w:val="none" w:sz="0" w:space="0" w:color="auto"/>
                <w:bottom w:val="none" w:sz="0" w:space="0" w:color="auto"/>
                <w:right w:val="none" w:sz="0" w:space="0" w:color="auto"/>
              </w:divBdr>
            </w:div>
            <w:div w:id="1172644447">
              <w:marLeft w:val="0"/>
              <w:marRight w:val="0"/>
              <w:marTop w:val="0"/>
              <w:marBottom w:val="0"/>
              <w:divBdr>
                <w:top w:val="none" w:sz="0" w:space="0" w:color="auto"/>
                <w:left w:val="none" w:sz="0" w:space="0" w:color="auto"/>
                <w:bottom w:val="none" w:sz="0" w:space="0" w:color="auto"/>
                <w:right w:val="none" w:sz="0" w:space="0" w:color="auto"/>
              </w:divBdr>
            </w:div>
            <w:div w:id="395519019">
              <w:marLeft w:val="0"/>
              <w:marRight w:val="0"/>
              <w:marTop w:val="0"/>
              <w:marBottom w:val="0"/>
              <w:divBdr>
                <w:top w:val="none" w:sz="0" w:space="0" w:color="auto"/>
                <w:left w:val="none" w:sz="0" w:space="0" w:color="auto"/>
                <w:bottom w:val="none" w:sz="0" w:space="0" w:color="auto"/>
                <w:right w:val="none" w:sz="0" w:space="0" w:color="auto"/>
              </w:divBdr>
            </w:div>
            <w:div w:id="253979627">
              <w:marLeft w:val="0"/>
              <w:marRight w:val="0"/>
              <w:marTop w:val="0"/>
              <w:marBottom w:val="0"/>
              <w:divBdr>
                <w:top w:val="none" w:sz="0" w:space="0" w:color="auto"/>
                <w:left w:val="none" w:sz="0" w:space="0" w:color="auto"/>
                <w:bottom w:val="none" w:sz="0" w:space="0" w:color="auto"/>
                <w:right w:val="none" w:sz="0" w:space="0" w:color="auto"/>
              </w:divBdr>
            </w:div>
            <w:div w:id="1201866025">
              <w:marLeft w:val="0"/>
              <w:marRight w:val="0"/>
              <w:marTop w:val="0"/>
              <w:marBottom w:val="0"/>
              <w:divBdr>
                <w:top w:val="none" w:sz="0" w:space="0" w:color="auto"/>
                <w:left w:val="none" w:sz="0" w:space="0" w:color="auto"/>
                <w:bottom w:val="none" w:sz="0" w:space="0" w:color="auto"/>
                <w:right w:val="none" w:sz="0" w:space="0" w:color="auto"/>
              </w:divBdr>
            </w:div>
            <w:div w:id="128716480">
              <w:marLeft w:val="0"/>
              <w:marRight w:val="0"/>
              <w:marTop w:val="0"/>
              <w:marBottom w:val="0"/>
              <w:divBdr>
                <w:top w:val="none" w:sz="0" w:space="0" w:color="auto"/>
                <w:left w:val="none" w:sz="0" w:space="0" w:color="auto"/>
                <w:bottom w:val="none" w:sz="0" w:space="0" w:color="auto"/>
                <w:right w:val="none" w:sz="0" w:space="0" w:color="auto"/>
              </w:divBdr>
            </w:div>
            <w:div w:id="1485656143">
              <w:marLeft w:val="0"/>
              <w:marRight w:val="0"/>
              <w:marTop w:val="0"/>
              <w:marBottom w:val="0"/>
              <w:divBdr>
                <w:top w:val="none" w:sz="0" w:space="0" w:color="auto"/>
                <w:left w:val="none" w:sz="0" w:space="0" w:color="auto"/>
                <w:bottom w:val="none" w:sz="0" w:space="0" w:color="auto"/>
                <w:right w:val="none" w:sz="0" w:space="0" w:color="auto"/>
              </w:divBdr>
            </w:div>
            <w:div w:id="2070112787">
              <w:marLeft w:val="0"/>
              <w:marRight w:val="0"/>
              <w:marTop w:val="0"/>
              <w:marBottom w:val="0"/>
              <w:divBdr>
                <w:top w:val="none" w:sz="0" w:space="0" w:color="auto"/>
                <w:left w:val="none" w:sz="0" w:space="0" w:color="auto"/>
                <w:bottom w:val="none" w:sz="0" w:space="0" w:color="auto"/>
                <w:right w:val="none" w:sz="0" w:space="0" w:color="auto"/>
              </w:divBdr>
            </w:div>
            <w:div w:id="2012488995">
              <w:marLeft w:val="0"/>
              <w:marRight w:val="0"/>
              <w:marTop w:val="0"/>
              <w:marBottom w:val="0"/>
              <w:divBdr>
                <w:top w:val="none" w:sz="0" w:space="0" w:color="auto"/>
                <w:left w:val="none" w:sz="0" w:space="0" w:color="auto"/>
                <w:bottom w:val="none" w:sz="0" w:space="0" w:color="auto"/>
                <w:right w:val="none" w:sz="0" w:space="0" w:color="auto"/>
              </w:divBdr>
            </w:div>
            <w:div w:id="1153764869">
              <w:marLeft w:val="0"/>
              <w:marRight w:val="0"/>
              <w:marTop w:val="0"/>
              <w:marBottom w:val="0"/>
              <w:divBdr>
                <w:top w:val="none" w:sz="0" w:space="0" w:color="auto"/>
                <w:left w:val="none" w:sz="0" w:space="0" w:color="auto"/>
                <w:bottom w:val="none" w:sz="0" w:space="0" w:color="auto"/>
                <w:right w:val="none" w:sz="0" w:space="0" w:color="auto"/>
              </w:divBdr>
            </w:div>
            <w:div w:id="1850484872">
              <w:marLeft w:val="0"/>
              <w:marRight w:val="0"/>
              <w:marTop w:val="0"/>
              <w:marBottom w:val="0"/>
              <w:divBdr>
                <w:top w:val="none" w:sz="0" w:space="0" w:color="auto"/>
                <w:left w:val="none" w:sz="0" w:space="0" w:color="auto"/>
                <w:bottom w:val="none" w:sz="0" w:space="0" w:color="auto"/>
                <w:right w:val="none" w:sz="0" w:space="0" w:color="auto"/>
              </w:divBdr>
            </w:div>
            <w:div w:id="225381656">
              <w:marLeft w:val="0"/>
              <w:marRight w:val="0"/>
              <w:marTop w:val="0"/>
              <w:marBottom w:val="0"/>
              <w:divBdr>
                <w:top w:val="none" w:sz="0" w:space="0" w:color="auto"/>
                <w:left w:val="none" w:sz="0" w:space="0" w:color="auto"/>
                <w:bottom w:val="none" w:sz="0" w:space="0" w:color="auto"/>
                <w:right w:val="none" w:sz="0" w:space="0" w:color="auto"/>
              </w:divBdr>
            </w:div>
            <w:div w:id="1344433928">
              <w:marLeft w:val="0"/>
              <w:marRight w:val="0"/>
              <w:marTop w:val="0"/>
              <w:marBottom w:val="0"/>
              <w:divBdr>
                <w:top w:val="none" w:sz="0" w:space="0" w:color="auto"/>
                <w:left w:val="none" w:sz="0" w:space="0" w:color="auto"/>
                <w:bottom w:val="none" w:sz="0" w:space="0" w:color="auto"/>
                <w:right w:val="none" w:sz="0" w:space="0" w:color="auto"/>
              </w:divBdr>
            </w:div>
            <w:div w:id="985089811">
              <w:marLeft w:val="0"/>
              <w:marRight w:val="0"/>
              <w:marTop w:val="0"/>
              <w:marBottom w:val="0"/>
              <w:divBdr>
                <w:top w:val="none" w:sz="0" w:space="0" w:color="auto"/>
                <w:left w:val="none" w:sz="0" w:space="0" w:color="auto"/>
                <w:bottom w:val="none" w:sz="0" w:space="0" w:color="auto"/>
                <w:right w:val="none" w:sz="0" w:space="0" w:color="auto"/>
              </w:divBdr>
            </w:div>
            <w:div w:id="960300808">
              <w:marLeft w:val="0"/>
              <w:marRight w:val="0"/>
              <w:marTop w:val="0"/>
              <w:marBottom w:val="0"/>
              <w:divBdr>
                <w:top w:val="none" w:sz="0" w:space="0" w:color="auto"/>
                <w:left w:val="none" w:sz="0" w:space="0" w:color="auto"/>
                <w:bottom w:val="none" w:sz="0" w:space="0" w:color="auto"/>
                <w:right w:val="none" w:sz="0" w:space="0" w:color="auto"/>
              </w:divBdr>
            </w:div>
            <w:div w:id="1184980228">
              <w:marLeft w:val="0"/>
              <w:marRight w:val="0"/>
              <w:marTop w:val="0"/>
              <w:marBottom w:val="0"/>
              <w:divBdr>
                <w:top w:val="none" w:sz="0" w:space="0" w:color="auto"/>
                <w:left w:val="none" w:sz="0" w:space="0" w:color="auto"/>
                <w:bottom w:val="none" w:sz="0" w:space="0" w:color="auto"/>
                <w:right w:val="none" w:sz="0" w:space="0" w:color="auto"/>
              </w:divBdr>
            </w:div>
            <w:div w:id="2132480451">
              <w:marLeft w:val="0"/>
              <w:marRight w:val="0"/>
              <w:marTop w:val="0"/>
              <w:marBottom w:val="0"/>
              <w:divBdr>
                <w:top w:val="none" w:sz="0" w:space="0" w:color="auto"/>
                <w:left w:val="none" w:sz="0" w:space="0" w:color="auto"/>
                <w:bottom w:val="none" w:sz="0" w:space="0" w:color="auto"/>
                <w:right w:val="none" w:sz="0" w:space="0" w:color="auto"/>
              </w:divBdr>
            </w:div>
            <w:div w:id="2062483569">
              <w:marLeft w:val="0"/>
              <w:marRight w:val="0"/>
              <w:marTop w:val="0"/>
              <w:marBottom w:val="0"/>
              <w:divBdr>
                <w:top w:val="none" w:sz="0" w:space="0" w:color="auto"/>
                <w:left w:val="none" w:sz="0" w:space="0" w:color="auto"/>
                <w:bottom w:val="none" w:sz="0" w:space="0" w:color="auto"/>
                <w:right w:val="none" w:sz="0" w:space="0" w:color="auto"/>
              </w:divBdr>
            </w:div>
            <w:div w:id="2002150720">
              <w:marLeft w:val="0"/>
              <w:marRight w:val="0"/>
              <w:marTop w:val="0"/>
              <w:marBottom w:val="0"/>
              <w:divBdr>
                <w:top w:val="none" w:sz="0" w:space="0" w:color="auto"/>
                <w:left w:val="none" w:sz="0" w:space="0" w:color="auto"/>
                <w:bottom w:val="none" w:sz="0" w:space="0" w:color="auto"/>
                <w:right w:val="none" w:sz="0" w:space="0" w:color="auto"/>
              </w:divBdr>
            </w:div>
            <w:div w:id="1547989068">
              <w:marLeft w:val="0"/>
              <w:marRight w:val="0"/>
              <w:marTop w:val="0"/>
              <w:marBottom w:val="0"/>
              <w:divBdr>
                <w:top w:val="none" w:sz="0" w:space="0" w:color="auto"/>
                <w:left w:val="none" w:sz="0" w:space="0" w:color="auto"/>
                <w:bottom w:val="none" w:sz="0" w:space="0" w:color="auto"/>
                <w:right w:val="none" w:sz="0" w:space="0" w:color="auto"/>
              </w:divBdr>
            </w:div>
            <w:div w:id="1160199065">
              <w:marLeft w:val="0"/>
              <w:marRight w:val="0"/>
              <w:marTop w:val="0"/>
              <w:marBottom w:val="0"/>
              <w:divBdr>
                <w:top w:val="none" w:sz="0" w:space="0" w:color="auto"/>
                <w:left w:val="none" w:sz="0" w:space="0" w:color="auto"/>
                <w:bottom w:val="none" w:sz="0" w:space="0" w:color="auto"/>
                <w:right w:val="none" w:sz="0" w:space="0" w:color="auto"/>
              </w:divBdr>
            </w:div>
            <w:div w:id="1743599013">
              <w:marLeft w:val="0"/>
              <w:marRight w:val="0"/>
              <w:marTop w:val="0"/>
              <w:marBottom w:val="0"/>
              <w:divBdr>
                <w:top w:val="none" w:sz="0" w:space="0" w:color="auto"/>
                <w:left w:val="none" w:sz="0" w:space="0" w:color="auto"/>
                <w:bottom w:val="none" w:sz="0" w:space="0" w:color="auto"/>
                <w:right w:val="none" w:sz="0" w:space="0" w:color="auto"/>
              </w:divBdr>
            </w:div>
            <w:div w:id="213280335">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2093118246">
              <w:marLeft w:val="0"/>
              <w:marRight w:val="0"/>
              <w:marTop w:val="0"/>
              <w:marBottom w:val="0"/>
              <w:divBdr>
                <w:top w:val="none" w:sz="0" w:space="0" w:color="auto"/>
                <w:left w:val="none" w:sz="0" w:space="0" w:color="auto"/>
                <w:bottom w:val="none" w:sz="0" w:space="0" w:color="auto"/>
                <w:right w:val="none" w:sz="0" w:space="0" w:color="auto"/>
              </w:divBdr>
            </w:div>
            <w:div w:id="642199168">
              <w:marLeft w:val="0"/>
              <w:marRight w:val="0"/>
              <w:marTop w:val="0"/>
              <w:marBottom w:val="0"/>
              <w:divBdr>
                <w:top w:val="none" w:sz="0" w:space="0" w:color="auto"/>
                <w:left w:val="none" w:sz="0" w:space="0" w:color="auto"/>
                <w:bottom w:val="none" w:sz="0" w:space="0" w:color="auto"/>
                <w:right w:val="none" w:sz="0" w:space="0" w:color="auto"/>
              </w:divBdr>
            </w:div>
            <w:div w:id="27877930">
              <w:marLeft w:val="0"/>
              <w:marRight w:val="0"/>
              <w:marTop w:val="0"/>
              <w:marBottom w:val="0"/>
              <w:divBdr>
                <w:top w:val="none" w:sz="0" w:space="0" w:color="auto"/>
                <w:left w:val="none" w:sz="0" w:space="0" w:color="auto"/>
                <w:bottom w:val="none" w:sz="0" w:space="0" w:color="auto"/>
                <w:right w:val="none" w:sz="0" w:space="0" w:color="auto"/>
              </w:divBdr>
            </w:div>
            <w:div w:id="2807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399">
      <w:bodyDiv w:val="1"/>
      <w:marLeft w:val="0"/>
      <w:marRight w:val="0"/>
      <w:marTop w:val="0"/>
      <w:marBottom w:val="0"/>
      <w:divBdr>
        <w:top w:val="none" w:sz="0" w:space="0" w:color="auto"/>
        <w:left w:val="none" w:sz="0" w:space="0" w:color="auto"/>
        <w:bottom w:val="none" w:sz="0" w:space="0" w:color="auto"/>
        <w:right w:val="none" w:sz="0" w:space="0" w:color="auto"/>
      </w:divBdr>
      <w:divsChild>
        <w:div w:id="255790001">
          <w:marLeft w:val="0"/>
          <w:marRight w:val="0"/>
          <w:marTop w:val="0"/>
          <w:marBottom w:val="0"/>
          <w:divBdr>
            <w:top w:val="none" w:sz="0" w:space="0" w:color="auto"/>
            <w:left w:val="none" w:sz="0" w:space="0" w:color="auto"/>
            <w:bottom w:val="none" w:sz="0" w:space="0" w:color="auto"/>
            <w:right w:val="none" w:sz="0" w:space="0" w:color="auto"/>
          </w:divBdr>
          <w:divsChild>
            <w:div w:id="2050032688">
              <w:marLeft w:val="0"/>
              <w:marRight w:val="0"/>
              <w:marTop w:val="0"/>
              <w:marBottom w:val="0"/>
              <w:divBdr>
                <w:top w:val="none" w:sz="0" w:space="0" w:color="auto"/>
                <w:left w:val="none" w:sz="0" w:space="0" w:color="auto"/>
                <w:bottom w:val="none" w:sz="0" w:space="0" w:color="auto"/>
                <w:right w:val="none" w:sz="0" w:space="0" w:color="auto"/>
              </w:divBdr>
            </w:div>
            <w:div w:id="654187845">
              <w:marLeft w:val="0"/>
              <w:marRight w:val="0"/>
              <w:marTop w:val="0"/>
              <w:marBottom w:val="0"/>
              <w:divBdr>
                <w:top w:val="none" w:sz="0" w:space="0" w:color="auto"/>
                <w:left w:val="none" w:sz="0" w:space="0" w:color="auto"/>
                <w:bottom w:val="none" w:sz="0" w:space="0" w:color="auto"/>
                <w:right w:val="none" w:sz="0" w:space="0" w:color="auto"/>
              </w:divBdr>
            </w:div>
            <w:div w:id="1786924305">
              <w:marLeft w:val="0"/>
              <w:marRight w:val="0"/>
              <w:marTop w:val="0"/>
              <w:marBottom w:val="0"/>
              <w:divBdr>
                <w:top w:val="none" w:sz="0" w:space="0" w:color="auto"/>
                <w:left w:val="none" w:sz="0" w:space="0" w:color="auto"/>
                <w:bottom w:val="none" w:sz="0" w:space="0" w:color="auto"/>
                <w:right w:val="none" w:sz="0" w:space="0" w:color="auto"/>
              </w:divBdr>
            </w:div>
            <w:div w:id="489104270">
              <w:marLeft w:val="0"/>
              <w:marRight w:val="0"/>
              <w:marTop w:val="0"/>
              <w:marBottom w:val="0"/>
              <w:divBdr>
                <w:top w:val="none" w:sz="0" w:space="0" w:color="auto"/>
                <w:left w:val="none" w:sz="0" w:space="0" w:color="auto"/>
                <w:bottom w:val="none" w:sz="0" w:space="0" w:color="auto"/>
                <w:right w:val="none" w:sz="0" w:space="0" w:color="auto"/>
              </w:divBdr>
            </w:div>
            <w:div w:id="237981325">
              <w:marLeft w:val="0"/>
              <w:marRight w:val="0"/>
              <w:marTop w:val="0"/>
              <w:marBottom w:val="0"/>
              <w:divBdr>
                <w:top w:val="none" w:sz="0" w:space="0" w:color="auto"/>
                <w:left w:val="none" w:sz="0" w:space="0" w:color="auto"/>
                <w:bottom w:val="none" w:sz="0" w:space="0" w:color="auto"/>
                <w:right w:val="none" w:sz="0" w:space="0" w:color="auto"/>
              </w:divBdr>
            </w:div>
            <w:div w:id="82726736">
              <w:marLeft w:val="0"/>
              <w:marRight w:val="0"/>
              <w:marTop w:val="0"/>
              <w:marBottom w:val="0"/>
              <w:divBdr>
                <w:top w:val="none" w:sz="0" w:space="0" w:color="auto"/>
                <w:left w:val="none" w:sz="0" w:space="0" w:color="auto"/>
                <w:bottom w:val="none" w:sz="0" w:space="0" w:color="auto"/>
                <w:right w:val="none" w:sz="0" w:space="0" w:color="auto"/>
              </w:divBdr>
            </w:div>
            <w:div w:id="1023362974">
              <w:marLeft w:val="0"/>
              <w:marRight w:val="0"/>
              <w:marTop w:val="0"/>
              <w:marBottom w:val="0"/>
              <w:divBdr>
                <w:top w:val="none" w:sz="0" w:space="0" w:color="auto"/>
                <w:left w:val="none" w:sz="0" w:space="0" w:color="auto"/>
                <w:bottom w:val="none" w:sz="0" w:space="0" w:color="auto"/>
                <w:right w:val="none" w:sz="0" w:space="0" w:color="auto"/>
              </w:divBdr>
            </w:div>
            <w:div w:id="470099033">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 w:id="1037897405">
              <w:marLeft w:val="0"/>
              <w:marRight w:val="0"/>
              <w:marTop w:val="0"/>
              <w:marBottom w:val="0"/>
              <w:divBdr>
                <w:top w:val="none" w:sz="0" w:space="0" w:color="auto"/>
                <w:left w:val="none" w:sz="0" w:space="0" w:color="auto"/>
                <w:bottom w:val="none" w:sz="0" w:space="0" w:color="auto"/>
                <w:right w:val="none" w:sz="0" w:space="0" w:color="auto"/>
              </w:divBdr>
            </w:div>
            <w:div w:id="1931890946">
              <w:marLeft w:val="0"/>
              <w:marRight w:val="0"/>
              <w:marTop w:val="0"/>
              <w:marBottom w:val="0"/>
              <w:divBdr>
                <w:top w:val="none" w:sz="0" w:space="0" w:color="auto"/>
                <w:left w:val="none" w:sz="0" w:space="0" w:color="auto"/>
                <w:bottom w:val="none" w:sz="0" w:space="0" w:color="auto"/>
                <w:right w:val="none" w:sz="0" w:space="0" w:color="auto"/>
              </w:divBdr>
            </w:div>
            <w:div w:id="1314019932">
              <w:marLeft w:val="0"/>
              <w:marRight w:val="0"/>
              <w:marTop w:val="0"/>
              <w:marBottom w:val="0"/>
              <w:divBdr>
                <w:top w:val="none" w:sz="0" w:space="0" w:color="auto"/>
                <w:left w:val="none" w:sz="0" w:space="0" w:color="auto"/>
                <w:bottom w:val="none" w:sz="0" w:space="0" w:color="auto"/>
                <w:right w:val="none" w:sz="0" w:space="0" w:color="auto"/>
              </w:divBdr>
            </w:div>
            <w:div w:id="225773123">
              <w:marLeft w:val="0"/>
              <w:marRight w:val="0"/>
              <w:marTop w:val="0"/>
              <w:marBottom w:val="0"/>
              <w:divBdr>
                <w:top w:val="none" w:sz="0" w:space="0" w:color="auto"/>
                <w:left w:val="none" w:sz="0" w:space="0" w:color="auto"/>
                <w:bottom w:val="none" w:sz="0" w:space="0" w:color="auto"/>
                <w:right w:val="none" w:sz="0" w:space="0" w:color="auto"/>
              </w:divBdr>
            </w:div>
            <w:div w:id="1131091933">
              <w:marLeft w:val="0"/>
              <w:marRight w:val="0"/>
              <w:marTop w:val="0"/>
              <w:marBottom w:val="0"/>
              <w:divBdr>
                <w:top w:val="none" w:sz="0" w:space="0" w:color="auto"/>
                <w:left w:val="none" w:sz="0" w:space="0" w:color="auto"/>
                <w:bottom w:val="none" w:sz="0" w:space="0" w:color="auto"/>
                <w:right w:val="none" w:sz="0" w:space="0" w:color="auto"/>
              </w:divBdr>
            </w:div>
            <w:div w:id="280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2049696">
      <w:bodyDiv w:val="1"/>
      <w:marLeft w:val="0"/>
      <w:marRight w:val="0"/>
      <w:marTop w:val="0"/>
      <w:marBottom w:val="0"/>
      <w:divBdr>
        <w:top w:val="none" w:sz="0" w:space="0" w:color="auto"/>
        <w:left w:val="none" w:sz="0" w:space="0" w:color="auto"/>
        <w:bottom w:val="none" w:sz="0" w:space="0" w:color="auto"/>
        <w:right w:val="none" w:sz="0" w:space="0" w:color="auto"/>
      </w:divBdr>
      <w:divsChild>
        <w:div w:id="421338024">
          <w:marLeft w:val="0"/>
          <w:marRight w:val="0"/>
          <w:marTop w:val="0"/>
          <w:marBottom w:val="0"/>
          <w:divBdr>
            <w:top w:val="none" w:sz="0" w:space="0" w:color="auto"/>
            <w:left w:val="none" w:sz="0" w:space="0" w:color="auto"/>
            <w:bottom w:val="none" w:sz="0" w:space="0" w:color="auto"/>
            <w:right w:val="none" w:sz="0" w:space="0" w:color="auto"/>
          </w:divBdr>
          <w:divsChild>
            <w:div w:id="956909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7690083">
      <w:bodyDiv w:val="1"/>
      <w:marLeft w:val="0"/>
      <w:marRight w:val="0"/>
      <w:marTop w:val="0"/>
      <w:marBottom w:val="0"/>
      <w:divBdr>
        <w:top w:val="none" w:sz="0" w:space="0" w:color="auto"/>
        <w:left w:val="none" w:sz="0" w:space="0" w:color="auto"/>
        <w:bottom w:val="none" w:sz="0" w:space="0" w:color="auto"/>
        <w:right w:val="none" w:sz="0" w:space="0" w:color="auto"/>
      </w:divBdr>
      <w:divsChild>
        <w:div w:id="134416115">
          <w:marLeft w:val="0"/>
          <w:marRight w:val="0"/>
          <w:marTop w:val="0"/>
          <w:marBottom w:val="0"/>
          <w:divBdr>
            <w:top w:val="none" w:sz="0" w:space="0" w:color="auto"/>
            <w:left w:val="none" w:sz="0" w:space="0" w:color="auto"/>
            <w:bottom w:val="none" w:sz="0" w:space="0" w:color="auto"/>
            <w:right w:val="none" w:sz="0" w:space="0" w:color="auto"/>
          </w:divBdr>
          <w:divsChild>
            <w:div w:id="16310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6049">
      <w:bodyDiv w:val="1"/>
      <w:marLeft w:val="0"/>
      <w:marRight w:val="0"/>
      <w:marTop w:val="0"/>
      <w:marBottom w:val="0"/>
      <w:divBdr>
        <w:top w:val="none" w:sz="0" w:space="0" w:color="auto"/>
        <w:left w:val="none" w:sz="0" w:space="0" w:color="auto"/>
        <w:bottom w:val="none" w:sz="0" w:space="0" w:color="auto"/>
        <w:right w:val="none" w:sz="0" w:space="0" w:color="auto"/>
      </w:divBdr>
    </w:div>
    <w:div w:id="572157052">
      <w:bodyDiv w:val="1"/>
      <w:marLeft w:val="0"/>
      <w:marRight w:val="0"/>
      <w:marTop w:val="0"/>
      <w:marBottom w:val="0"/>
      <w:divBdr>
        <w:top w:val="none" w:sz="0" w:space="0" w:color="auto"/>
        <w:left w:val="none" w:sz="0" w:space="0" w:color="auto"/>
        <w:bottom w:val="none" w:sz="0" w:space="0" w:color="auto"/>
        <w:right w:val="none" w:sz="0" w:space="0" w:color="auto"/>
      </w:divBdr>
      <w:divsChild>
        <w:div w:id="1953053074">
          <w:marLeft w:val="0"/>
          <w:marRight w:val="0"/>
          <w:marTop w:val="0"/>
          <w:marBottom w:val="0"/>
          <w:divBdr>
            <w:top w:val="none" w:sz="0" w:space="0" w:color="auto"/>
            <w:left w:val="none" w:sz="0" w:space="0" w:color="auto"/>
            <w:bottom w:val="none" w:sz="0" w:space="0" w:color="auto"/>
            <w:right w:val="none" w:sz="0" w:space="0" w:color="auto"/>
          </w:divBdr>
          <w:divsChild>
            <w:div w:id="790827303">
              <w:marLeft w:val="0"/>
              <w:marRight w:val="0"/>
              <w:marTop w:val="0"/>
              <w:marBottom w:val="0"/>
              <w:divBdr>
                <w:top w:val="none" w:sz="0" w:space="0" w:color="auto"/>
                <w:left w:val="none" w:sz="0" w:space="0" w:color="auto"/>
                <w:bottom w:val="none" w:sz="0" w:space="0" w:color="auto"/>
                <w:right w:val="none" w:sz="0" w:space="0" w:color="auto"/>
              </w:divBdr>
            </w:div>
            <w:div w:id="495924958">
              <w:marLeft w:val="0"/>
              <w:marRight w:val="0"/>
              <w:marTop w:val="0"/>
              <w:marBottom w:val="0"/>
              <w:divBdr>
                <w:top w:val="none" w:sz="0" w:space="0" w:color="auto"/>
                <w:left w:val="none" w:sz="0" w:space="0" w:color="auto"/>
                <w:bottom w:val="none" w:sz="0" w:space="0" w:color="auto"/>
                <w:right w:val="none" w:sz="0" w:space="0" w:color="auto"/>
              </w:divBdr>
            </w:div>
            <w:div w:id="191115364">
              <w:marLeft w:val="0"/>
              <w:marRight w:val="0"/>
              <w:marTop w:val="0"/>
              <w:marBottom w:val="0"/>
              <w:divBdr>
                <w:top w:val="none" w:sz="0" w:space="0" w:color="auto"/>
                <w:left w:val="none" w:sz="0" w:space="0" w:color="auto"/>
                <w:bottom w:val="none" w:sz="0" w:space="0" w:color="auto"/>
                <w:right w:val="none" w:sz="0" w:space="0" w:color="auto"/>
              </w:divBdr>
            </w:div>
            <w:div w:id="2000304496">
              <w:marLeft w:val="0"/>
              <w:marRight w:val="0"/>
              <w:marTop w:val="0"/>
              <w:marBottom w:val="0"/>
              <w:divBdr>
                <w:top w:val="none" w:sz="0" w:space="0" w:color="auto"/>
                <w:left w:val="none" w:sz="0" w:space="0" w:color="auto"/>
                <w:bottom w:val="none" w:sz="0" w:space="0" w:color="auto"/>
                <w:right w:val="none" w:sz="0" w:space="0" w:color="auto"/>
              </w:divBdr>
            </w:div>
            <w:div w:id="311908329">
              <w:marLeft w:val="0"/>
              <w:marRight w:val="0"/>
              <w:marTop w:val="0"/>
              <w:marBottom w:val="0"/>
              <w:divBdr>
                <w:top w:val="none" w:sz="0" w:space="0" w:color="auto"/>
                <w:left w:val="none" w:sz="0" w:space="0" w:color="auto"/>
                <w:bottom w:val="none" w:sz="0" w:space="0" w:color="auto"/>
                <w:right w:val="none" w:sz="0" w:space="0" w:color="auto"/>
              </w:divBdr>
            </w:div>
            <w:div w:id="882793368">
              <w:marLeft w:val="0"/>
              <w:marRight w:val="0"/>
              <w:marTop w:val="0"/>
              <w:marBottom w:val="0"/>
              <w:divBdr>
                <w:top w:val="none" w:sz="0" w:space="0" w:color="auto"/>
                <w:left w:val="none" w:sz="0" w:space="0" w:color="auto"/>
                <w:bottom w:val="none" w:sz="0" w:space="0" w:color="auto"/>
                <w:right w:val="none" w:sz="0" w:space="0" w:color="auto"/>
              </w:divBdr>
            </w:div>
            <w:div w:id="181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309">
      <w:bodyDiv w:val="1"/>
      <w:marLeft w:val="0"/>
      <w:marRight w:val="0"/>
      <w:marTop w:val="0"/>
      <w:marBottom w:val="0"/>
      <w:divBdr>
        <w:top w:val="none" w:sz="0" w:space="0" w:color="auto"/>
        <w:left w:val="none" w:sz="0" w:space="0" w:color="auto"/>
        <w:bottom w:val="none" w:sz="0" w:space="0" w:color="auto"/>
        <w:right w:val="none" w:sz="0" w:space="0" w:color="auto"/>
      </w:divBdr>
      <w:divsChild>
        <w:div w:id="1515341423">
          <w:marLeft w:val="0"/>
          <w:marRight w:val="0"/>
          <w:marTop w:val="0"/>
          <w:marBottom w:val="0"/>
          <w:divBdr>
            <w:top w:val="none" w:sz="0" w:space="0" w:color="auto"/>
            <w:left w:val="none" w:sz="0" w:space="0" w:color="auto"/>
            <w:bottom w:val="none" w:sz="0" w:space="0" w:color="auto"/>
            <w:right w:val="none" w:sz="0" w:space="0" w:color="auto"/>
          </w:divBdr>
          <w:divsChild>
            <w:div w:id="1254821943">
              <w:marLeft w:val="240"/>
              <w:marRight w:val="0"/>
              <w:marTop w:val="0"/>
              <w:marBottom w:val="0"/>
              <w:divBdr>
                <w:top w:val="none" w:sz="0" w:space="0" w:color="auto"/>
                <w:left w:val="none" w:sz="0" w:space="0" w:color="auto"/>
                <w:bottom w:val="none" w:sz="0" w:space="0" w:color="auto"/>
                <w:right w:val="none" w:sz="0" w:space="0" w:color="auto"/>
              </w:divBdr>
            </w:div>
            <w:div w:id="434905570">
              <w:marLeft w:val="240"/>
              <w:marRight w:val="0"/>
              <w:marTop w:val="0"/>
              <w:marBottom w:val="0"/>
              <w:divBdr>
                <w:top w:val="none" w:sz="0" w:space="0" w:color="auto"/>
                <w:left w:val="none" w:sz="0" w:space="0" w:color="auto"/>
                <w:bottom w:val="none" w:sz="0" w:space="0" w:color="auto"/>
                <w:right w:val="none" w:sz="0" w:space="0" w:color="auto"/>
              </w:divBdr>
            </w:div>
            <w:div w:id="1810711611">
              <w:marLeft w:val="240"/>
              <w:marRight w:val="0"/>
              <w:marTop w:val="0"/>
              <w:marBottom w:val="0"/>
              <w:divBdr>
                <w:top w:val="none" w:sz="0" w:space="0" w:color="auto"/>
                <w:left w:val="none" w:sz="0" w:space="0" w:color="auto"/>
                <w:bottom w:val="none" w:sz="0" w:space="0" w:color="auto"/>
                <w:right w:val="none" w:sz="0" w:space="0" w:color="auto"/>
              </w:divBdr>
            </w:div>
            <w:div w:id="478692459">
              <w:marLeft w:val="240"/>
              <w:marRight w:val="0"/>
              <w:marTop w:val="0"/>
              <w:marBottom w:val="0"/>
              <w:divBdr>
                <w:top w:val="none" w:sz="0" w:space="0" w:color="auto"/>
                <w:left w:val="none" w:sz="0" w:space="0" w:color="auto"/>
                <w:bottom w:val="none" w:sz="0" w:space="0" w:color="auto"/>
                <w:right w:val="none" w:sz="0" w:space="0" w:color="auto"/>
              </w:divBdr>
            </w:div>
            <w:div w:id="1758820046">
              <w:marLeft w:val="240"/>
              <w:marRight w:val="0"/>
              <w:marTop w:val="0"/>
              <w:marBottom w:val="0"/>
              <w:divBdr>
                <w:top w:val="none" w:sz="0" w:space="0" w:color="auto"/>
                <w:left w:val="none" w:sz="0" w:space="0" w:color="auto"/>
                <w:bottom w:val="none" w:sz="0" w:space="0" w:color="auto"/>
                <w:right w:val="none" w:sz="0" w:space="0" w:color="auto"/>
              </w:divBdr>
            </w:div>
            <w:div w:id="1450396442">
              <w:marLeft w:val="240"/>
              <w:marRight w:val="0"/>
              <w:marTop w:val="0"/>
              <w:marBottom w:val="0"/>
              <w:divBdr>
                <w:top w:val="none" w:sz="0" w:space="0" w:color="auto"/>
                <w:left w:val="none" w:sz="0" w:space="0" w:color="auto"/>
                <w:bottom w:val="none" w:sz="0" w:space="0" w:color="auto"/>
                <w:right w:val="none" w:sz="0" w:space="0" w:color="auto"/>
              </w:divBdr>
            </w:div>
            <w:div w:id="1121649336">
              <w:marLeft w:val="240"/>
              <w:marRight w:val="0"/>
              <w:marTop w:val="0"/>
              <w:marBottom w:val="0"/>
              <w:divBdr>
                <w:top w:val="none" w:sz="0" w:space="0" w:color="auto"/>
                <w:left w:val="none" w:sz="0" w:space="0" w:color="auto"/>
                <w:bottom w:val="none" w:sz="0" w:space="0" w:color="auto"/>
                <w:right w:val="none" w:sz="0" w:space="0" w:color="auto"/>
              </w:divBdr>
            </w:div>
            <w:div w:id="1657537475">
              <w:marLeft w:val="240"/>
              <w:marRight w:val="0"/>
              <w:marTop w:val="0"/>
              <w:marBottom w:val="0"/>
              <w:divBdr>
                <w:top w:val="none" w:sz="0" w:space="0" w:color="auto"/>
                <w:left w:val="none" w:sz="0" w:space="0" w:color="auto"/>
                <w:bottom w:val="none" w:sz="0" w:space="0" w:color="auto"/>
                <w:right w:val="none" w:sz="0" w:space="0" w:color="auto"/>
              </w:divBdr>
            </w:div>
            <w:div w:id="1751583484">
              <w:marLeft w:val="240"/>
              <w:marRight w:val="0"/>
              <w:marTop w:val="0"/>
              <w:marBottom w:val="0"/>
              <w:divBdr>
                <w:top w:val="none" w:sz="0" w:space="0" w:color="auto"/>
                <w:left w:val="none" w:sz="0" w:space="0" w:color="auto"/>
                <w:bottom w:val="none" w:sz="0" w:space="0" w:color="auto"/>
                <w:right w:val="none" w:sz="0" w:space="0" w:color="auto"/>
              </w:divBdr>
            </w:div>
            <w:div w:id="1854491805">
              <w:marLeft w:val="240"/>
              <w:marRight w:val="0"/>
              <w:marTop w:val="0"/>
              <w:marBottom w:val="0"/>
              <w:divBdr>
                <w:top w:val="none" w:sz="0" w:space="0" w:color="auto"/>
                <w:left w:val="none" w:sz="0" w:space="0" w:color="auto"/>
                <w:bottom w:val="none" w:sz="0" w:space="0" w:color="auto"/>
                <w:right w:val="none" w:sz="0" w:space="0" w:color="auto"/>
              </w:divBdr>
            </w:div>
            <w:div w:id="1064138830">
              <w:marLeft w:val="240"/>
              <w:marRight w:val="0"/>
              <w:marTop w:val="0"/>
              <w:marBottom w:val="0"/>
              <w:divBdr>
                <w:top w:val="none" w:sz="0" w:space="0" w:color="auto"/>
                <w:left w:val="none" w:sz="0" w:space="0" w:color="auto"/>
                <w:bottom w:val="none" w:sz="0" w:space="0" w:color="auto"/>
                <w:right w:val="none" w:sz="0" w:space="0" w:color="auto"/>
              </w:divBdr>
            </w:div>
            <w:div w:id="1955208247">
              <w:marLeft w:val="240"/>
              <w:marRight w:val="0"/>
              <w:marTop w:val="0"/>
              <w:marBottom w:val="0"/>
              <w:divBdr>
                <w:top w:val="none" w:sz="0" w:space="0" w:color="auto"/>
                <w:left w:val="none" w:sz="0" w:space="0" w:color="auto"/>
                <w:bottom w:val="none" w:sz="0" w:space="0" w:color="auto"/>
                <w:right w:val="none" w:sz="0" w:space="0" w:color="auto"/>
              </w:divBdr>
            </w:div>
            <w:div w:id="21174133">
              <w:marLeft w:val="240"/>
              <w:marRight w:val="0"/>
              <w:marTop w:val="0"/>
              <w:marBottom w:val="0"/>
              <w:divBdr>
                <w:top w:val="none" w:sz="0" w:space="0" w:color="auto"/>
                <w:left w:val="none" w:sz="0" w:space="0" w:color="auto"/>
                <w:bottom w:val="none" w:sz="0" w:space="0" w:color="auto"/>
                <w:right w:val="none" w:sz="0" w:space="0" w:color="auto"/>
              </w:divBdr>
            </w:div>
            <w:div w:id="1801798987">
              <w:marLeft w:val="240"/>
              <w:marRight w:val="0"/>
              <w:marTop w:val="0"/>
              <w:marBottom w:val="0"/>
              <w:divBdr>
                <w:top w:val="none" w:sz="0" w:space="0" w:color="auto"/>
                <w:left w:val="none" w:sz="0" w:space="0" w:color="auto"/>
                <w:bottom w:val="none" w:sz="0" w:space="0" w:color="auto"/>
                <w:right w:val="none" w:sz="0" w:space="0" w:color="auto"/>
              </w:divBdr>
            </w:div>
            <w:div w:id="1663851187">
              <w:marLeft w:val="240"/>
              <w:marRight w:val="0"/>
              <w:marTop w:val="0"/>
              <w:marBottom w:val="0"/>
              <w:divBdr>
                <w:top w:val="none" w:sz="0" w:space="0" w:color="auto"/>
                <w:left w:val="none" w:sz="0" w:space="0" w:color="auto"/>
                <w:bottom w:val="none" w:sz="0" w:space="0" w:color="auto"/>
                <w:right w:val="none" w:sz="0" w:space="0" w:color="auto"/>
              </w:divBdr>
            </w:div>
            <w:div w:id="560098617">
              <w:marLeft w:val="240"/>
              <w:marRight w:val="0"/>
              <w:marTop w:val="0"/>
              <w:marBottom w:val="0"/>
              <w:divBdr>
                <w:top w:val="none" w:sz="0" w:space="0" w:color="auto"/>
                <w:left w:val="none" w:sz="0" w:space="0" w:color="auto"/>
                <w:bottom w:val="none" w:sz="0" w:space="0" w:color="auto"/>
                <w:right w:val="none" w:sz="0" w:space="0" w:color="auto"/>
              </w:divBdr>
            </w:div>
            <w:div w:id="1336106005">
              <w:marLeft w:val="240"/>
              <w:marRight w:val="0"/>
              <w:marTop w:val="0"/>
              <w:marBottom w:val="0"/>
              <w:divBdr>
                <w:top w:val="none" w:sz="0" w:space="0" w:color="auto"/>
                <w:left w:val="none" w:sz="0" w:space="0" w:color="auto"/>
                <w:bottom w:val="none" w:sz="0" w:space="0" w:color="auto"/>
                <w:right w:val="none" w:sz="0" w:space="0" w:color="auto"/>
              </w:divBdr>
            </w:div>
            <w:div w:id="660086017">
              <w:marLeft w:val="240"/>
              <w:marRight w:val="0"/>
              <w:marTop w:val="0"/>
              <w:marBottom w:val="0"/>
              <w:divBdr>
                <w:top w:val="none" w:sz="0" w:space="0" w:color="auto"/>
                <w:left w:val="none" w:sz="0" w:space="0" w:color="auto"/>
                <w:bottom w:val="none" w:sz="0" w:space="0" w:color="auto"/>
                <w:right w:val="none" w:sz="0" w:space="0" w:color="auto"/>
              </w:divBdr>
            </w:div>
            <w:div w:id="890311669">
              <w:marLeft w:val="240"/>
              <w:marRight w:val="0"/>
              <w:marTop w:val="0"/>
              <w:marBottom w:val="0"/>
              <w:divBdr>
                <w:top w:val="none" w:sz="0" w:space="0" w:color="auto"/>
                <w:left w:val="none" w:sz="0" w:space="0" w:color="auto"/>
                <w:bottom w:val="none" w:sz="0" w:space="0" w:color="auto"/>
                <w:right w:val="none" w:sz="0" w:space="0" w:color="auto"/>
              </w:divBdr>
            </w:div>
            <w:div w:id="850877669">
              <w:marLeft w:val="240"/>
              <w:marRight w:val="0"/>
              <w:marTop w:val="0"/>
              <w:marBottom w:val="0"/>
              <w:divBdr>
                <w:top w:val="none" w:sz="0" w:space="0" w:color="auto"/>
                <w:left w:val="none" w:sz="0" w:space="0" w:color="auto"/>
                <w:bottom w:val="none" w:sz="0" w:space="0" w:color="auto"/>
                <w:right w:val="none" w:sz="0" w:space="0" w:color="auto"/>
              </w:divBdr>
            </w:div>
            <w:div w:id="1691028396">
              <w:marLeft w:val="240"/>
              <w:marRight w:val="0"/>
              <w:marTop w:val="0"/>
              <w:marBottom w:val="0"/>
              <w:divBdr>
                <w:top w:val="none" w:sz="0" w:space="0" w:color="auto"/>
                <w:left w:val="none" w:sz="0" w:space="0" w:color="auto"/>
                <w:bottom w:val="none" w:sz="0" w:space="0" w:color="auto"/>
                <w:right w:val="none" w:sz="0" w:space="0" w:color="auto"/>
              </w:divBdr>
            </w:div>
            <w:div w:id="1565486773">
              <w:marLeft w:val="240"/>
              <w:marRight w:val="0"/>
              <w:marTop w:val="0"/>
              <w:marBottom w:val="0"/>
              <w:divBdr>
                <w:top w:val="none" w:sz="0" w:space="0" w:color="auto"/>
                <w:left w:val="none" w:sz="0" w:space="0" w:color="auto"/>
                <w:bottom w:val="none" w:sz="0" w:space="0" w:color="auto"/>
                <w:right w:val="none" w:sz="0" w:space="0" w:color="auto"/>
              </w:divBdr>
            </w:div>
            <w:div w:id="1348017507">
              <w:marLeft w:val="240"/>
              <w:marRight w:val="0"/>
              <w:marTop w:val="0"/>
              <w:marBottom w:val="0"/>
              <w:divBdr>
                <w:top w:val="none" w:sz="0" w:space="0" w:color="auto"/>
                <w:left w:val="none" w:sz="0" w:space="0" w:color="auto"/>
                <w:bottom w:val="none" w:sz="0" w:space="0" w:color="auto"/>
                <w:right w:val="none" w:sz="0" w:space="0" w:color="auto"/>
              </w:divBdr>
            </w:div>
            <w:div w:id="1767995226">
              <w:marLeft w:val="240"/>
              <w:marRight w:val="0"/>
              <w:marTop w:val="0"/>
              <w:marBottom w:val="0"/>
              <w:divBdr>
                <w:top w:val="none" w:sz="0" w:space="0" w:color="auto"/>
                <w:left w:val="none" w:sz="0" w:space="0" w:color="auto"/>
                <w:bottom w:val="none" w:sz="0" w:space="0" w:color="auto"/>
                <w:right w:val="none" w:sz="0" w:space="0" w:color="auto"/>
              </w:divBdr>
            </w:div>
            <w:div w:id="1825470759">
              <w:marLeft w:val="240"/>
              <w:marRight w:val="0"/>
              <w:marTop w:val="0"/>
              <w:marBottom w:val="0"/>
              <w:divBdr>
                <w:top w:val="none" w:sz="0" w:space="0" w:color="auto"/>
                <w:left w:val="none" w:sz="0" w:space="0" w:color="auto"/>
                <w:bottom w:val="none" w:sz="0" w:space="0" w:color="auto"/>
                <w:right w:val="none" w:sz="0" w:space="0" w:color="auto"/>
              </w:divBdr>
            </w:div>
            <w:div w:id="1971591365">
              <w:marLeft w:val="240"/>
              <w:marRight w:val="0"/>
              <w:marTop w:val="0"/>
              <w:marBottom w:val="0"/>
              <w:divBdr>
                <w:top w:val="none" w:sz="0" w:space="0" w:color="auto"/>
                <w:left w:val="none" w:sz="0" w:space="0" w:color="auto"/>
                <w:bottom w:val="none" w:sz="0" w:space="0" w:color="auto"/>
                <w:right w:val="none" w:sz="0" w:space="0" w:color="auto"/>
              </w:divBdr>
            </w:div>
            <w:div w:id="1133520295">
              <w:marLeft w:val="240"/>
              <w:marRight w:val="0"/>
              <w:marTop w:val="0"/>
              <w:marBottom w:val="0"/>
              <w:divBdr>
                <w:top w:val="none" w:sz="0" w:space="0" w:color="auto"/>
                <w:left w:val="none" w:sz="0" w:space="0" w:color="auto"/>
                <w:bottom w:val="none" w:sz="0" w:space="0" w:color="auto"/>
                <w:right w:val="none" w:sz="0" w:space="0" w:color="auto"/>
              </w:divBdr>
            </w:div>
            <w:div w:id="198131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0207307">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2595524">
      <w:bodyDiv w:val="1"/>
      <w:marLeft w:val="0"/>
      <w:marRight w:val="0"/>
      <w:marTop w:val="0"/>
      <w:marBottom w:val="0"/>
      <w:divBdr>
        <w:top w:val="none" w:sz="0" w:space="0" w:color="auto"/>
        <w:left w:val="none" w:sz="0" w:space="0" w:color="auto"/>
        <w:bottom w:val="none" w:sz="0" w:space="0" w:color="auto"/>
        <w:right w:val="none" w:sz="0" w:space="0" w:color="auto"/>
      </w:divBdr>
      <w:divsChild>
        <w:div w:id="223610147">
          <w:marLeft w:val="0"/>
          <w:marRight w:val="0"/>
          <w:marTop w:val="0"/>
          <w:marBottom w:val="0"/>
          <w:divBdr>
            <w:top w:val="none" w:sz="0" w:space="0" w:color="auto"/>
            <w:left w:val="none" w:sz="0" w:space="0" w:color="auto"/>
            <w:bottom w:val="none" w:sz="0" w:space="0" w:color="auto"/>
            <w:right w:val="none" w:sz="0" w:space="0" w:color="auto"/>
          </w:divBdr>
        </w:div>
        <w:div w:id="1197159048">
          <w:marLeft w:val="0"/>
          <w:marRight w:val="0"/>
          <w:marTop w:val="0"/>
          <w:marBottom w:val="0"/>
          <w:divBdr>
            <w:top w:val="none" w:sz="0" w:space="0" w:color="auto"/>
            <w:left w:val="none" w:sz="0" w:space="0" w:color="auto"/>
            <w:bottom w:val="none" w:sz="0" w:space="0" w:color="auto"/>
            <w:right w:val="none" w:sz="0" w:space="0" w:color="auto"/>
          </w:divBdr>
          <w:divsChild>
            <w:div w:id="114837481">
              <w:marLeft w:val="0"/>
              <w:marRight w:val="0"/>
              <w:marTop w:val="0"/>
              <w:marBottom w:val="0"/>
              <w:divBdr>
                <w:top w:val="none" w:sz="0" w:space="0" w:color="auto"/>
                <w:left w:val="none" w:sz="0" w:space="0" w:color="auto"/>
                <w:bottom w:val="none" w:sz="0" w:space="0" w:color="auto"/>
                <w:right w:val="none" w:sz="0" w:space="0" w:color="auto"/>
              </w:divBdr>
              <w:divsChild>
                <w:div w:id="4965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3442">
      <w:bodyDiv w:val="1"/>
      <w:marLeft w:val="0"/>
      <w:marRight w:val="0"/>
      <w:marTop w:val="0"/>
      <w:marBottom w:val="0"/>
      <w:divBdr>
        <w:top w:val="none" w:sz="0" w:space="0" w:color="auto"/>
        <w:left w:val="none" w:sz="0" w:space="0" w:color="auto"/>
        <w:bottom w:val="none" w:sz="0" w:space="0" w:color="auto"/>
        <w:right w:val="none" w:sz="0" w:space="0" w:color="auto"/>
      </w:divBdr>
      <w:divsChild>
        <w:div w:id="147016964">
          <w:marLeft w:val="0"/>
          <w:marRight w:val="0"/>
          <w:marTop w:val="0"/>
          <w:marBottom w:val="0"/>
          <w:divBdr>
            <w:top w:val="none" w:sz="0" w:space="0" w:color="auto"/>
            <w:left w:val="none" w:sz="0" w:space="0" w:color="auto"/>
            <w:bottom w:val="none" w:sz="0" w:space="0" w:color="auto"/>
            <w:right w:val="none" w:sz="0" w:space="0" w:color="auto"/>
          </w:divBdr>
          <w:divsChild>
            <w:div w:id="1470241543">
              <w:marLeft w:val="0"/>
              <w:marRight w:val="0"/>
              <w:marTop w:val="0"/>
              <w:marBottom w:val="0"/>
              <w:divBdr>
                <w:top w:val="none" w:sz="0" w:space="0" w:color="auto"/>
                <w:left w:val="none" w:sz="0" w:space="0" w:color="auto"/>
                <w:bottom w:val="none" w:sz="0" w:space="0" w:color="auto"/>
                <w:right w:val="none" w:sz="0" w:space="0" w:color="auto"/>
              </w:divBdr>
            </w:div>
            <w:div w:id="1614479915">
              <w:marLeft w:val="0"/>
              <w:marRight w:val="0"/>
              <w:marTop w:val="0"/>
              <w:marBottom w:val="0"/>
              <w:divBdr>
                <w:top w:val="none" w:sz="0" w:space="0" w:color="auto"/>
                <w:left w:val="none" w:sz="0" w:space="0" w:color="auto"/>
                <w:bottom w:val="none" w:sz="0" w:space="0" w:color="auto"/>
                <w:right w:val="none" w:sz="0" w:space="0" w:color="auto"/>
              </w:divBdr>
            </w:div>
            <w:div w:id="11314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6283">
      <w:bodyDiv w:val="1"/>
      <w:marLeft w:val="0"/>
      <w:marRight w:val="0"/>
      <w:marTop w:val="0"/>
      <w:marBottom w:val="0"/>
      <w:divBdr>
        <w:top w:val="none" w:sz="0" w:space="0" w:color="auto"/>
        <w:left w:val="none" w:sz="0" w:space="0" w:color="auto"/>
        <w:bottom w:val="none" w:sz="0" w:space="0" w:color="auto"/>
        <w:right w:val="none" w:sz="0" w:space="0" w:color="auto"/>
      </w:divBdr>
      <w:divsChild>
        <w:div w:id="239562167">
          <w:marLeft w:val="0"/>
          <w:marRight w:val="0"/>
          <w:marTop w:val="0"/>
          <w:marBottom w:val="0"/>
          <w:divBdr>
            <w:top w:val="none" w:sz="0" w:space="0" w:color="auto"/>
            <w:left w:val="none" w:sz="0" w:space="0" w:color="auto"/>
            <w:bottom w:val="none" w:sz="0" w:space="0" w:color="auto"/>
            <w:right w:val="none" w:sz="0" w:space="0" w:color="auto"/>
          </w:divBdr>
          <w:divsChild>
            <w:div w:id="13766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90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13">
          <w:marLeft w:val="0"/>
          <w:marRight w:val="0"/>
          <w:marTop w:val="0"/>
          <w:marBottom w:val="0"/>
          <w:divBdr>
            <w:top w:val="none" w:sz="0" w:space="0" w:color="auto"/>
            <w:left w:val="none" w:sz="0" w:space="0" w:color="auto"/>
            <w:bottom w:val="none" w:sz="0" w:space="0" w:color="auto"/>
            <w:right w:val="none" w:sz="0" w:space="0" w:color="auto"/>
          </w:divBdr>
          <w:divsChild>
            <w:div w:id="183371963">
              <w:marLeft w:val="0"/>
              <w:marRight w:val="0"/>
              <w:marTop w:val="0"/>
              <w:marBottom w:val="0"/>
              <w:divBdr>
                <w:top w:val="none" w:sz="0" w:space="0" w:color="auto"/>
                <w:left w:val="none" w:sz="0" w:space="0" w:color="auto"/>
                <w:bottom w:val="none" w:sz="0" w:space="0" w:color="auto"/>
                <w:right w:val="none" w:sz="0" w:space="0" w:color="auto"/>
              </w:divBdr>
            </w:div>
            <w:div w:id="101387276">
              <w:marLeft w:val="0"/>
              <w:marRight w:val="0"/>
              <w:marTop w:val="0"/>
              <w:marBottom w:val="0"/>
              <w:divBdr>
                <w:top w:val="none" w:sz="0" w:space="0" w:color="auto"/>
                <w:left w:val="none" w:sz="0" w:space="0" w:color="auto"/>
                <w:bottom w:val="none" w:sz="0" w:space="0" w:color="auto"/>
                <w:right w:val="none" w:sz="0" w:space="0" w:color="auto"/>
              </w:divBdr>
            </w:div>
            <w:div w:id="1119690864">
              <w:marLeft w:val="0"/>
              <w:marRight w:val="0"/>
              <w:marTop w:val="0"/>
              <w:marBottom w:val="0"/>
              <w:divBdr>
                <w:top w:val="none" w:sz="0" w:space="0" w:color="auto"/>
                <w:left w:val="none" w:sz="0" w:space="0" w:color="auto"/>
                <w:bottom w:val="none" w:sz="0" w:space="0" w:color="auto"/>
                <w:right w:val="none" w:sz="0" w:space="0" w:color="auto"/>
              </w:divBdr>
            </w:div>
            <w:div w:id="2005431833">
              <w:marLeft w:val="0"/>
              <w:marRight w:val="0"/>
              <w:marTop w:val="0"/>
              <w:marBottom w:val="0"/>
              <w:divBdr>
                <w:top w:val="none" w:sz="0" w:space="0" w:color="auto"/>
                <w:left w:val="none" w:sz="0" w:space="0" w:color="auto"/>
                <w:bottom w:val="none" w:sz="0" w:space="0" w:color="auto"/>
                <w:right w:val="none" w:sz="0" w:space="0" w:color="auto"/>
              </w:divBdr>
            </w:div>
            <w:div w:id="961032759">
              <w:marLeft w:val="0"/>
              <w:marRight w:val="0"/>
              <w:marTop w:val="0"/>
              <w:marBottom w:val="0"/>
              <w:divBdr>
                <w:top w:val="none" w:sz="0" w:space="0" w:color="auto"/>
                <w:left w:val="none" w:sz="0" w:space="0" w:color="auto"/>
                <w:bottom w:val="none" w:sz="0" w:space="0" w:color="auto"/>
                <w:right w:val="none" w:sz="0" w:space="0" w:color="auto"/>
              </w:divBdr>
            </w:div>
            <w:div w:id="109016871">
              <w:marLeft w:val="0"/>
              <w:marRight w:val="0"/>
              <w:marTop w:val="0"/>
              <w:marBottom w:val="0"/>
              <w:divBdr>
                <w:top w:val="none" w:sz="0" w:space="0" w:color="auto"/>
                <w:left w:val="none" w:sz="0" w:space="0" w:color="auto"/>
                <w:bottom w:val="none" w:sz="0" w:space="0" w:color="auto"/>
                <w:right w:val="none" w:sz="0" w:space="0" w:color="auto"/>
              </w:divBdr>
            </w:div>
            <w:div w:id="8216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77165135">
      <w:bodyDiv w:val="1"/>
      <w:marLeft w:val="0"/>
      <w:marRight w:val="0"/>
      <w:marTop w:val="0"/>
      <w:marBottom w:val="0"/>
      <w:divBdr>
        <w:top w:val="none" w:sz="0" w:space="0" w:color="auto"/>
        <w:left w:val="none" w:sz="0" w:space="0" w:color="auto"/>
        <w:bottom w:val="none" w:sz="0" w:space="0" w:color="auto"/>
        <w:right w:val="none" w:sz="0" w:space="0" w:color="auto"/>
      </w:divBdr>
      <w:divsChild>
        <w:div w:id="753475027">
          <w:marLeft w:val="0"/>
          <w:marRight w:val="0"/>
          <w:marTop w:val="0"/>
          <w:marBottom w:val="0"/>
          <w:divBdr>
            <w:top w:val="none" w:sz="0" w:space="0" w:color="auto"/>
            <w:left w:val="none" w:sz="0" w:space="0" w:color="auto"/>
            <w:bottom w:val="none" w:sz="0" w:space="0" w:color="auto"/>
            <w:right w:val="none" w:sz="0" w:space="0" w:color="auto"/>
          </w:divBdr>
          <w:divsChild>
            <w:div w:id="1419017246">
              <w:marLeft w:val="240"/>
              <w:marRight w:val="0"/>
              <w:marTop w:val="0"/>
              <w:marBottom w:val="0"/>
              <w:divBdr>
                <w:top w:val="none" w:sz="0" w:space="0" w:color="auto"/>
                <w:left w:val="none" w:sz="0" w:space="0" w:color="auto"/>
                <w:bottom w:val="none" w:sz="0" w:space="0" w:color="auto"/>
                <w:right w:val="none" w:sz="0" w:space="0" w:color="auto"/>
              </w:divBdr>
            </w:div>
            <w:div w:id="902449815">
              <w:marLeft w:val="240"/>
              <w:marRight w:val="0"/>
              <w:marTop w:val="0"/>
              <w:marBottom w:val="0"/>
              <w:divBdr>
                <w:top w:val="none" w:sz="0" w:space="0" w:color="auto"/>
                <w:left w:val="none" w:sz="0" w:space="0" w:color="auto"/>
                <w:bottom w:val="none" w:sz="0" w:space="0" w:color="auto"/>
                <w:right w:val="none" w:sz="0" w:space="0" w:color="auto"/>
              </w:divBdr>
            </w:div>
            <w:div w:id="324868151">
              <w:marLeft w:val="240"/>
              <w:marRight w:val="0"/>
              <w:marTop w:val="0"/>
              <w:marBottom w:val="0"/>
              <w:divBdr>
                <w:top w:val="none" w:sz="0" w:space="0" w:color="auto"/>
                <w:left w:val="none" w:sz="0" w:space="0" w:color="auto"/>
                <w:bottom w:val="none" w:sz="0" w:space="0" w:color="auto"/>
                <w:right w:val="none" w:sz="0" w:space="0" w:color="auto"/>
              </w:divBdr>
            </w:div>
            <w:div w:id="268048459">
              <w:marLeft w:val="240"/>
              <w:marRight w:val="0"/>
              <w:marTop w:val="0"/>
              <w:marBottom w:val="0"/>
              <w:divBdr>
                <w:top w:val="none" w:sz="0" w:space="0" w:color="auto"/>
                <w:left w:val="none" w:sz="0" w:space="0" w:color="auto"/>
                <w:bottom w:val="none" w:sz="0" w:space="0" w:color="auto"/>
                <w:right w:val="none" w:sz="0" w:space="0" w:color="auto"/>
              </w:divBdr>
            </w:div>
            <w:div w:id="358891877">
              <w:marLeft w:val="240"/>
              <w:marRight w:val="0"/>
              <w:marTop w:val="0"/>
              <w:marBottom w:val="0"/>
              <w:divBdr>
                <w:top w:val="none" w:sz="0" w:space="0" w:color="auto"/>
                <w:left w:val="none" w:sz="0" w:space="0" w:color="auto"/>
                <w:bottom w:val="none" w:sz="0" w:space="0" w:color="auto"/>
                <w:right w:val="none" w:sz="0" w:space="0" w:color="auto"/>
              </w:divBdr>
            </w:div>
            <w:div w:id="1287079406">
              <w:marLeft w:val="240"/>
              <w:marRight w:val="0"/>
              <w:marTop w:val="0"/>
              <w:marBottom w:val="0"/>
              <w:divBdr>
                <w:top w:val="none" w:sz="0" w:space="0" w:color="auto"/>
                <w:left w:val="none" w:sz="0" w:space="0" w:color="auto"/>
                <w:bottom w:val="none" w:sz="0" w:space="0" w:color="auto"/>
                <w:right w:val="none" w:sz="0" w:space="0" w:color="auto"/>
              </w:divBdr>
            </w:div>
            <w:div w:id="1444575402">
              <w:marLeft w:val="240"/>
              <w:marRight w:val="0"/>
              <w:marTop w:val="0"/>
              <w:marBottom w:val="0"/>
              <w:divBdr>
                <w:top w:val="none" w:sz="0" w:space="0" w:color="auto"/>
                <w:left w:val="none" w:sz="0" w:space="0" w:color="auto"/>
                <w:bottom w:val="none" w:sz="0" w:space="0" w:color="auto"/>
                <w:right w:val="none" w:sz="0" w:space="0" w:color="auto"/>
              </w:divBdr>
            </w:div>
            <w:div w:id="1298951539">
              <w:marLeft w:val="240"/>
              <w:marRight w:val="0"/>
              <w:marTop w:val="0"/>
              <w:marBottom w:val="0"/>
              <w:divBdr>
                <w:top w:val="none" w:sz="0" w:space="0" w:color="auto"/>
                <w:left w:val="none" w:sz="0" w:space="0" w:color="auto"/>
                <w:bottom w:val="none" w:sz="0" w:space="0" w:color="auto"/>
                <w:right w:val="none" w:sz="0" w:space="0" w:color="auto"/>
              </w:divBdr>
            </w:div>
            <w:div w:id="215164318">
              <w:marLeft w:val="240"/>
              <w:marRight w:val="0"/>
              <w:marTop w:val="0"/>
              <w:marBottom w:val="0"/>
              <w:divBdr>
                <w:top w:val="none" w:sz="0" w:space="0" w:color="auto"/>
                <w:left w:val="none" w:sz="0" w:space="0" w:color="auto"/>
                <w:bottom w:val="none" w:sz="0" w:space="0" w:color="auto"/>
                <w:right w:val="none" w:sz="0" w:space="0" w:color="auto"/>
              </w:divBdr>
            </w:div>
            <w:div w:id="937564591">
              <w:marLeft w:val="240"/>
              <w:marRight w:val="0"/>
              <w:marTop w:val="0"/>
              <w:marBottom w:val="0"/>
              <w:divBdr>
                <w:top w:val="none" w:sz="0" w:space="0" w:color="auto"/>
                <w:left w:val="none" w:sz="0" w:space="0" w:color="auto"/>
                <w:bottom w:val="none" w:sz="0" w:space="0" w:color="auto"/>
                <w:right w:val="none" w:sz="0" w:space="0" w:color="auto"/>
              </w:divBdr>
            </w:div>
            <w:div w:id="1561868479">
              <w:marLeft w:val="240"/>
              <w:marRight w:val="0"/>
              <w:marTop w:val="0"/>
              <w:marBottom w:val="0"/>
              <w:divBdr>
                <w:top w:val="none" w:sz="0" w:space="0" w:color="auto"/>
                <w:left w:val="none" w:sz="0" w:space="0" w:color="auto"/>
                <w:bottom w:val="none" w:sz="0" w:space="0" w:color="auto"/>
                <w:right w:val="none" w:sz="0" w:space="0" w:color="auto"/>
              </w:divBdr>
            </w:div>
            <w:div w:id="491066808">
              <w:marLeft w:val="240"/>
              <w:marRight w:val="0"/>
              <w:marTop w:val="0"/>
              <w:marBottom w:val="0"/>
              <w:divBdr>
                <w:top w:val="none" w:sz="0" w:space="0" w:color="auto"/>
                <w:left w:val="none" w:sz="0" w:space="0" w:color="auto"/>
                <w:bottom w:val="none" w:sz="0" w:space="0" w:color="auto"/>
                <w:right w:val="none" w:sz="0" w:space="0" w:color="auto"/>
              </w:divBdr>
            </w:div>
            <w:div w:id="909194533">
              <w:marLeft w:val="240"/>
              <w:marRight w:val="0"/>
              <w:marTop w:val="0"/>
              <w:marBottom w:val="0"/>
              <w:divBdr>
                <w:top w:val="none" w:sz="0" w:space="0" w:color="auto"/>
                <w:left w:val="none" w:sz="0" w:space="0" w:color="auto"/>
                <w:bottom w:val="none" w:sz="0" w:space="0" w:color="auto"/>
                <w:right w:val="none" w:sz="0" w:space="0" w:color="auto"/>
              </w:divBdr>
            </w:div>
            <w:div w:id="1768038841">
              <w:marLeft w:val="240"/>
              <w:marRight w:val="0"/>
              <w:marTop w:val="0"/>
              <w:marBottom w:val="0"/>
              <w:divBdr>
                <w:top w:val="none" w:sz="0" w:space="0" w:color="auto"/>
                <w:left w:val="none" w:sz="0" w:space="0" w:color="auto"/>
                <w:bottom w:val="none" w:sz="0" w:space="0" w:color="auto"/>
                <w:right w:val="none" w:sz="0" w:space="0" w:color="auto"/>
              </w:divBdr>
            </w:div>
            <w:div w:id="1108044438">
              <w:marLeft w:val="240"/>
              <w:marRight w:val="0"/>
              <w:marTop w:val="0"/>
              <w:marBottom w:val="0"/>
              <w:divBdr>
                <w:top w:val="none" w:sz="0" w:space="0" w:color="auto"/>
                <w:left w:val="none" w:sz="0" w:space="0" w:color="auto"/>
                <w:bottom w:val="none" w:sz="0" w:space="0" w:color="auto"/>
                <w:right w:val="none" w:sz="0" w:space="0" w:color="auto"/>
              </w:divBdr>
            </w:div>
            <w:div w:id="781608678">
              <w:marLeft w:val="240"/>
              <w:marRight w:val="0"/>
              <w:marTop w:val="0"/>
              <w:marBottom w:val="0"/>
              <w:divBdr>
                <w:top w:val="none" w:sz="0" w:space="0" w:color="auto"/>
                <w:left w:val="none" w:sz="0" w:space="0" w:color="auto"/>
                <w:bottom w:val="none" w:sz="0" w:space="0" w:color="auto"/>
                <w:right w:val="none" w:sz="0" w:space="0" w:color="auto"/>
              </w:divBdr>
            </w:div>
            <w:div w:id="457382180">
              <w:marLeft w:val="240"/>
              <w:marRight w:val="0"/>
              <w:marTop w:val="0"/>
              <w:marBottom w:val="0"/>
              <w:divBdr>
                <w:top w:val="none" w:sz="0" w:space="0" w:color="auto"/>
                <w:left w:val="none" w:sz="0" w:space="0" w:color="auto"/>
                <w:bottom w:val="none" w:sz="0" w:space="0" w:color="auto"/>
                <w:right w:val="none" w:sz="0" w:space="0" w:color="auto"/>
              </w:divBdr>
            </w:div>
            <w:div w:id="351954778">
              <w:marLeft w:val="240"/>
              <w:marRight w:val="0"/>
              <w:marTop w:val="0"/>
              <w:marBottom w:val="0"/>
              <w:divBdr>
                <w:top w:val="none" w:sz="0" w:space="0" w:color="auto"/>
                <w:left w:val="none" w:sz="0" w:space="0" w:color="auto"/>
                <w:bottom w:val="none" w:sz="0" w:space="0" w:color="auto"/>
                <w:right w:val="none" w:sz="0" w:space="0" w:color="auto"/>
              </w:divBdr>
            </w:div>
            <w:div w:id="538444369">
              <w:marLeft w:val="240"/>
              <w:marRight w:val="0"/>
              <w:marTop w:val="0"/>
              <w:marBottom w:val="0"/>
              <w:divBdr>
                <w:top w:val="none" w:sz="0" w:space="0" w:color="auto"/>
                <w:left w:val="none" w:sz="0" w:space="0" w:color="auto"/>
                <w:bottom w:val="none" w:sz="0" w:space="0" w:color="auto"/>
                <w:right w:val="none" w:sz="0" w:space="0" w:color="auto"/>
              </w:divBdr>
            </w:div>
            <w:div w:id="1693604487">
              <w:marLeft w:val="240"/>
              <w:marRight w:val="0"/>
              <w:marTop w:val="0"/>
              <w:marBottom w:val="0"/>
              <w:divBdr>
                <w:top w:val="none" w:sz="0" w:space="0" w:color="auto"/>
                <w:left w:val="none" w:sz="0" w:space="0" w:color="auto"/>
                <w:bottom w:val="none" w:sz="0" w:space="0" w:color="auto"/>
                <w:right w:val="none" w:sz="0" w:space="0" w:color="auto"/>
              </w:divBdr>
            </w:div>
            <w:div w:id="93669193">
              <w:marLeft w:val="240"/>
              <w:marRight w:val="0"/>
              <w:marTop w:val="0"/>
              <w:marBottom w:val="0"/>
              <w:divBdr>
                <w:top w:val="none" w:sz="0" w:space="0" w:color="auto"/>
                <w:left w:val="none" w:sz="0" w:space="0" w:color="auto"/>
                <w:bottom w:val="none" w:sz="0" w:space="0" w:color="auto"/>
                <w:right w:val="none" w:sz="0" w:space="0" w:color="auto"/>
              </w:divBdr>
            </w:div>
            <w:div w:id="1200239608">
              <w:marLeft w:val="240"/>
              <w:marRight w:val="0"/>
              <w:marTop w:val="0"/>
              <w:marBottom w:val="0"/>
              <w:divBdr>
                <w:top w:val="none" w:sz="0" w:space="0" w:color="auto"/>
                <w:left w:val="none" w:sz="0" w:space="0" w:color="auto"/>
                <w:bottom w:val="none" w:sz="0" w:space="0" w:color="auto"/>
                <w:right w:val="none" w:sz="0" w:space="0" w:color="auto"/>
              </w:divBdr>
            </w:div>
            <w:div w:id="1317877487">
              <w:marLeft w:val="240"/>
              <w:marRight w:val="0"/>
              <w:marTop w:val="0"/>
              <w:marBottom w:val="0"/>
              <w:divBdr>
                <w:top w:val="none" w:sz="0" w:space="0" w:color="auto"/>
                <w:left w:val="none" w:sz="0" w:space="0" w:color="auto"/>
                <w:bottom w:val="none" w:sz="0" w:space="0" w:color="auto"/>
                <w:right w:val="none" w:sz="0" w:space="0" w:color="auto"/>
              </w:divBdr>
            </w:div>
            <w:div w:id="5057740">
              <w:marLeft w:val="240"/>
              <w:marRight w:val="0"/>
              <w:marTop w:val="0"/>
              <w:marBottom w:val="0"/>
              <w:divBdr>
                <w:top w:val="none" w:sz="0" w:space="0" w:color="auto"/>
                <w:left w:val="none" w:sz="0" w:space="0" w:color="auto"/>
                <w:bottom w:val="none" w:sz="0" w:space="0" w:color="auto"/>
                <w:right w:val="none" w:sz="0" w:space="0" w:color="auto"/>
              </w:divBdr>
            </w:div>
            <w:div w:id="322272434">
              <w:marLeft w:val="240"/>
              <w:marRight w:val="0"/>
              <w:marTop w:val="0"/>
              <w:marBottom w:val="0"/>
              <w:divBdr>
                <w:top w:val="none" w:sz="0" w:space="0" w:color="auto"/>
                <w:left w:val="none" w:sz="0" w:space="0" w:color="auto"/>
                <w:bottom w:val="none" w:sz="0" w:space="0" w:color="auto"/>
                <w:right w:val="none" w:sz="0" w:space="0" w:color="auto"/>
              </w:divBdr>
            </w:div>
            <w:div w:id="1945183687">
              <w:marLeft w:val="240"/>
              <w:marRight w:val="0"/>
              <w:marTop w:val="0"/>
              <w:marBottom w:val="0"/>
              <w:divBdr>
                <w:top w:val="none" w:sz="0" w:space="0" w:color="auto"/>
                <w:left w:val="none" w:sz="0" w:space="0" w:color="auto"/>
                <w:bottom w:val="none" w:sz="0" w:space="0" w:color="auto"/>
                <w:right w:val="none" w:sz="0" w:space="0" w:color="auto"/>
              </w:divBdr>
            </w:div>
            <w:div w:id="1379621243">
              <w:marLeft w:val="240"/>
              <w:marRight w:val="0"/>
              <w:marTop w:val="0"/>
              <w:marBottom w:val="0"/>
              <w:divBdr>
                <w:top w:val="none" w:sz="0" w:space="0" w:color="auto"/>
                <w:left w:val="none" w:sz="0" w:space="0" w:color="auto"/>
                <w:bottom w:val="none" w:sz="0" w:space="0" w:color="auto"/>
                <w:right w:val="none" w:sz="0" w:space="0" w:color="auto"/>
              </w:divBdr>
            </w:div>
            <w:div w:id="1505516447">
              <w:marLeft w:val="240"/>
              <w:marRight w:val="0"/>
              <w:marTop w:val="0"/>
              <w:marBottom w:val="0"/>
              <w:divBdr>
                <w:top w:val="none" w:sz="0" w:space="0" w:color="auto"/>
                <w:left w:val="none" w:sz="0" w:space="0" w:color="auto"/>
                <w:bottom w:val="none" w:sz="0" w:space="0" w:color="auto"/>
                <w:right w:val="none" w:sz="0" w:space="0" w:color="auto"/>
              </w:divBdr>
            </w:div>
            <w:div w:id="2136559050">
              <w:marLeft w:val="240"/>
              <w:marRight w:val="0"/>
              <w:marTop w:val="0"/>
              <w:marBottom w:val="0"/>
              <w:divBdr>
                <w:top w:val="none" w:sz="0" w:space="0" w:color="auto"/>
                <w:left w:val="none" w:sz="0" w:space="0" w:color="auto"/>
                <w:bottom w:val="none" w:sz="0" w:space="0" w:color="auto"/>
                <w:right w:val="none" w:sz="0" w:space="0" w:color="auto"/>
              </w:divBdr>
            </w:div>
            <w:div w:id="1798983667">
              <w:marLeft w:val="240"/>
              <w:marRight w:val="0"/>
              <w:marTop w:val="0"/>
              <w:marBottom w:val="0"/>
              <w:divBdr>
                <w:top w:val="none" w:sz="0" w:space="0" w:color="auto"/>
                <w:left w:val="none" w:sz="0" w:space="0" w:color="auto"/>
                <w:bottom w:val="none" w:sz="0" w:space="0" w:color="auto"/>
                <w:right w:val="none" w:sz="0" w:space="0" w:color="auto"/>
              </w:divBdr>
            </w:div>
            <w:div w:id="1297179153">
              <w:marLeft w:val="240"/>
              <w:marRight w:val="0"/>
              <w:marTop w:val="0"/>
              <w:marBottom w:val="0"/>
              <w:divBdr>
                <w:top w:val="none" w:sz="0" w:space="0" w:color="auto"/>
                <w:left w:val="none" w:sz="0" w:space="0" w:color="auto"/>
                <w:bottom w:val="none" w:sz="0" w:space="0" w:color="auto"/>
                <w:right w:val="none" w:sz="0" w:space="0" w:color="auto"/>
              </w:divBdr>
            </w:div>
            <w:div w:id="1045328307">
              <w:marLeft w:val="240"/>
              <w:marRight w:val="0"/>
              <w:marTop w:val="0"/>
              <w:marBottom w:val="0"/>
              <w:divBdr>
                <w:top w:val="none" w:sz="0" w:space="0" w:color="auto"/>
                <w:left w:val="none" w:sz="0" w:space="0" w:color="auto"/>
                <w:bottom w:val="none" w:sz="0" w:space="0" w:color="auto"/>
                <w:right w:val="none" w:sz="0" w:space="0" w:color="auto"/>
              </w:divBdr>
            </w:div>
            <w:div w:id="2034961410">
              <w:marLeft w:val="240"/>
              <w:marRight w:val="0"/>
              <w:marTop w:val="0"/>
              <w:marBottom w:val="0"/>
              <w:divBdr>
                <w:top w:val="none" w:sz="0" w:space="0" w:color="auto"/>
                <w:left w:val="none" w:sz="0" w:space="0" w:color="auto"/>
                <w:bottom w:val="none" w:sz="0" w:space="0" w:color="auto"/>
                <w:right w:val="none" w:sz="0" w:space="0" w:color="auto"/>
              </w:divBdr>
            </w:div>
            <w:div w:id="1183132562">
              <w:marLeft w:val="240"/>
              <w:marRight w:val="0"/>
              <w:marTop w:val="0"/>
              <w:marBottom w:val="0"/>
              <w:divBdr>
                <w:top w:val="none" w:sz="0" w:space="0" w:color="auto"/>
                <w:left w:val="none" w:sz="0" w:space="0" w:color="auto"/>
                <w:bottom w:val="none" w:sz="0" w:space="0" w:color="auto"/>
                <w:right w:val="none" w:sz="0" w:space="0" w:color="auto"/>
              </w:divBdr>
            </w:div>
            <w:div w:id="528832845">
              <w:marLeft w:val="240"/>
              <w:marRight w:val="0"/>
              <w:marTop w:val="0"/>
              <w:marBottom w:val="0"/>
              <w:divBdr>
                <w:top w:val="none" w:sz="0" w:space="0" w:color="auto"/>
                <w:left w:val="none" w:sz="0" w:space="0" w:color="auto"/>
                <w:bottom w:val="none" w:sz="0" w:space="0" w:color="auto"/>
                <w:right w:val="none" w:sz="0" w:space="0" w:color="auto"/>
              </w:divBdr>
            </w:div>
            <w:div w:id="2048604823">
              <w:marLeft w:val="240"/>
              <w:marRight w:val="0"/>
              <w:marTop w:val="0"/>
              <w:marBottom w:val="0"/>
              <w:divBdr>
                <w:top w:val="none" w:sz="0" w:space="0" w:color="auto"/>
                <w:left w:val="none" w:sz="0" w:space="0" w:color="auto"/>
                <w:bottom w:val="none" w:sz="0" w:space="0" w:color="auto"/>
                <w:right w:val="none" w:sz="0" w:space="0" w:color="auto"/>
              </w:divBdr>
            </w:div>
            <w:div w:id="1570652109">
              <w:marLeft w:val="240"/>
              <w:marRight w:val="0"/>
              <w:marTop w:val="0"/>
              <w:marBottom w:val="0"/>
              <w:divBdr>
                <w:top w:val="none" w:sz="0" w:space="0" w:color="auto"/>
                <w:left w:val="none" w:sz="0" w:space="0" w:color="auto"/>
                <w:bottom w:val="none" w:sz="0" w:space="0" w:color="auto"/>
                <w:right w:val="none" w:sz="0" w:space="0" w:color="auto"/>
              </w:divBdr>
            </w:div>
            <w:div w:id="962539770">
              <w:marLeft w:val="240"/>
              <w:marRight w:val="0"/>
              <w:marTop w:val="0"/>
              <w:marBottom w:val="0"/>
              <w:divBdr>
                <w:top w:val="none" w:sz="0" w:space="0" w:color="auto"/>
                <w:left w:val="none" w:sz="0" w:space="0" w:color="auto"/>
                <w:bottom w:val="none" w:sz="0" w:space="0" w:color="auto"/>
                <w:right w:val="none" w:sz="0" w:space="0" w:color="auto"/>
              </w:divBdr>
            </w:div>
            <w:div w:id="14623980">
              <w:marLeft w:val="240"/>
              <w:marRight w:val="0"/>
              <w:marTop w:val="0"/>
              <w:marBottom w:val="0"/>
              <w:divBdr>
                <w:top w:val="none" w:sz="0" w:space="0" w:color="auto"/>
                <w:left w:val="none" w:sz="0" w:space="0" w:color="auto"/>
                <w:bottom w:val="none" w:sz="0" w:space="0" w:color="auto"/>
                <w:right w:val="none" w:sz="0" w:space="0" w:color="auto"/>
              </w:divBdr>
            </w:div>
            <w:div w:id="265505028">
              <w:marLeft w:val="240"/>
              <w:marRight w:val="0"/>
              <w:marTop w:val="0"/>
              <w:marBottom w:val="0"/>
              <w:divBdr>
                <w:top w:val="none" w:sz="0" w:space="0" w:color="auto"/>
                <w:left w:val="none" w:sz="0" w:space="0" w:color="auto"/>
                <w:bottom w:val="none" w:sz="0" w:space="0" w:color="auto"/>
                <w:right w:val="none" w:sz="0" w:space="0" w:color="auto"/>
              </w:divBdr>
            </w:div>
            <w:div w:id="1164005923">
              <w:marLeft w:val="240"/>
              <w:marRight w:val="0"/>
              <w:marTop w:val="0"/>
              <w:marBottom w:val="0"/>
              <w:divBdr>
                <w:top w:val="none" w:sz="0" w:space="0" w:color="auto"/>
                <w:left w:val="none" w:sz="0" w:space="0" w:color="auto"/>
                <w:bottom w:val="none" w:sz="0" w:space="0" w:color="auto"/>
                <w:right w:val="none" w:sz="0" w:space="0" w:color="auto"/>
              </w:divBdr>
            </w:div>
            <w:div w:id="504710181">
              <w:marLeft w:val="240"/>
              <w:marRight w:val="0"/>
              <w:marTop w:val="0"/>
              <w:marBottom w:val="0"/>
              <w:divBdr>
                <w:top w:val="none" w:sz="0" w:space="0" w:color="auto"/>
                <w:left w:val="none" w:sz="0" w:space="0" w:color="auto"/>
                <w:bottom w:val="none" w:sz="0" w:space="0" w:color="auto"/>
                <w:right w:val="none" w:sz="0" w:space="0" w:color="auto"/>
              </w:divBdr>
            </w:div>
            <w:div w:id="1589194396">
              <w:marLeft w:val="240"/>
              <w:marRight w:val="0"/>
              <w:marTop w:val="0"/>
              <w:marBottom w:val="0"/>
              <w:divBdr>
                <w:top w:val="none" w:sz="0" w:space="0" w:color="auto"/>
                <w:left w:val="none" w:sz="0" w:space="0" w:color="auto"/>
                <w:bottom w:val="none" w:sz="0" w:space="0" w:color="auto"/>
                <w:right w:val="none" w:sz="0" w:space="0" w:color="auto"/>
              </w:divBdr>
            </w:div>
            <w:div w:id="998002536">
              <w:marLeft w:val="240"/>
              <w:marRight w:val="0"/>
              <w:marTop w:val="0"/>
              <w:marBottom w:val="0"/>
              <w:divBdr>
                <w:top w:val="none" w:sz="0" w:space="0" w:color="auto"/>
                <w:left w:val="none" w:sz="0" w:space="0" w:color="auto"/>
                <w:bottom w:val="none" w:sz="0" w:space="0" w:color="auto"/>
                <w:right w:val="none" w:sz="0" w:space="0" w:color="auto"/>
              </w:divBdr>
            </w:div>
            <w:div w:id="1788816436">
              <w:marLeft w:val="240"/>
              <w:marRight w:val="0"/>
              <w:marTop w:val="0"/>
              <w:marBottom w:val="0"/>
              <w:divBdr>
                <w:top w:val="none" w:sz="0" w:space="0" w:color="auto"/>
                <w:left w:val="none" w:sz="0" w:space="0" w:color="auto"/>
                <w:bottom w:val="none" w:sz="0" w:space="0" w:color="auto"/>
                <w:right w:val="none" w:sz="0" w:space="0" w:color="auto"/>
              </w:divBdr>
            </w:div>
            <w:div w:id="1585840196">
              <w:marLeft w:val="240"/>
              <w:marRight w:val="0"/>
              <w:marTop w:val="0"/>
              <w:marBottom w:val="0"/>
              <w:divBdr>
                <w:top w:val="none" w:sz="0" w:space="0" w:color="auto"/>
                <w:left w:val="none" w:sz="0" w:space="0" w:color="auto"/>
                <w:bottom w:val="none" w:sz="0" w:space="0" w:color="auto"/>
                <w:right w:val="none" w:sz="0" w:space="0" w:color="auto"/>
              </w:divBdr>
            </w:div>
            <w:div w:id="913785190">
              <w:marLeft w:val="240"/>
              <w:marRight w:val="0"/>
              <w:marTop w:val="0"/>
              <w:marBottom w:val="0"/>
              <w:divBdr>
                <w:top w:val="none" w:sz="0" w:space="0" w:color="auto"/>
                <w:left w:val="none" w:sz="0" w:space="0" w:color="auto"/>
                <w:bottom w:val="none" w:sz="0" w:space="0" w:color="auto"/>
                <w:right w:val="none" w:sz="0" w:space="0" w:color="auto"/>
              </w:divBdr>
            </w:div>
            <w:div w:id="171382827">
              <w:marLeft w:val="240"/>
              <w:marRight w:val="0"/>
              <w:marTop w:val="0"/>
              <w:marBottom w:val="0"/>
              <w:divBdr>
                <w:top w:val="none" w:sz="0" w:space="0" w:color="auto"/>
                <w:left w:val="none" w:sz="0" w:space="0" w:color="auto"/>
                <w:bottom w:val="none" w:sz="0" w:space="0" w:color="auto"/>
                <w:right w:val="none" w:sz="0" w:space="0" w:color="auto"/>
              </w:divBdr>
            </w:div>
            <w:div w:id="689339683">
              <w:marLeft w:val="240"/>
              <w:marRight w:val="0"/>
              <w:marTop w:val="0"/>
              <w:marBottom w:val="0"/>
              <w:divBdr>
                <w:top w:val="none" w:sz="0" w:space="0" w:color="auto"/>
                <w:left w:val="none" w:sz="0" w:space="0" w:color="auto"/>
                <w:bottom w:val="none" w:sz="0" w:space="0" w:color="auto"/>
                <w:right w:val="none" w:sz="0" w:space="0" w:color="auto"/>
              </w:divBdr>
            </w:div>
            <w:div w:id="1205681134">
              <w:marLeft w:val="240"/>
              <w:marRight w:val="0"/>
              <w:marTop w:val="0"/>
              <w:marBottom w:val="0"/>
              <w:divBdr>
                <w:top w:val="none" w:sz="0" w:space="0" w:color="auto"/>
                <w:left w:val="none" w:sz="0" w:space="0" w:color="auto"/>
                <w:bottom w:val="none" w:sz="0" w:space="0" w:color="auto"/>
                <w:right w:val="none" w:sz="0" w:space="0" w:color="auto"/>
              </w:divBdr>
            </w:div>
            <w:div w:id="1002006186">
              <w:marLeft w:val="240"/>
              <w:marRight w:val="0"/>
              <w:marTop w:val="0"/>
              <w:marBottom w:val="0"/>
              <w:divBdr>
                <w:top w:val="none" w:sz="0" w:space="0" w:color="auto"/>
                <w:left w:val="none" w:sz="0" w:space="0" w:color="auto"/>
                <w:bottom w:val="none" w:sz="0" w:space="0" w:color="auto"/>
                <w:right w:val="none" w:sz="0" w:space="0" w:color="auto"/>
              </w:divBdr>
            </w:div>
            <w:div w:id="878399051">
              <w:marLeft w:val="240"/>
              <w:marRight w:val="0"/>
              <w:marTop w:val="0"/>
              <w:marBottom w:val="0"/>
              <w:divBdr>
                <w:top w:val="none" w:sz="0" w:space="0" w:color="auto"/>
                <w:left w:val="none" w:sz="0" w:space="0" w:color="auto"/>
                <w:bottom w:val="none" w:sz="0" w:space="0" w:color="auto"/>
                <w:right w:val="none" w:sz="0" w:space="0" w:color="auto"/>
              </w:divBdr>
            </w:div>
            <w:div w:id="666710682">
              <w:marLeft w:val="240"/>
              <w:marRight w:val="0"/>
              <w:marTop w:val="0"/>
              <w:marBottom w:val="0"/>
              <w:divBdr>
                <w:top w:val="none" w:sz="0" w:space="0" w:color="auto"/>
                <w:left w:val="none" w:sz="0" w:space="0" w:color="auto"/>
                <w:bottom w:val="none" w:sz="0" w:space="0" w:color="auto"/>
                <w:right w:val="none" w:sz="0" w:space="0" w:color="auto"/>
              </w:divBdr>
            </w:div>
            <w:div w:id="1183664332">
              <w:marLeft w:val="240"/>
              <w:marRight w:val="0"/>
              <w:marTop w:val="0"/>
              <w:marBottom w:val="0"/>
              <w:divBdr>
                <w:top w:val="none" w:sz="0" w:space="0" w:color="auto"/>
                <w:left w:val="none" w:sz="0" w:space="0" w:color="auto"/>
                <w:bottom w:val="none" w:sz="0" w:space="0" w:color="auto"/>
                <w:right w:val="none" w:sz="0" w:space="0" w:color="auto"/>
              </w:divBdr>
            </w:div>
            <w:div w:id="1598904108">
              <w:marLeft w:val="240"/>
              <w:marRight w:val="0"/>
              <w:marTop w:val="0"/>
              <w:marBottom w:val="0"/>
              <w:divBdr>
                <w:top w:val="none" w:sz="0" w:space="0" w:color="auto"/>
                <w:left w:val="none" w:sz="0" w:space="0" w:color="auto"/>
                <w:bottom w:val="none" w:sz="0" w:space="0" w:color="auto"/>
                <w:right w:val="none" w:sz="0" w:space="0" w:color="auto"/>
              </w:divBdr>
            </w:div>
            <w:div w:id="1587685532">
              <w:marLeft w:val="240"/>
              <w:marRight w:val="0"/>
              <w:marTop w:val="0"/>
              <w:marBottom w:val="0"/>
              <w:divBdr>
                <w:top w:val="none" w:sz="0" w:space="0" w:color="auto"/>
                <w:left w:val="none" w:sz="0" w:space="0" w:color="auto"/>
                <w:bottom w:val="none" w:sz="0" w:space="0" w:color="auto"/>
                <w:right w:val="none" w:sz="0" w:space="0" w:color="auto"/>
              </w:divBdr>
            </w:div>
            <w:div w:id="2056855122">
              <w:marLeft w:val="240"/>
              <w:marRight w:val="0"/>
              <w:marTop w:val="0"/>
              <w:marBottom w:val="0"/>
              <w:divBdr>
                <w:top w:val="none" w:sz="0" w:space="0" w:color="auto"/>
                <w:left w:val="none" w:sz="0" w:space="0" w:color="auto"/>
                <w:bottom w:val="none" w:sz="0" w:space="0" w:color="auto"/>
                <w:right w:val="none" w:sz="0" w:space="0" w:color="auto"/>
              </w:divBdr>
            </w:div>
            <w:div w:id="1009520974">
              <w:marLeft w:val="240"/>
              <w:marRight w:val="0"/>
              <w:marTop w:val="0"/>
              <w:marBottom w:val="0"/>
              <w:divBdr>
                <w:top w:val="none" w:sz="0" w:space="0" w:color="auto"/>
                <w:left w:val="none" w:sz="0" w:space="0" w:color="auto"/>
                <w:bottom w:val="none" w:sz="0" w:space="0" w:color="auto"/>
                <w:right w:val="none" w:sz="0" w:space="0" w:color="auto"/>
              </w:divBdr>
            </w:div>
            <w:div w:id="1796632697">
              <w:marLeft w:val="240"/>
              <w:marRight w:val="0"/>
              <w:marTop w:val="0"/>
              <w:marBottom w:val="0"/>
              <w:divBdr>
                <w:top w:val="none" w:sz="0" w:space="0" w:color="auto"/>
                <w:left w:val="none" w:sz="0" w:space="0" w:color="auto"/>
                <w:bottom w:val="none" w:sz="0" w:space="0" w:color="auto"/>
                <w:right w:val="none" w:sz="0" w:space="0" w:color="auto"/>
              </w:divBdr>
            </w:div>
            <w:div w:id="1969047875">
              <w:marLeft w:val="240"/>
              <w:marRight w:val="0"/>
              <w:marTop w:val="0"/>
              <w:marBottom w:val="0"/>
              <w:divBdr>
                <w:top w:val="none" w:sz="0" w:space="0" w:color="auto"/>
                <w:left w:val="none" w:sz="0" w:space="0" w:color="auto"/>
                <w:bottom w:val="none" w:sz="0" w:space="0" w:color="auto"/>
                <w:right w:val="none" w:sz="0" w:space="0" w:color="auto"/>
              </w:divBdr>
            </w:div>
            <w:div w:id="676155578">
              <w:marLeft w:val="240"/>
              <w:marRight w:val="0"/>
              <w:marTop w:val="0"/>
              <w:marBottom w:val="0"/>
              <w:divBdr>
                <w:top w:val="none" w:sz="0" w:space="0" w:color="auto"/>
                <w:left w:val="none" w:sz="0" w:space="0" w:color="auto"/>
                <w:bottom w:val="none" w:sz="0" w:space="0" w:color="auto"/>
                <w:right w:val="none" w:sz="0" w:space="0" w:color="auto"/>
              </w:divBdr>
            </w:div>
            <w:div w:id="444620564">
              <w:marLeft w:val="240"/>
              <w:marRight w:val="0"/>
              <w:marTop w:val="0"/>
              <w:marBottom w:val="0"/>
              <w:divBdr>
                <w:top w:val="none" w:sz="0" w:space="0" w:color="auto"/>
                <w:left w:val="none" w:sz="0" w:space="0" w:color="auto"/>
                <w:bottom w:val="none" w:sz="0" w:space="0" w:color="auto"/>
                <w:right w:val="none" w:sz="0" w:space="0" w:color="auto"/>
              </w:divBdr>
            </w:div>
            <w:div w:id="873735698">
              <w:marLeft w:val="240"/>
              <w:marRight w:val="0"/>
              <w:marTop w:val="0"/>
              <w:marBottom w:val="0"/>
              <w:divBdr>
                <w:top w:val="none" w:sz="0" w:space="0" w:color="auto"/>
                <w:left w:val="none" w:sz="0" w:space="0" w:color="auto"/>
                <w:bottom w:val="none" w:sz="0" w:space="0" w:color="auto"/>
                <w:right w:val="none" w:sz="0" w:space="0" w:color="auto"/>
              </w:divBdr>
            </w:div>
            <w:div w:id="430467915">
              <w:marLeft w:val="0"/>
              <w:marRight w:val="0"/>
              <w:marTop w:val="0"/>
              <w:marBottom w:val="0"/>
              <w:divBdr>
                <w:top w:val="none" w:sz="0" w:space="0" w:color="auto"/>
                <w:left w:val="none" w:sz="0" w:space="0" w:color="auto"/>
                <w:bottom w:val="none" w:sz="0" w:space="0" w:color="auto"/>
                <w:right w:val="none" w:sz="0" w:space="0" w:color="auto"/>
              </w:divBdr>
            </w:div>
            <w:div w:id="1308127203">
              <w:marLeft w:val="0"/>
              <w:marRight w:val="0"/>
              <w:marTop w:val="0"/>
              <w:marBottom w:val="0"/>
              <w:divBdr>
                <w:top w:val="none" w:sz="0" w:space="0" w:color="auto"/>
                <w:left w:val="none" w:sz="0" w:space="0" w:color="auto"/>
                <w:bottom w:val="none" w:sz="0" w:space="0" w:color="auto"/>
                <w:right w:val="none" w:sz="0" w:space="0" w:color="auto"/>
              </w:divBdr>
            </w:div>
            <w:div w:id="223152021">
              <w:marLeft w:val="0"/>
              <w:marRight w:val="0"/>
              <w:marTop w:val="0"/>
              <w:marBottom w:val="0"/>
              <w:divBdr>
                <w:top w:val="none" w:sz="0" w:space="0" w:color="auto"/>
                <w:left w:val="none" w:sz="0" w:space="0" w:color="auto"/>
                <w:bottom w:val="none" w:sz="0" w:space="0" w:color="auto"/>
                <w:right w:val="none" w:sz="0" w:space="0" w:color="auto"/>
              </w:divBdr>
            </w:div>
            <w:div w:id="1868831160">
              <w:marLeft w:val="0"/>
              <w:marRight w:val="0"/>
              <w:marTop w:val="0"/>
              <w:marBottom w:val="0"/>
              <w:divBdr>
                <w:top w:val="none" w:sz="0" w:space="0" w:color="auto"/>
                <w:left w:val="none" w:sz="0" w:space="0" w:color="auto"/>
                <w:bottom w:val="none" w:sz="0" w:space="0" w:color="auto"/>
                <w:right w:val="none" w:sz="0" w:space="0" w:color="auto"/>
              </w:divBdr>
            </w:div>
            <w:div w:id="676351739">
              <w:marLeft w:val="0"/>
              <w:marRight w:val="0"/>
              <w:marTop w:val="0"/>
              <w:marBottom w:val="0"/>
              <w:divBdr>
                <w:top w:val="none" w:sz="0" w:space="0" w:color="auto"/>
                <w:left w:val="none" w:sz="0" w:space="0" w:color="auto"/>
                <w:bottom w:val="none" w:sz="0" w:space="0" w:color="auto"/>
                <w:right w:val="none" w:sz="0" w:space="0" w:color="auto"/>
              </w:divBdr>
            </w:div>
            <w:div w:id="336886384">
              <w:marLeft w:val="0"/>
              <w:marRight w:val="0"/>
              <w:marTop w:val="0"/>
              <w:marBottom w:val="0"/>
              <w:divBdr>
                <w:top w:val="none" w:sz="0" w:space="0" w:color="auto"/>
                <w:left w:val="none" w:sz="0" w:space="0" w:color="auto"/>
                <w:bottom w:val="none" w:sz="0" w:space="0" w:color="auto"/>
                <w:right w:val="none" w:sz="0" w:space="0" w:color="auto"/>
              </w:divBdr>
            </w:div>
            <w:div w:id="1067998954">
              <w:marLeft w:val="0"/>
              <w:marRight w:val="0"/>
              <w:marTop w:val="0"/>
              <w:marBottom w:val="0"/>
              <w:divBdr>
                <w:top w:val="none" w:sz="0" w:space="0" w:color="auto"/>
                <w:left w:val="none" w:sz="0" w:space="0" w:color="auto"/>
                <w:bottom w:val="none" w:sz="0" w:space="0" w:color="auto"/>
                <w:right w:val="none" w:sz="0" w:space="0" w:color="auto"/>
              </w:divBdr>
            </w:div>
            <w:div w:id="1845822857">
              <w:marLeft w:val="0"/>
              <w:marRight w:val="0"/>
              <w:marTop w:val="0"/>
              <w:marBottom w:val="0"/>
              <w:divBdr>
                <w:top w:val="none" w:sz="0" w:space="0" w:color="auto"/>
                <w:left w:val="none" w:sz="0" w:space="0" w:color="auto"/>
                <w:bottom w:val="none" w:sz="0" w:space="0" w:color="auto"/>
                <w:right w:val="none" w:sz="0" w:space="0" w:color="auto"/>
              </w:divBdr>
            </w:div>
            <w:div w:id="1585216414">
              <w:marLeft w:val="0"/>
              <w:marRight w:val="0"/>
              <w:marTop w:val="0"/>
              <w:marBottom w:val="0"/>
              <w:divBdr>
                <w:top w:val="none" w:sz="0" w:space="0" w:color="auto"/>
                <w:left w:val="none" w:sz="0" w:space="0" w:color="auto"/>
                <w:bottom w:val="none" w:sz="0" w:space="0" w:color="auto"/>
                <w:right w:val="none" w:sz="0" w:space="0" w:color="auto"/>
              </w:divBdr>
            </w:div>
            <w:div w:id="378558871">
              <w:marLeft w:val="0"/>
              <w:marRight w:val="0"/>
              <w:marTop w:val="0"/>
              <w:marBottom w:val="0"/>
              <w:divBdr>
                <w:top w:val="none" w:sz="0" w:space="0" w:color="auto"/>
                <w:left w:val="none" w:sz="0" w:space="0" w:color="auto"/>
                <w:bottom w:val="none" w:sz="0" w:space="0" w:color="auto"/>
                <w:right w:val="none" w:sz="0" w:space="0" w:color="auto"/>
              </w:divBdr>
            </w:div>
            <w:div w:id="489953479">
              <w:marLeft w:val="0"/>
              <w:marRight w:val="0"/>
              <w:marTop w:val="0"/>
              <w:marBottom w:val="0"/>
              <w:divBdr>
                <w:top w:val="none" w:sz="0" w:space="0" w:color="auto"/>
                <w:left w:val="none" w:sz="0" w:space="0" w:color="auto"/>
                <w:bottom w:val="none" w:sz="0" w:space="0" w:color="auto"/>
                <w:right w:val="none" w:sz="0" w:space="0" w:color="auto"/>
              </w:divBdr>
            </w:div>
            <w:div w:id="415707044">
              <w:marLeft w:val="0"/>
              <w:marRight w:val="0"/>
              <w:marTop w:val="0"/>
              <w:marBottom w:val="0"/>
              <w:divBdr>
                <w:top w:val="none" w:sz="0" w:space="0" w:color="auto"/>
                <w:left w:val="none" w:sz="0" w:space="0" w:color="auto"/>
                <w:bottom w:val="none" w:sz="0" w:space="0" w:color="auto"/>
                <w:right w:val="none" w:sz="0" w:space="0" w:color="auto"/>
              </w:divBdr>
            </w:div>
            <w:div w:id="973363451">
              <w:marLeft w:val="0"/>
              <w:marRight w:val="0"/>
              <w:marTop w:val="0"/>
              <w:marBottom w:val="0"/>
              <w:divBdr>
                <w:top w:val="none" w:sz="0" w:space="0" w:color="auto"/>
                <w:left w:val="none" w:sz="0" w:space="0" w:color="auto"/>
                <w:bottom w:val="none" w:sz="0" w:space="0" w:color="auto"/>
                <w:right w:val="none" w:sz="0" w:space="0" w:color="auto"/>
              </w:divBdr>
            </w:div>
            <w:div w:id="1209142257">
              <w:marLeft w:val="0"/>
              <w:marRight w:val="0"/>
              <w:marTop w:val="0"/>
              <w:marBottom w:val="0"/>
              <w:divBdr>
                <w:top w:val="none" w:sz="0" w:space="0" w:color="auto"/>
                <w:left w:val="none" w:sz="0" w:space="0" w:color="auto"/>
                <w:bottom w:val="none" w:sz="0" w:space="0" w:color="auto"/>
                <w:right w:val="none" w:sz="0" w:space="0" w:color="auto"/>
              </w:divBdr>
            </w:div>
            <w:div w:id="423691272">
              <w:marLeft w:val="0"/>
              <w:marRight w:val="0"/>
              <w:marTop w:val="0"/>
              <w:marBottom w:val="0"/>
              <w:divBdr>
                <w:top w:val="none" w:sz="0" w:space="0" w:color="auto"/>
                <w:left w:val="none" w:sz="0" w:space="0" w:color="auto"/>
                <w:bottom w:val="none" w:sz="0" w:space="0" w:color="auto"/>
                <w:right w:val="none" w:sz="0" w:space="0" w:color="auto"/>
              </w:divBdr>
            </w:div>
            <w:div w:id="616982894">
              <w:marLeft w:val="0"/>
              <w:marRight w:val="0"/>
              <w:marTop w:val="0"/>
              <w:marBottom w:val="0"/>
              <w:divBdr>
                <w:top w:val="none" w:sz="0" w:space="0" w:color="auto"/>
                <w:left w:val="none" w:sz="0" w:space="0" w:color="auto"/>
                <w:bottom w:val="none" w:sz="0" w:space="0" w:color="auto"/>
                <w:right w:val="none" w:sz="0" w:space="0" w:color="auto"/>
              </w:divBdr>
            </w:div>
            <w:div w:id="1005985138">
              <w:marLeft w:val="0"/>
              <w:marRight w:val="0"/>
              <w:marTop w:val="0"/>
              <w:marBottom w:val="0"/>
              <w:divBdr>
                <w:top w:val="none" w:sz="0" w:space="0" w:color="auto"/>
                <w:left w:val="none" w:sz="0" w:space="0" w:color="auto"/>
                <w:bottom w:val="none" w:sz="0" w:space="0" w:color="auto"/>
                <w:right w:val="none" w:sz="0" w:space="0" w:color="auto"/>
              </w:divBdr>
            </w:div>
            <w:div w:id="639119732">
              <w:marLeft w:val="0"/>
              <w:marRight w:val="0"/>
              <w:marTop w:val="0"/>
              <w:marBottom w:val="0"/>
              <w:divBdr>
                <w:top w:val="none" w:sz="0" w:space="0" w:color="auto"/>
                <w:left w:val="none" w:sz="0" w:space="0" w:color="auto"/>
                <w:bottom w:val="none" w:sz="0" w:space="0" w:color="auto"/>
                <w:right w:val="none" w:sz="0" w:space="0" w:color="auto"/>
              </w:divBdr>
            </w:div>
            <w:div w:id="1439838792">
              <w:marLeft w:val="0"/>
              <w:marRight w:val="0"/>
              <w:marTop w:val="0"/>
              <w:marBottom w:val="0"/>
              <w:divBdr>
                <w:top w:val="none" w:sz="0" w:space="0" w:color="auto"/>
                <w:left w:val="none" w:sz="0" w:space="0" w:color="auto"/>
                <w:bottom w:val="none" w:sz="0" w:space="0" w:color="auto"/>
                <w:right w:val="none" w:sz="0" w:space="0" w:color="auto"/>
              </w:divBdr>
            </w:div>
            <w:div w:id="199166725">
              <w:marLeft w:val="0"/>
              <w:marRight w:val="0"/>
              <w:marTop w:val="0"/>
              <w:marBottom w:val="0"/>
              <w:divBdr>
                <w:top w:val="none" w:sz="0" w:space="0" w:color="auto"/>
                <w:left w:val="none" w:sz="0" w:space="0" w:color="auto"/>
                <w:bottom w:val="none" w:sz="0" w:space="0" w:color="auto"/>
                <w:right w:val="none" w:sz="0" w:space="0" w:color="auto"/>
              </w:divBdr>
            </w:div>
            <w:div w:id="1166550480">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412701016">
              <w:marLeft w:val="0"/>
              <w:marRight w:val="0"/>
              <w:marTop w:val="0"/>
              <w:marBottom w:val="0"/>
              <w:divBdr>
                <w:top w:val="none" w:sz="0" w:space="0" w:color="auto"/>
                <w:left w:val="none" w:sz="0" w:space="0" w:color="auto"/>
                <w:bottom w:val="none" w:sz="0" w:space="0" w:color="auto"/>
                <w:right w:val="none" w:sz="0" w:space="0" w:color="auto"/>
              </w:divBdr>
            </w:div>
            <w:div w:id="1159536651">
              <w:marLeft w:val="0"/>
              <w:marRight w:val="0"/>
              <w:marTop w:val="0"/>
              <w:marBottom w:val="0"/>
              <w:divBdr>
                <w:top w:val="none" w:sz="0" w:space="0" w:color="auto"/>
                <w:left w:val="none" w:sz="0" w:space="0" w:color="auto"/>
                <w:bottom w:val="none" w:sz="0" w:space="0" w:color="auto"/>
                <w:right w:val="none" w:sz="0" w:space="0" w:color="auto"/>
              </w:divBdr>
            </w:div>
            <w:div w:id="1606420052">
              <w:marLeft w:val="0"/>
              <w:marRight w:val="0"/>
              <w:marTop w:val="0"/>
              <w:marBottom w:val="0"/>
              <w:divBdr>
                <w:top w:val="none" w:sz="0" w:space="0" w:color="auto"/>
                <w:left w:val="none" w:sz="0" w:space="0" w:color="auto"/>
                <w:bottom w:val="none" w:sz="0" w:space="0" w:color="auto"/>
                <w:right w:val="none" w:sz="0" w:space="0" w:color="auto"/>
              </w:divBdr>
            </w:div>
            <w:div w:id="1580678258">
              <w:marLeft w:val="0"/>
              <w:marRight w:val="0"/>
              <w:marTop w:val="0"/>
              <w:marBottom w:val="0"/>
              <w:divBdr>
                <w:top w:val="none" w:sz="0" w:space="0" w:color="auto"/>
                <w:left w:val="none" w:sz="0" w:space="0" w:color="auto"/>
                <w:bottom w:val="none" w:sz="0" w:space="0" w:color="auto"/>
                <w:right w:val="none" w:sz="0" w:space="0" w:color="auto"/>
              </w:divBdr>
            </w:div>
            <w:div w:id="1875196423">
              <w:marLeft w:val="0"/>
              <w:marRight w:val="0"/>
              <w:marTop w:val="0"/>
              <w:marBottom w:val="0"/>
              <w:divBdr>
                <w:top w:val="none" w:sz="0" w:space="0" w:color="auto"/>
                <w:left w:val="none" w:sz="0" w:space="0" w:color="auto"/>
                <w:bottom w:val="none" w:sz="0" w:space="0" w:color="auto"/>
                <w:right w:val="none" w:sz="0" w:space="0" w:color="auto"/>
              </w:divBdr>
            </w:div>
            <w:div w:id="1162358932">
              <w:marLeft w:val="0"/>
              <w:marRight w:val="0"/>
              <w:marTop w:val="0"/>
              <w:marBottom w:val="0"/>
              <w:divBdr>
                <w:top w:val="none" w:sz="0" w:space="0" w:color="auto"/>
                <w:left w:val="none" w:sz="0" w:space="0" w:color="auto"/>
                <w:bottom w:val="none" w:sz="0" w:space="0" w:color="auto"/>
                <w:right w:val="none" w:sz="0" w:space="0" w:color="auto"/>
              </w:divBdr>
            </w:div>
            <w:div w:id="830101376">
              <w:marLeft w:val="0"/>
              <w:marRight w:val="0"/>
              <w:marTop w:val="0"/>
              <w:marBottom w:val="0"/>
              <w:divBdr>
                <w:top w:val="none" w:sz="0" w:space="0" w:color="auto"/>
                <w:left w:val="none" w:sz="0" w:space="0" w:color="auto"/>
                <w:bottom w:val="none" w:sz="0" w:space="0" w:color="auto"/>
                <w:right w:val="none" w:sz="0" w:space="0" w:color="auto"/>
              </w:divBdr>
            </w:div>
            <w:div w:id="1524514044">
              <w:marLeft w:val="0"/>
              <w:marRight w:val="0"/>
              <w:marTop w:val="0"/>
              <w:marBottom w:val="0"/>
              <w:divBdr>
                <w:top w:val="none" w:sz="0" w:space="0" w:color="auto"/>
                <w:left w:val="none" w:sz="0" w:space="0" w:color="auto"/>
                <w:bottom w:val="none" w:sz="0" w:space="0" w:color="auto"/>
                <w:right w:val="none" w:sz="0" w:space="0" w:color="auto"/>
              </w:divBdr>
            </w:div>
            <w:div w:id="655307096">
              <w:marLeft w:val="0"/>
              <w:marRight w:val="0"/>
              <w:marTop w:val="0"/>
              <w:marBottom w:val="0"/>
              <w:divBdr>
                <w:top w:val="none" w:sz="0" w:space="0" w:color="auto"/>
                <w:left w:val="none" w:sz="0" w:space="0" w:color="auto"/>
                <w:bottom w:val="none" w:sz="0" w:space="0" w:color="auto"/>
                <w:right w:val="none" w:sz="0" w:space="0" w:color="auto"/>
              </w:divBdr>
            </w:div>
            <w:div w:id="172648556">
              <w:marLeft w:val="0"/>
              <w:marRight w:val="0"/>
              <w:marTop w:val="0"/>
              <w:marBottom w:val="0"/>
              <w:divBdr>
                <w:top w:val="none" w:sz="0" w:space="0" w:color="auto"/>
                <w:left w:val="none" w:sz="0" w:space="0" w:color="auto"/>
                <w:bottom w:val="none" w:sz="0" w:space="0" w:color="auto"/>
                <w:right w:val="none" w:sz="0" w:space="0" w:color="auto"/>
              </w:divBdr>
            </w:div>
            <w:div w:id="670135203">
              <w:marLeft w:val="0"/>
              <w:marRight w:val="0"/>
              <w:marTop w:val="0"/>
              <w:marBottom w:val="0"/>
              <w:divBdr>
                <w:top w:val="none" w:sz="0" w:space="0" w:color="auto"/>
                <w:left w:val="none" w:sz="0" w:space="0" w:color="auto"/>
                <w:bottom w:val="none" w:sz="0" w:space="0" w:color="auto"/>
                <w:right w:val="none" w:sz="0" w:space="0" w:color="auto"/>
              </w:divBdr>
            </w:div>
            <w:div w:id="1795293549">
              <w:marLeft w:val="0"/>
              <w:marRight w:val="0"/>
              <w:marTop w:val="0"/>
              <w:marBottom w:val="0"/>
              <w:divBdr>
                <w:top w:val="none" w:sz="0" w:space="0" w:color="auto"/>
                <w:left w:val="none" w:sz="0" w:space="0" w:color="auto"/>
                <w:bottom w:val="none" w:sz="0" w:space="0" w:color="auto"/>
                <w:right w:val="none" w:sz="0" w:space="0" w:color="auto"/>
              </w:divBdr>
            </w:div>
            <w:div w:id="952512659">
              <w:marLeft w:val="0"/>
              <w:marRight w:val="0"/>
              <w:marTop w:val="0"/>
              <w:marBottom w:val="0"/>
              <w:divBdr>
                <w:top w:val="none" w:sz="0" w:space="0" w:color="auto"/>
                <w:left w:val="none" w:sz="0" w:space="0" w:color="auto"/>
                <w:bottom w:val="none" w:sz="0" w:space="0" w:color="auto"/>
                <w:right w:val="none" w:sz="0" w:space="0" w:color="auto"/>
              </w:divBdr>
            </w:div>
            <w:div w:id="335501449">
              <w:marLeft w:val="0"/>
              <w:marRight w:val="0"/>
              <w:marTop w:val="0"/>
              <w:marBottom w:val="0"/>
              <w:divBdr>
                <w:top w:val="none" w:sz="0" w:space="0" w:color="auto"/>
                <w:left w:val="none" w:sz="0" w:space="0" w:color="auto"/>
                <w:bottom w:val="none" w:sz="0" w:space="0" w:color="auto"/>
                <w:right w:val="none" w:sz="0" w:space="0" w:color="auto"/>
              </w:divBdr>
            </w:div>
            <w:div w:id="795413656">
              <w:marLeft w:val="0"/>
              <w:marRight w:val="0"/>
              <w:marTop w:val="0"/>
              <w:marBottom w:val="0"/>
              <w:divBdr>
                <w:top w:val="none" w:sz="0" w:space="0" w:color="auto"/>
                <w:left w:val="none" w:sz="0" w:space="0" w:color="auto"/>
                <w:bottom w:val="none" w:sz="0" w:space="0" w:color="auto"/>
                <w:right w:val="none" w:sz="0" w:space="0" w:color="auto"/>
              </w:divBdr>
            </w:div>
            <w:div w:id="542061108">
              <w:marLeft w:val="0"/>
              <w:marRight w:val="0"/>
              <w:marTop w:val="0"/>
              <w:marBottom w:val="0"/>
              <w:divBdr>
                <w:top w:val="none" w:sz="0" w:space="0" w:color="auto"/>
                <w:left w:val="none" w:sz="0" w:space="0" w:color="auto"/>
                <w:bottom w:val="none" w:sz="0" w:space="0" w:color="auto"/>
                <w:right w:val="none" w:sz="0" w:space="0" w:color="auto"/>
              </w:divBdr>
            </w:div>
            <w:div w:id="371613335">
              <w:marLeft w:val="0"/>
              <w:marRight w:val="0"/>
              <w:marTop w:val="0"/>
              <w:marBottom w:val="0"/>
              <w:divBdr>
                <w:top w:val="none" w:sz="0" w:space="0" w:color="auto"/>
                <w:left w:val="none" w:sz="0" w:space="0" w:color="auto"/>
                <w:bottom w:val="none" w:sz="0" w:space="0" w:color="auto"/>
                <w:right w:val="none" w:sz="0" w:space="0" w:color="auto"/>
              </w:divBdr>
            </w:div>
            <w:div w:id="1960066784">
              <w:marLeft w:val="0"/>
              <w:marRight w:val="0"/>
              <w:marTop w:val="0"/>
              <w:marBottom w:val="0"/>
              <w:divBdr>
                <w:top w:val="none" w:sz="0" w:space="0" w:color="auto"/>
                <w:left w:val="none" w:sz="0" w:space="0" w:color="auto"/>
                <w:bottom w:val="none" w:sz="0" w:space="0" w:color="auto"/>
                <w:right w:val="none" w:sz="0" w:space="0" w:color="auto"/>
              </w:divBdr>
            </w:div>
            <w:div w:id="1084498676">
              <w:marLeft w:val="0"/>
              <w:marRight w:val="0"/>
              <w:marTop w:val="0"/>
              <w:marBottom w:val="0"/>
              <w:divBdr>
                <w:top w:val="none" w:sz="0" w:space="0" w:color="auto"/>
                <w:left w:val="none" w:sz="0" w:space="0" w:color="auto"/>
                <w:bottom w:val="none" w:sz="0" w:space="0" w:color="auto"/>
                <w:right w:val="none" w:sz="0" w:space="0" w:color="auto"/>
              </w:divBdr>
            </w:div>
            <w:div w:id="167444633">
              <w:marLeft w:val="0"/>
              <w:marRight w:val="0"/>
              <w:marTop w:val="0"/>
              <w:marBottom w:val="0"/>
              <w:divBdr>
                <w:top w:val="none" w:sz="0" w:space="0" w:color="auto"/>
                <w:left w:val="none" w:sz="0" w:space="0" w:color="auto"/>
                <w:bottom w:val="none" w:sz="0" w:space="0" w:color="auto"/>
                <w:right w:val="none" w:sz="0" w:space="0" w:color="auto"/>
              </w:divBdr>
            </w:div>
            <w:div w:id="28117521">
              <w:marLeft w:val="0"/>
              <w:marRight w:val="0"/>
              <w:marTop w:val="0"/>
              <w:marBottom w:val="0"/>
              <w:divBdr>
                <w:top w:val="none" w:sz="0" w:space="0" w:color="auto"/>
                <w:left w:val="none" w:sz="0" w:space="0" w:color="auto"/>
                <w:bottom w:val="none" w:sz="0" w:space="0" w:color="auto"/>
                <w:right w:val="none" w:sz="0" w:space="0" w:color="auto"/>
              </w:divBdr>
            </w:div>
            <w:div w:id="706181413">
              <w:marLeft w:val="0"/>
              <w:marRight w:val="0"/>
              <w:marTop w:val="0"/>
              <w:marBottom w:val="0"/>
              <w:divBdr>
                <w:top w:val="none" w:sz="0" w:space="0" w:color="auto"/>
                <w:left w:val="none" w:sz="0" w:space="0" w:color="auto"/>
                <w:bottom w:val="none" w:sz="0" w:space="0" w:color="auto"/>
                <w:right w:val="none" w:sz="0" w:space="0" w:color="auto"/>
              </w:divBdr>
            </w:div>
            <w:div w:id="1018702589">
              <w:marLeft w:val="0"/>
              <w:marRight w:val="0"/>
              <w:marTop w:val="0"/>
              <w:marBottom w:val="0"/>
              <w:divBdr>
                <w:top w:val="none" w:sz="0" w:space="0" w:color="auto"/>
                <w:left w:val="none" w:sz="0" w:space="0" w:color="auto"/>
                <w:bottom w:val="none" w:sz="0" w:space="0" w:color="auto"/>
                <w:right w:val="none" w:sz="0" w:space="0" w:color="auto"/>
              </w:divBdr>
            </w:div>
            <w:div w:id="925501497">
              <w:marLeft w:val="0"/>
              <w:marRight w:val="0"/>
              <w:marTop w:val="0"/>
              <w:marBottom w:val="0"/>
              <w:divBdr>
                <w:top w:val="none" w:sz="0" w:space="0" w:color="auto"/>
                <w:left w:val="none" w:sz="0" w:space="0" w:color="auto"/>
                <w:bottom w:val="none" w:sz="0" w:space="0" w:color="auto"/>
                <w:right w:val="none" w:sz="0" w:space="0" w:color="auto"/>
              </w:divBdr>
            </w:div>
            <w:div w:id="1999990304">
              <w:marLeft w:val="0"/>
              <w:marRight w:val="0"/>
              <w:marTop w:val="0"/>
              <w:marBottom w:val="0"/>
              <w:divBdr>
                <w:top w:val="none" w:sz="0" w:space="0" w:color="auto"/>
                <w:left w:val="none" w:sz="0" w:space="0" w:color="auto"/>
                <w:bottom w:val="none" w:sz="0" w:space="0" w:color="auto"/>
                <w:right w:val="none" w:sz="0" w:space="0" w:color="auto"/>
              </w:divBdr>
            </w:div>
            <w:div w:id="1820075038">
              <w:marLeft w:val="0"/>
              <w:marRight w:val="0"/>
              <w:marTop w:val="0"/>
              <w:marBottom w:val="0"/>
              <w:divBdr>
                <w:top w:val="none" w:sz="0" w:space="0" w:color="auto"/>
                <w:left w:val="none" w:sz="0" w:space="0" w:color="auto"/>
                <w:bottom w:val="none" w:sz="0" w:space="0" w:color="auto"/>
                <w:right w:val="none" w:sz="0" w:space="0" w:color="auto"/>
              </w:divBdr>
            </w:div>
            <w:div w:id="764302306">
              <w:marLeft w:val="0"/>
              <w:marRight w:val="0"/>
              <w:marTop w:val="0"/>
              <w:marBottom w:val="0"/>
              <w:divBdr>
                <w:top w:val="none" w:sz="0" w:space="0" w:color="auto"/>
                <w:left w:val="none" w:sz="0" w:space="0" w:color="auto"/>
                <w:bottom w:val="none" w:sz="0" w:space="0" w:color="auto"/>
                <w:right w:val="none" w:sz="0" w:space="0" w:color="auto"/>
              </w:divBdr>
            </w:div>
            <w:div w:id="441337575">
              <w:marLeft w:val="0"/>
              <w:marRight w:val="0"/>
              <w:marTop w:val="0"/>
              <w:marBottom w:val="0"/>
              <w:divBdr>
                <w:top w:val="none" w:sz="0" w:space="0" w:color="auto"/>
                <w:left w:val="none" w:sz="0" w:space="0" w:color="auto"/>
                <w:bottom w:val="none" w:sz="0" w:space="0" w:color="auto"/>
                <w:right w:val="none" w:sz="0" w:space="0" w:color="auto"/>
              </w:divBdr>
            </w:div>
            <w:div w:id="492723338">
              <w:marLeft w:val="0"/>
              <w:marRight w:val="0"/>
              <w:marTop w:val="0"/>
              <w:marBottom w:val="0"/>
              <w:divBdr>
                <w:top w:val="none" w:sz="0" w:space="0" w:color="auto"/>
                <w:left w:val="none" w:sz="0" w:space="0" w:color="auto"/>
                <w:bottom w:val="none" w:sz="0" w:space="0" w:color="auto"/>
                <w:right w:val="none" w:sz="0" w:space="0" w:color="auto"/>
              </w:divBdr>
            </w:div>
            <w:div w:id="933637155">
              <w:marLeft w:val="0"/>
              <w:marRight w:val="0"/>
              <w:marTop w:val="0"/>
              <w:marBottom w:val="0"/>
              <w:divBdr>
                <w:top w:val="none" w:sz="0" w:space="0" w:color="auto"/>
                <w:left w:val="none" w:sz="0" w:space="0" w:color="auto"/>
                <w:bottom w:val="none" w:sz="0" w:space="0" w:color="auto"/>
                <w:right w:val="none" w:sz="0" w:space="0" w:color="auto"/>
              </w:divBdr>
            </w:div>
            <w:div w:id="1657761755">
              <w:marLeft w:val="0"/>
              <w:marRight w:val="0"/>
              <w:marTop w:val="0"/>
              <w:marBottom w:val="0"/>
              <w:divBdr>
                <w:top w:val="none" w:sz="0" w:space="0" w:color="auto"/>
                <w:left w:val="none" w:sz="0" w:space="0" w:color="auto"/>
                <w:bottom w:val="none" w:sz="0" w:space="0" w:color="auto"/>
                <w:right w:val="none" w:sz="0" w:space="0" w:color="auto"/>
              </w:divBdr>
            </w:div>
            <w:div w:id="1133255674">
              <w:marLeft w:val="0"/>
              <w:marRight w:val="0"/>
              <w:marTop w:val="0"/>
              <w:marBottom w:val="0"/>
              <w:divBdr>
                <w:top w:val="none" w:sz="0" w:space="0" w:color="auto"/>
                <w:left w:val="none" w:sz="0" w:space="0" w:color="auto"/>
                <w:bottom w:val="none" w:sz="0" w:space="0" w:color="auto"/>
                <w:right w:val="none" w:sz="0" w:space="0" w:color="auto"/>
              </w:divBdr>
            </w:div>
            <w:div w:id="1266308233">
              <w:marLeft w:val="0"/>
              <w:marRight w:val="0"/>
              <w:marTop w:val="0"/>
              <w:marBottom w:val="0"/>
              <w:divBdr>
                <w:top w:val="none" w:sz="0" w:space="0" w:color="auto"/>
                <w:left w:val="none" w:sz="0" w:space="0" w:color="auto"/>
                <w:bottom w:val="none" w:sz="0" w:space="0" w:color="auto"/>
                <w:right w:val="none" w:sz="0" w:space="0" w:color="auto"/>
              </w:divBdr>
            </w:div>
            <w:div w:id="977757245">
              <w:marLeft w:val="0"/>
              <w:marRight w:val="0"/>
              <w:marTop w:val="0"/>
              <w:marBottom w:val="0"/>
              <w:divBdr>
                <w:top w:val="none" w:sz="0" w:space="0" w:color="auto"/>
                <w:left w:val="none" w:sz="0" w:space="0" w:color="auto"/>
                <w:bottom w:val="none" w:sz="0" w:space="0" w:color="auto"/>
                <w:right w:val="none" w:sz="0" w:space="0" w:color="auto"/>
              </w:divBdr>
            </w:div>
            <w:div w:id="439836027">
              <w:marLeft w:val="0"/>
              <w:marRight w:val="0"/>
              <w:marTop w:val="0"/>
              <w:marBottom w:val="0"/>
              <w:divBdr>
                <w:top w:val="none" w:sz="0" w:space="0" w:color="auto"/>
                <w:left w:val="none" w:sz="0" w:space="0" w:color="auto"/>
                <w:bottom w:val="none" w:sz="0" w:space="0" w:color="auto"/>
                <w:right w:val="none" w:sz="0" w:space="0" w:color="auto"/>
              </w:divBdr>
            </w:div>
            <w:div w:id="1676421102">
              <w:marLeft w:val="0"/>
              <w:marRight w:val="0"/>
              <w:marTop w:val="0"/>
              <w:marBottom w:val="0"/>
              <w:divBdr>
                <w:top w:val="none" w:sz="0" w:space="0" w:color="auto"/>
                <w:left w:val="none" w:sz="0" w:space="0" w:color="auto"/>
                <w:bottom w:val="none" w:sz="0" w:space="0" w:color="auto"/>
                <w:right w:val="none" w:sz="0" w:space="0" w:color="auto"/>
              </w:divBdr>
            </w:div>
            <w:div w:id="1779792180">
              <w:marLeft w:val="0"/>
              <w:marRight w:val="0"/>
              <w:marTop w:val="0"/>
              <w:marBottom w:val="0"/>
              <w:divBdr>
                <w:top w:val="none" w:sz="0" w:space="0" w:color="auto"/>
                <w:left w:val="none" w:sz="0" w:space="0" w:color="auto"/>
                <w:bottom w:val="none" w:sz="0" w:space="0" w:color="auto"/>
                <w:right w:val="none" w:sz="0" w:space="0" w:color="auto"/>
              </w:divBdr>
            </w:div>
            <w:div w:id="1540584465">
              <w:marLeft w:val="0"/>
              <w:marRight w:val="0"/>
              <w:marTop w:val="0"/>
              <w:marBottom w:val="0"/>
              <w:divBdr>
                <w:top w:val="none" w:sz="0" w:space="0" w:color="auto"/>
                <w:left w:val="none" w:sz="0" w:space="0" w:color="auto"/>
                <w:bottom w:val="none" w:sz="0" w:space="0" w:color="auto"/>
                <w:right w:val="none" w:sz="0" w:space="0" w:color="auto"/>
              </w:divBdr>
            </w:div>
            <w:div w:id="1398824294">
              <w:marLeft w:val="0"/>
              <w:marRight w:val="0"/>
              <w:marTop w:val="0"/>
              <w:marBottom w:val="0"/>
              <w:divBdr>
                <w:top w:val="none" w:sz="0" w:space="0" w:color="auto"/>
                <w:left w:val="none" w:sz="0" w:space="0" w:color="auto"/>
                <w:bottom w:val="none" w:sz="0" w:space="0" w:color="auto"/>
                <w:right w:val="none" w:sz="0" w:space="0" w:color="auto"/>
              </w:divBdr>
            </w:div>
            <w:div w:id="609698789">
              <w:marLeft w:val="0"/>
              <w:marRight w:val="0"/>
              <w:marTop w:val="0"/>
              <w:marBottom w:val="0"/>
              <w:divBdr>
                <w:top w:val="none" w:sz="0" w:space="0" w:color="auto"/>
                <w:left w:val="none" w:sz="0" w:space="0" w:color="auto"/>
                <w:bottom w:val="none" w:sz="0" w:space="0" w:color="auto"/>
                <w:right w:val="none" w:sz="0" w:space="0" w:color="auto"/>
              </w:divBdr>
            </w:div>
            <w:div w:id="1041708586">
              <w:marLeft w:val="0"/>
              <w:marRight w:val="0"/>
              <w:marTop w:val="0"/>
              <w:marBottom w:val="0"/>
              <w:divBdr>
                <w:top w:val="none" w:sz="0" w:space="0" w:color="auto"/>
                <w:left w:val="none" w:sz="0" w:space="0" w:color="auto"/>
                <w:bottom w:val="none" w:sz="0" w:space="0" w:color="auto"/>
                <w:right w:val="none" w:sz="0" w:space="0" w:color="auto"/>
              </w:divBdr>
            </w:div>
            <w:div w:id="79983971">
              <w:marLeft w:val="0"/>
              <w:marRight w:val="0"/>
              <w:marTop w:val="0"/>
              <w:marBottom w:val="0"/>
              <w:divBdr>
                <w:top w:val="none" w:sz="0" w:space="0" w:color="auto"/>
                <w:left w:val="none" w:sz="0" w:space="0" w:color="auto"/>
                <w:bottom w:val="none" w:sz="0" w:space="0" w:color="auto"/>
                <w:right w:val="none" w:sz="0" w:space="0" w:color="auto"/>
              </w:divBdr>
            </w:div>
            <w:div w:id="71392011">
              <w:marLeft w:val="0"/>
              <w:marRight w:val="0"/>
              <w:marTop w:val="0"/>
              <w:marBottom w:val="0"/>
              <w:divBdr>
                <w:top w:val="none" w:sz="0" w:space="0" w:color="auto"/>
                <w:left w:val="none" w:sz="0" w:space="0" w:color="auto"/>
                <w:bottom w:val="none" w:sz="0" w:space="0" w:color="auto"/>
                <w:right w:val="none" w:sz="0" w:space="0" w:color="auto"/>
              </w:divBdr>
            </w:div>
            <w:div w:id="1451584294">
              <w:marLeft w:val="0"/>
              <w:marRight w:val="0"/>
              <w:marTop w:val="0"/>
              <w:marBottom w:val="0"/>
              <w:divBdr>
                <w:top w:val="none" w:sz="0" w:space="0" w:color="auto"/>
                <w:left w:val="none" w:sz="0" w:space="0" w:color="auto"/>
                <w:bottom w:val="none" w:sz="0" w:space="0" w:color="auto"/>
                <w:right w:val="none" w:sz="0" w:space="0" w:color="auto"/>
              </w:divBdr>
            </w:div>
            <w:div w:id="1156457570">
              <w:marLeft w:val="0"/>
              <w:marRight w:val="0"/>
              <w:marTop w:val="0"/>
              <w:marBottom w:val="0"/>
              <w:divBdr>
                <w:top w:val="none" w:sz="0" w:space="0" w:color="auto"/>
                <w:left w:val="none" w:sz="0" w:space="0" w:color="auto"/>
                <w:bottom w:val="none" w:sz="0" w:space="0" w:color="auto"/>
                <w:right w:val="none" w:sz="0" w:space="0" w:color="auto"/>
              </w:divBdr>
            </w:div>
            <w:div w:id="1520435338">
              <w:marLeft w:val="0"/>
              <w:marRight w:val="0"/>
              <w:marTop w:val="0"/>
              <w:marBottom w:val="0"/>
              <w:divBdr>
                <w:top w:val="none" w:sz="0" w:space="0" w:color="auto"/>
                <w:left w:val="none" w:sz="0" w:space="0" w:color="auto"/>
                <w:bottom w:val="none" w:sz="0" w:space="0" w:color="auto"/>
                <w:right w:val="none" w:sz="0" w:space="0" w:color="auto"/>
              </w:divBdr>
            </w:div>
            <w:div w:id="1007831057">
              <w:marLeft w:val="0"/>
              <w:marRight w:val="0"/>
              <w:marTop w:val="0"/>
              <w:marBottom w:val="0"/>
              <w:divBdr>
                <w:top w:val="none" w:sz="0" w:space="0" w:color="auto"/>
                <w:left w:val="none" w:sz="0" w:space="0" w:color="auto"/>
                <w:bottom w:val="none" w:sz="0" w:space="0" w:color="auto"/>
                <w:right w:val="none" w:sz="0" w:space="0" w:color="auto"/>
              </w:divBdr>
            </w:div>
            <w:div w:id="1048064145">
              <w:marLeft w:val="0"/>
              <w:marRight w:val="0"/>
              <w:marTop w:val="0"/>
              <w:marBottom w:val="0"/>
              <w:divBdr>
                <w:top w:val="none" w:sz="0" w:space="0" w:color="auto"/>
                <w:left w:val="none" w:sz="0" w:space="0" w:color="auto"/>
                <w:bottom w:val="none" w:sz="0" w:space="0" w:color="auto"/>
                <w:right w:val="none" w:sz="0" w:space="0" w:color="auto"/>
              </w:divBdr>
            </w:div>
            <w:div w:id="1000230682">
              <w:marLeft w:val="0"/>
              <w:marRight w:val="0"/>
              <w:marTop w:val="0"/>
              <w:marBottom w:val="0"/>
              <w:divBdr>
                <w:top w:val="none" w:sz="0" w:space="0" w:color="auto"/>
                <w:left w:val="none" w:sz="0" w:space="0" w:color="auto"/>
                <w:bottom w:val="none" w:sz="0" w:space="0" w:color="auto"/>
                <w:right w:val="none" w:sz="0" w:space="0" w:color="auto"/>
              </w:divBdr>
            </w:div>
            <w:div w:id="654533932">
              <w:marLeft w:val="0"/>
              <w:marRight w:val="0"/>
              <w:marTop w:val="0"/>
              <w:marBottom w:val="0"/>
              <w:divBdr>
                <w:top w:val="none" w:sz="0" w:space="0" w:color="auto"/>
                <w:left w:val="none" w:sz="0" w:space="0" w:color="auto"/>
                <w:bottom w:val="none" w:sz="0" w:space="0" w:color="auto"/>
                <w:right w:val="none" w:sz="0" w:space="0" w:color="auto"/>
              </w:divBdr>
            </w:div>
            <w:div w:id="1622222470">
              <w:marLeft w:val="0"/>
              <w:marRight w:val="0"/>
              <w:marTop w:val="0"/>
              <w:marBottom w:val="0"/>
              <w:divBdr>
                <w:top w:val="none" w:sz="0" w:space="0" w:color="auto"/>
                <w:left w:val="none" w:sz="0" w:space="0" w:color="auto"/>
                <w:bottom w:val="none" w:sz="0" w:space="0" w:color="auto"/>
                <w:right w:val="none" w:sz="0" w:space="0" w:color="auto"/>
              </w:divBdr>
            </w:div>
            <w:div w:id="53622466">
              <w:marLeft w:val="0"/>
              <w:marRight w:val="0"/>
              <w:marTop w:val="0"/>
              <w:marBottom w:val="0"/>
              <w:divBdr>
                <w:top w:val="none" w:sz="0" w:space="0" w:color="auto"/>
                <w:left w:val="none" w:sz="0" w:space="0" w:color="auto"/>
                <w:bottom w:val="none" w:sz="0" w:space="0" w:color="auto"/>
                <w:right w:val="none" w:sz="0" w:space="0" w:color="auto"/>
              </w:divBdr>
            </w:div>
            <w:div w:id="1364288135">
              <w:marLeft w:val="0"/>
              <w:marRight w:val="0"/>
              <w:marTop w:val="0"/>
              <w:marBottom w:val="0"/>
              <w:divBdr>
                <w:top w:val="none" w:sz="0" w:space="0" w:color="auto"/>
                <w:left w:val="none" w:sz="0" w:space="0" w:color="auto"/>
                <w:bottom w:val="none" w:sz="0" w:space="0" w:color="auto"/>
                <w:right w:val="none" w:sz="0" w:space="0" w:color="auto"/>
              </w:divBdr>
            </w:div>
            <w:div w:id="87626241">
              <w:marLeft w:val="0"/>
              <w:marRight w:val="0"/>
              <w:marTop w:val="0"/>
              <w:marBottom w:val="0"/>
              <w:divBdr>
                <w:top w:val="none" w:sz="0" w:space="0" w:color="auto"/>
                <w:left w:val="none" w:sz="0" w:space="0" w:color="auto"/>
                <w:bottom w:val="none" w:sz="0" w:space="0" w:color="auto"/>
                <w:right w:val="none" w:sz="0" w:space="0" w:color="auto"/>
              </w:divBdr>
            </w:div>
            <w:div w:id="1009985429">
              <w:marLeft w:val="0"/>
              <w:marRight w:val="0"/>
              <w:marTop w:val="0"/>
              <w:marBottom w:val="0"/>
              <w:divBdr>
                <w:top w:val="none" w:sz="0" w:space="0" w:color="auto"/>
                <w:left w:val="none" w:sz="0" w:space="0" w:color="auto"/>
                <w:bottom w:val="none" w:sz="0" w:space="0" w:color="auto"/>
                <w:right w:val="none" w:sz="0" w:space="0" w:color="auto"/>
              </w:divBdr>
            </w:div>
            <w:div w:id="426123005">
              <w:marLeft w:val="0"/>
              <w:marRight w:val="0"/>
              <w:marTop w:val="0"/>
              <w:marBottom w:val="0"/>
              <w:divBdr>
                <w:top w:val="none" w:sz="0" w:space="0" w:color="auto"/>
                <w:left w:val="none" w:sz="0" w:space="0" w:color="auto"/>
                <w:bottom w:val="none" w:sz="0" w:space="0" w:color="auto"/>
                <w:right w:val="none" w:sz="0" w:space="0" w:color="auto"/>
              </w:divBdr>
            </w:div>
            <w:div w:id="1622374685">
              <w:marLeft w:val="0"/>
              <w:marRight w:val="0"/>
              <w:marTop w:val="0"/>
              <w:marBottom w:val="0"/>
              <w:divBdr>
                <w:top w:val="none" w:sz="0" w:space="0" w:color="auto"/>
                <w:left w:val="none" w:sz="0" w:space="0" w:color="auto"/>
                <w:bottom w:val="none" w:sz="0" w:space="0" w:color="auto"/>
                <w:right w:val="none" w:sz="0" w:space="0" w:color="auto"/>
              </w:divBdr>
            </w:div>
            <w:div w:id="1909921304">
              <w:marLeft w:val="0"/>
              <w:marRight w:val="0"/>
              <w:marTop w:val="0"/>
              <w:marBottom w:val="0"/>
              <w:divBdr>
                <w:top w:val="none" w:sz="0" w:space="0" w:color="auto"/>
                <w:left w:val="none" w:sz="0" w:space="0" w:color="auto"/>
                <w:bottom w:val="none" w:sz="0" w:space="0" w:color="auto"/>
                <w:right w:val="none" w:sz="0" w:space="0" w:color="auto"/>
              </w:divBdr>
            </w:div>
            <w:div w:id="467405431">
              <w:marLeft w:val="0"/>
              <w:marRight w:val="0"/>
              <w:marTop w:val="0"/>
              <w:marBottom w:val="0"/>
              <w:divBdr>
                <w:top w:val="none" w:sz="0" w:space="0" w:color="auto"/>
                <w:left w:val="none" w:sz="0" w:space="0" w:color="auto"/>
                <w:bottom w:val="none" w:sz="0" w:space="0" w:color="auto"/>
                <w:right w:val="none" w:sz="0" w:space="0" w:color="auto"/>
              </w:divBdr>
            </w:div>
            <w:div w:id="2067290341">
              <w:marLeft w:val="0"/>
              <w:marRight w:val="0"/>
              <w:marTop w:val="0"/>
              <w:marBottom w:val="0"/>
              <w:divBdr>
                <w:top w:val="none" w:sz="0" w:space="0" w:color="auto"/>
                <w:left w:val="none" w:sz="0" w:space="0" w:color="auto"/>
                <w:bottom w:val="none" w:sz="0" w:space="0" w:color="auto"/>
                <w:right w:val="none" w:sz="0" w:space="0" w:color="auto"/>
              </w:divBdr>
            </w:div>
            <w:div w:id="1827893742">
              <w:marLeft w:val="0"/>
              <w:marRight w:val="0"/>
              <w:marTop w:val="0"/>
              <w:marBottom w:val="0"/>
              <w:divBdr>
                <w:top w:val="none" w:sz="0" w:space="0" w:color="auto"/>
                <w:left w:val="none" w:sz="0" w:space="0" w:color="auto"/>
                <w:bottom w:val="none" w:sz="0" w:space="0" w:color="auto"/>
                <w:right w:val="none" w:sz="0" w:space="0" w:color="auto"/>
              </w:divBdr>
            </w:div>
            <w:div w:id="1501848012">
              <w:marLeft w:val="0"/>
              <w:marRight w:val="0"/>
              <w:marTop w:val="0"/>
              <w:marBottom w:val="0"/>
              <w:divBdr>
                <w:top w:val="none" w:sz="0" w:space="0" w:color="auto"/>
                <w:left w:val="none" w:sz="0" w:space="0" w:color="auto"/>
                <w:bottom w:val="none" w:sz="0" w:space="0" w:color="auto"/>
                <w:right w:val="none" w:sz="0" w:space="0" w:color="auto"/>
              </w:divBdr>
            </w:div>
            <w:div w:id="2117747573">
              <w:marLeft w:val="0"/>
              <w:marRight w:val="0"/>
              <w:marTop w:val="0"/>
              <w:marBottom w:val="0"/>
              <w:divBdr>
                <w:top w:val="none" w:sz="0" w:space="0" w:color="auto"/>
                <w:left w:val="none" w:sz="0" w:space="0" w:color="auto"/>
                <w:bottom w:val="none" w:sz="0" w:space="0" w:color="auto"/>
                <w:right w:val="none" w:sz="0" w:space="0" w:color="auto"/>
              </w:divBdr>
            </w:div>
            <w:div w:id="1785928858">
              <w:marLeft w:val="0"/>
              <w:marRight w:val="0"/>
              <w:marTop w:val="0"/>
              <w:marBottom w:val="0"/>
              <w:divBdr>
                <w:top w:val="none" w:sz="0" w:space="0" w:color="auto"/>
                <w:left w:val="none" w:sz="0" w:space="0" w:color="auto"/>
                <w:bottom w:val="none" w:sz="0" w:space="0" w:color="auto"/>
                <w:right w:val="none" w:sz="0" w:space="0" w:color="auto"/>
              </w:divBdr>
            </w:div>
            <w:div w:id="1586068240">
              <w:marLeft w:val="0"/>
              <w:marRight w:val="0"/>
              <w:marTop w:val="0"/>
              <w:marBottom w:val="0"/>
              <w:divBdr>
                <w:top w:val="none" w:sz="0" w:space="0" w:color="auto"/>
                <w:left w:val="none" w:sz="0" w:space="0" w:color="auto"/>
                <w:bottom w:val="none" w:sz="0" w:space="0" w:color="auto"/>
                <w:right w:val="none" w:sz="0" w:space="0" w:color="auto"/>
              </w:divBdr>
            </w:div>
            <w:div w:id="1189492791">
              <w:marLeft w:val="0"/>
              <w:marRight w:val="0"/>
              <w:marTop w:val="0"/>
              <w:marBottom w:val="0"/>
              <w:divBdr>
                <w:top w:val="none" w:sz="0" w:space="0" w:color="auto"/>
                <w:left w:val="none" w:sz="0" w:space="0" w:color="auto"/>
                <w:bottom w:val="none" w:sz="0" w:space="0" w:color="auto"/>
                <w:right w:val="none" w:sz="0" w:space="0" w:color="auto"/>
              </w:divBdr>
            </w:div>
            <w:div w:id="608203552">
              <w:marLeft w:val="0"/>
              <w:marRight w:val="0"/>
              <w:marTop w:val="0"/>
              <w:marBottom w:val="0"/>
              <w:divBdr>
                <w:top w:val="none" w:sz="0" w:space="0" w:color="auto"/>
                <w:left w:val="none" w:sz="0" w:space="0" w:color="auto"/>
                <w:bottom w:val="none" w:sz="0" w:space="0" w:color="auto"/>
                <w:right w:val="none" w:sz="0" w:space="0" w:color="auto"/>
              </w:divBdr>
            </w:div>
            <w:div w:id="719865199">
              <w:marLeft w:val="0"/>
              <w:marRight w:val="0"/>
              <w:marTop w:val="0"/>
              <w:marBottom w:val="0"/>
              <w:divBdr>
                <w:top w:val="none" w:sz="0" w:space="0" w:color="auto"/>
                <w:left w:val="none" w:sz="0" w:space="0" w:color="auto"/>
                <w:bottom w:val="none" w:sz="0" w:space="0" w:color="auto"/>
                <w:right w:val="none" w:sz="0" w:space="0" w:color="auto"/>
              </w:divBdr>
            </w:div>
            <w:div w:id="1536843605">
              <w:marLeft w:val="0"/>
              <w:marRight w:val="0"/>
              <w:marTop w:val="0"/>
              <w:marBottom w:val="0"/>
              <w:divBdr>
                <w:top w:val="none" w:sz="0" w:space="0" w:color="auto"/>
                <w:left w:val="none" w:sz="0" w:space="0" w:color="auto"/>
                <w:bottom w:val="none" w:sz="0" w:space="0" w:color="auto"/>
                <w:right w:val="none" w:sz="0" w:space="0" w:color="auto"/>
              </w:divBdr>
            </w:div>
            <w:div w:id="1537040040">
              <w:marLeft w:val="0"/>
              <w:marRight w:val="0"/>
              <w:marTop w:val="0"/>
              <w:marBottom w:val="0"/>
              <w:divBdr>
                <w:top w:val="none" w:sz="0" w:space="0" w:color="auto"/>
                <w:left w:val="none" w:sz="0" w:space="0" w:color="auto"/>
                <w:bottom w:val="none" w:sz="0" w:space="0" w:color="auto"/>
                <w:right w:val="none" w:sz="0" w:space="0" w:color="auto"/>
              </w:divBdr>
            </w:div>
            <w:div w:id="2096780977">
              <w:marLeft w:val="0"/>
              <w:marRight w:val="0"/>
              <w:marTop w:val="0"/>
              <w:marBottom w:val="0"/>
              <w:divBdr>
                <w:top w:val="none" w:sz="0" w:space="0" w:color="auto"/>
                <w:left w:val="none" w:sz="0" w:space="0" w:color="auto"/>
                <w:bottom w:val="none" w:sz="0" w:space="0" w:color="auto"/>
                <w:right w:val="none" w:sz="0" w:space="0" w:color="auto"/>
              </w:divBdr>
            </w:div>
            <w:div w:id="1896578453">
              <w:marLeft w:val="0"/>
              <w:marRight w:val="0"/>
              <w:marTop w:val="0"/>
              <w:marBottom w:val="0"/>
              <w:divBdr>
                <w:top w:val="none" w:sz="0" w:space="0" w:color="auto"/>
                <w:left w:val="none" w:sz="0" w:space="0" w:color="auto"/>
                <w:bottom w:val="none" w:sz="0" w:space="0" w:color="auto"/>
                <w:right w:val="none" w:sz="0" w:space="0" w:color="auto"/>
              </w:divBdr>
            </w:div>
            <w:div w:id="1924297038">
              <w:marLeft w:val="0"/>
              <w:marRight w:val="0"/>
              <w:marTop w:val="0"/>
              <w:marBottom w:val="0"/>
              <w:divBdr>
                <w:top w:val="none" w:sz="0" w:space="0" w:color="auto"/>
                <w:left w:val="none" w:sz="0" w:space="0" w:color="auto"/>
                <w:bottom w:val="none" w:sz="0" w:space="0" w:color="auto"/>
                <w:right w:val="none" w:sz="0" w:space="0" w:color="auto"/>
              </w:divBdr>
            </w:div>
            <w:div w:id="1930696792">
              <w:marLeft w:val="0"/>
              <w:marRight w:val="0"/>
              <w:marTop w:val="0"/>
              <w:marBottom w:val="0"/>
              <w:divBdr>
                <w:top w:val="none" w:sz="0" w:space="0" w:color="auto"/>
                <w:left w:val="none" w:sz="0" w:space="0" w:color="auto"/>
                <w:bottom w:val="none" w:sz="0" w:space="0" w:color="auto"/>
                <w:right w:val="none" w:sz="0" w:space="0" w:color="auto"/>
              </w:divBdr>
            </w:div>
            <w:div w:id="1819372985">
              <w:marLeft w:val="0"/>
              <w:marRight w:val="0"/>
              <w:marTop w:val="0"/>
              <w:marBottom w:val="0"/>
              <w:divBdr>
                <w:top w:val="none" w:sz="0" w:space="0" w:color="auto"/>
                <w:left w:val="none" w:sz="0" w:space="0" w:color="auto"/>
                <w:bottom w:val="none" w:sz="0" w:space="0" w:color="auto"/>
                <w:right w:val="none" w:sz="0" w:space="0" w:color="auto"/>
              </w:divBdr>
            </w:div>
            <w:div w:id="1886524230">
              <w:marLeft w:val="0"/>
              <w:marRight w:val="0"/>
              <w:marTop w:val="0"/>
              <w:marBottom w:val="0"/>
              <w:divBdr>
                <w:top w:val="none" w:sz="0" w:space="0" w:color="auto"/>
                <w:left w:val="none" w:sz="0" w:space="0" w:color="auto"/>
                <w:bottom w:val="none" w:sz="0" w:space="0" w:color="auto"/>
                <w:right w:val="none" w:sz="0" w:space="0" w:color="auto"/>
              </w:divBdr>
            </w:div>
            <w:div w:id="1762295071">
              <w:marLeft w:val="0"/>
              <w:marRight w:val="0"/>
              <w:marTop w:val="0"/>
              <w:marBottom w:val="0"/>
              <w:divBdr>
                <w:top w:val="none" w:sz="0" w:space="0" w:color="auto"/>
                <w:left w:val="none" w:sz="0" w:space="0" w:color="auto"/>
                <w:bottom w:val="none" w:sz="0" w:space="0" w:color="auto"/>
                <w:right w:val="none" w:sz="0" w:space="0" w:color="auto"/>
              </w:divBdr>
            </w:div>
            <w:div w:id="816533430">
              <w:marLeft w:val="0"/>
              <w:marRight w:val="0"/>
              <w:marTop w:val="0"/>
              <w:marBottom w:val="0"/>
              <w:divBdr>
                <w:top w:val="none" w:sz="0" w:space="0" w:color="auto"/>
                <w:left w:val="none" w:sz="0" w:space="0" w:color="auto"/>
                <w:bottom w:val="none" w:sz="0" w:space="0" w:color="auto"/>
                <w:right w:val="none" w:sz="0" w:space="0" w:color="auto"/>
              </w:divBdr>
            </w:div>
            <w:div w:id="447747979">
              <w:marLeft w:val="0"/>
              <w:marRight w:val="0"/>
              <w:marTop w:val="0"/>
              <w:marBottom w:val="0"/>
              <w:divBdr>
                <w:top w:val="none" w:sz="0" w:space="0" w:color="auto"/>
                <w:left w:val="none" w:sz="0" w:space="0" w:color="auto"/>
                <w:bottom w:val="none" w:sz="0" w:space="0" w:color="auto"/>
                <w:right w:val="none" w:sz="0" w:space="0" w:color="auto"/>
              </w:divBdr>
            </w:div>
            <w:div w:id="856238207">
              <w:marLeft w:val="0"/>
              <w:marRight w:val="0"/>
              <w:marTop w:val="0"/>
              <w:marBottom w:val="0"/>
              <w:divBdr>
                <w:top w:val="none" w:sz="0" w:space="0" w:color="auto"/>
                <w:left w:val="none" w:sz="0" w:space="0" w:color="auto"/>
                <w:bottom w:val="none" w:sz="0" w:space="0" w:color="auto"/>
                <w:right w:val="none" w:sz="0" w:space="0" w:color="auto"/>
              </w:divBdr>
            </w:div>
            <w:div w:id="384257921">
              <w:marLeft w:val="0"/>
              <w:marRight w:val="0"/>
              <w:marTop w:val="0"/>
              <w:marBottom w:val="0"/>
              <w:divBdr>
                <w:top w:val="none" w:sz="0" w:space="0" w:color="auto"/>
                <w:left w:val="none" w:sz="0" w:space="0" w:color="auto"/>
                <w:bottom w:val="none" w:sz="0" w:space="0" w:color="auto"/>
                <w:right w:val="none" w:sz="0" w:space="0" w:color="auto"/>
              </w:divBdr>
            </w:div>
            <w:div w:id="893155582">
              <w:marLeft w:val="0"/>
              <w:marRight w:val="0"/>
              <w:marTop w:val="0"/>
              <w:marBottom w:val="0"/>
              <w:divBdr>
                <w:top w:val="none" w:sz="0" w:space="0" w:color="auto"/>
                <w:left w:val="none" w:sz="0" w:space="0" w:color="auto"/>
                <w:bottom w:val="none" w:sz="0" w:space="0" w:color="auto"/>
                <w:right w:val="none" w:sz="0" w:space="0" w:color="auto"/>
              </w:divBdr>
            </w:div>
            <w:div w:id="1720592127">
              <w:marLeft w:val="0"/>
              <w:marRight w:val="0"/>
              <w:marTop w:val="0"/>
              <w:marBottom w:val="0"/>
              <w:divBdr>
                <w:top w:val="none" w:sz="0" w:space="0" w:color="auto"/>
                <w:left w:val="none" w:sz="0" w:space="0" w:color="auto"/>
                <w:bottom w:val="none" w:sz="0" w:space="0" w:color="auto"/>
                <w:right w:val="none" w:sz="0" w:space="0" w:color="auto"/>
              </w:divBdr>
            </w:div>
            <w:div w:id="396782194">
              <w:marLeft w:val="0"/>
              <w:marRight w:val="0"/>
              <w:marTop w:val="0"/>
              <w:marBottom w:val="0"/>
              <w:divBdr>
                <w:top w:val="none" w:sz="0" w:space="0" w:color="auto"/>
                <w:left w:val="none" w:sz="0" w:space="0" w:color="auto"/>
                <w:bottom w:val="none" w:sz="0" w:space="0" w:color="auto"/>
                <w:right w:val="none" w:sz="0" w:space="0" w:color="auto"/>
              </w:divBdr>
            </w:div>
            <w:div w:id="803086383">
              <w:marLeft w:val="0"/>
              <w:marRight w:val="0"/>
              <w:marTop w:val="0"/>
              <w:marBottom w:val="0"/>
              <w:divBdr>
                <w:top w:val="none" w:sz="0" w:space="0" w:color="auto"/>
                <w:left w:val="none" w:sz="0" w:space="0" w:color="auto"/>
                <w:bottom w:val="none" w:sz="0" w:space="0" w:color="auto"/>
                <w:right w:val="none" w:sz="0" w:space="0" w:color="auto"/>
              </w:divBdr>
            </w:div>
            <w:div w:id="1323461409">
              <w:marLeft w:val="0"/>
              <w:marRight w:val="0"/>
              <w:marTop w:val="0"/>
              <w:marBottom w:val="0"/>
              <w:divBdr>
                <w:top w:val="none" w:sz="0" w:space="0" w:color="auto"/>
                <w:left w:val="none" w:sz="0" w:space="0" w:color="auto"/>
                <w:bottom w:val="none" w:sz="0" w:space="0" w:color="auto"/>
                <w:right w:val="none" w:sz="0" w:space="0" w:color="auto"/>
              </w:divBdr>
            </w:div>
            <w:div w:id="2004117744">
              <w:marLeft w:val="0"/>
              <w:marRight w:val="0"/>
              <w:marTop w:val="0"/>
              <w:marBottom w:val="0"/>
              <w:divBdr>
                <w:top w:val="none" w:sz="0" w:space="0" w:color="auto"/>
                <w:left w:val="none" w:sz="0" w:space="0" w:color="auto"/>
                <w:bottom w:val="none" w:sz="0" w:space="0" w:color="auto"/>
                <w:right w:val="none" w:sz="0" w:space="0" w:color="auto"/>
              </w:divBdr>
            </w:div>
            <w:div w:id="1794714973">
              <w:marLeft w:val="0"/>
              <w:marRight w:val="0"/>
              <w:marTop w:val="0"/>
              <w:marBottom w:val="0"/>
              <w:divBdr>
                <w:top w:val="none" w:sz="0" w:space="0" w:color="auto"/>
                <w:left w:val="none" w:sz="0" w:space="0" w:color="auto"/>
                <w:bottom w:val="none" w:sz="0" w:space="0" w:color="auto"/>
                <w:right w:val="none" w:sz="0" w:space="0" w:color="auto"/>
              </w:divBdr>
            </w:div>
            <w:div w:id="1402097212">
              <w:marLeft w:val="0"/>
              <w:marRight w:val="0"/>
              <w:marTop w:val="0"/>
              <w:marBottom w:val="0"/>
              <w:divBdr>
                <w:top w:val="none" w:sz="0" w:space="0" w:color="auto"/>
                <w:left w:val="none" w:sz="0" w:space="0" w:color="auto"/>
                <w:bottom w:val="none" w:sz="0" w:space="0" w:color="auto"/>
                <w:right w:val="none" w:sz="0" w:space="0" w:color="auto"/>
              </w:divBdr>
            </w:div>
            <w:div w:id="1998804931">
              <w:marLeft w:val="0"/>
              <w:marRight w:val="0"/>
              <w:marTop w:val="0"/>
              <w:marBottom w:val="0"/>
              <w:divBdr>
                <w:top w:val="none" w:sz="0" w:space="0" w:color="auto"/>
                <w:left w:val="none" w:sz="0" w:space="0" w:color="auto"/>
                <w:bottom w:val="none" w:sz="0" w:space="0" w:color="auto"/>
                <w:right w:val="none" w:sz="0" w:space="0" w:color="auto"/>
              </w:divBdr>
            </w:div>
            <w:div w:id="2044821330">
              <w:marLeft w:val="0"/>
              <w:marRight w:val="0"/>
              <w:marTop w:val="0"/>
              <w:marBottom w:val="0"/>
              <w:divBdr>
                <w:top w:val="none" w:sz="0" w:space="0" w:color="auto"/>
                <w:left w:val="none" w:sz="0" w:space="0" w:color="auto"/>
                <w:bottom w:val="none" w:sz="0" w:space="0" w:color="auto"/>
                <w:right w:val="none" w:sz="0" w:space="0" w:color="auto"/>
              </w:divBdr>
            </w:div>
            <w:div w:id="703988226">
              <w:marLeft w:val="0"/>
              <w:marRight w:val="0"/>
              <w:marTop w:val="0"/>
              <w:marBottom w:val="0"/>
              <w:divBdr>
                <w:top w:val="none" w:sz="0" w:space="0" w:color="auto"/>
                <w:left w:val="none" w:sz="0" w:space="0" w:color="auto"/>
                <w:bottom w:val="none" w:sz="0" w:space="0" w:color="auto"/>
                <w:right w:val="none" w:sz="0" w:space="0" w:color="auto"/>
              </w:divBdr>
            </w:div>
            <w:div w:id="500968185">
              <w:marLeft w:val="0"/>
              <w:marRight w:val="0"/>
              <w:marTop w:val="0"/>
              <w:marBottom w:val="0"/>
              <w:divBdr>
                <w:top w:val="none" w:sz="0" w:space="0" w:color="auto"/>
                <w:left w:val="none" w:sz="0" w:space="0" w:color="auto"/>
                <w:bottom w:val="none" w:sz="0" w:space="0" w:color="auto"/>
                <w:right w:val="none" w:sz="0" w:space="0" w:color="auto"/>
              </w:divBdr>
            </w:div>
            <w:div w:id="593786888">
              <w:marLeft w:val="0"/>
              <w:marRight w:val="0"/>
              <w:marTop w:val="0"/>
              <w:marBottom w:val="0"/>
              <w:divBdr>
                <w:top w:val="none" w:sz="0" w:space="0" w:color="auto"/>
                <w:left w:val="none" w:sz="0" w:space="0" w:color="auto"/>
                <w:bottom w:val="none" w:sz="0" w:space="0" w:color="auto"/>
                <w:right w:val="none" w:sz="0" w:space="0" w:color="auto"/>
              </w:divBdr>
            </w:div>
            <w:div w:id="1753500421">
              <w:marLeft w:val="0"/>
              <w:marRight w:val="0"/>
              <w:marTop w:val="0"/>
              <w:marBottom w:val="0"/>
              <w:divBdr>
                <w:top w:val="none" w:sz="0" w:space="0" w:color="auto"/>
                <w:left w:val="none" w:sz="0" w:space="0" w:color="auto"/>
                <w:bottom w:val="none" w:sz="0" w:space="0" w:color="auto"/>
                <w:right w:val="none" w:sz="0" w:space="0" w:color="auto"/>
              </w:divBdr>
            </w:div>
            <w:div w:id="688680905">
              <w:marLeft w:val="0"/>
              <w:marRight w:val="0"/>
              <w:marTop w:val="0"/>
              <w:marBottom w:val="0"/>
              <w:divBdr>
                <w:top w:val="none" w:sz="0" w:space="0" w:color="auto"/>
                <w:left w:val="none" w:sz="0" w:space="0" w:color="auto"/>
                <w:bottom w:val="none" w:sz="0" w:space="0" w:color="auto"/>
                <w:right w:val="none" w:sz="0" w:space="0" w:color="auto"/>
              </w:divBdr>
            </w:div>
            <w:div w:id="655916684">
              <w:marLeft w:val="0"/>
              <w:marRight w:val="0"/>
              <w:marTop w:val="0"/>
              <w:marBottom w:val="0"/>
              <w:divBdr>
                <w:top w:val="none" w:sz="0" w:space="0" w:color="auto"/>
                <w:left w:val="none" w:sz="0" w:space="0" w:color="auto"/>
                <w:bottom w:val="none" w:sz="0" w:space="0" w:color="auto"/>
                <w:right w:val="none" w:sz="0" w:space="0" w:color="auto"/>
              </w:divBdr>
            </w:div>
            <w:div w:id="1688605286">
              <w:marLeft w:val="0"/>
              <w:marRight w:val="0"/>
              <w:marTop w:val="0"/>
              <w:marBottom w:val="0"/>
              <w:divBdr>
                <w:top w:val="none" w:sz="0" w:space="0" w:color="auto"/>
                <w:left w:val="none" w:sz="0" w:space="0" w:color="auto"/>
                <w:bottom w:val="none" w:sz="0" w:space="0" w:color="auto"/>
                <w:right w:val="none" w:sz="0" w:space="0" w:color="auto"/>
              </w:divBdr>
            </w:div>
            <w:div w:id="1635284756">
              <w:marLeft w:val="0"/>
              <w:marRight w:val="0"/>
              <w:marTop w:val="0"/>
              <w:marBottom w:val="0"/>
              <w:divBdr>
                <w:top w:val="none" w:sz="0" w:space="0" w:color="auto"/>
                <w:left w:val="none" w:sz="0" w:space="0" w:color="auto"/>
                <w:bottom w:val="none" w:sz="0" w:space="0" w:color="auto"/>
                <w:right w:val="none" w:sz="0" w:space="0" w:color="auto"/>
              </w:divBdr>
            </w:div>
            <w:div w:id="1584801653">
              <w:marLeft w:val="0"/>
              <w:marRight w:val="0"/>
              <w:marTop w:val="0"/>
              <w:marBottom w:val="0"/>
              <w:divBdr>
                <w:top w:val="none" w:sz="0" w:space="0" w:color="auto"/>
                <w:left w:val="none" w:sz="0" w:space="0" w:color="auto"/>
                <w:bottom w:val="none" w:sz="0" w:space="0" w:color="auto"/>
                <w:right w:val="none" w:sz="0" w:space="0" w:color="auto"/>
              </w:divBdr>
            </w:div>
            <w:div w:id="1275479183">
              <w:marLeft w:val="0"/>
              <w:marRight w:val="0"/>
              <w:marTop w:val="0"/>
              <w:marBottom w:val="0"/>
              <w:divBdr>
                <w:top w:val="none" w:sz="0" w:space="0" w:color="auto"/>
                <w:left w:val="none" w:sz="0" w:space="0" w:color="auto"/>
                <w:bottom w:val="none" w:sz="0" w:space="0" w:color="auto"/>
                <w:right w:val="none" w:sz="0" w:space="0" w:color="auto"/>
              </w:divBdr>
            </w:div>
            <w:div w:id="1289431141">
              <w:marLeft w:val="0"/>
              <w:marRight w:val="0"/>
              <w:marTop w:val="0"/>
              <w:marBottom w:val="0"/>
              <w:divBdr>
                <w:top w:val="none" w:sz="0" w:space="0" w:color="auto"/>
                <w:left w:val="none" w:sz="0" w:space="0" w:color="auto"/>
                <w:bottom w:val="none" w:sz="0" w:space="0" w:color="auto"/>
                <w:right w:val="none" w:sz="0" w:space="0" w:color="auto"/>
              </w:divBdr>
            </w:div>
            <w:div w:id="1326318765">
              <w:marLeft w:val="0"/>
              <w:marRight w:val="0"/>
              <w:marTop w:val="0"/>
              <w:marBottom w:val="0"/>
              <w:divBdr>
                <w:top w:val="none" w:sz="0" w:space="0" w:color="auto"/>
                <w:left w:val="none" w:sz="0" w:space="0" w:color="auto"/>
                <w:bottom w:val="none" w:sz="0" w:space="0" w:color="auto"/>
                <w:right w:val="none" w:sz="0" w:space="0" w:color="auto"/>
              </w:divBdr>
            </w:div>
            <w:div w:id="1522663726">
              <w:marLeft w:val="0"/>
              <w:marRight w:val="0"/>
              <w:marTop w:val="0"/>
              <w:marBottom w:val="0"/>
              <w:divBdr>
                <w:top w:val="none" w:sz="0" w:space="0" w:color="auto"/>
                <w:left w:val="none" w:sz="0" w:space="0" w:color="auto"/>
                <w:bottom w:val="none" w:sz="0" w:space="0" w:color="auto"/>
                <w:right w:val="none" w:sz="0" w:space="0" w:color="auto"/>
              </w:divBdr>
            </w:div>
            <w:div w:id="1439177266">
              <w:marLeft w:val="0"/>
              <w:marRight w:val="0"/>
              <w:marTop w:val="0"/>
              <w:marBottom w:val="0"/>
              <w:divBdr>
                <w:top w:val="none" w:sz="0" w:space="0" w:color="auto"/>
                <w:left w:val="none" w:sz="0" w:space="0" w:color="auto"/>
                <w:bottom w:val="none" w:sz="0" w:space="0" w:color="auto"/>
                <w:right w:val="none" w:sz="0" w:space="0" w:color="auto"/>
              </w:divBdr>
            </w:div>
            <w:div w:id="1952590440">
              <w:marLeft w:val="0"/>
              <w:marRight w:val="0"/>
              <w:marTop w:val="0"/>
              <w:marBottom w:val="0"/>
              <w:divBdr>
                <w:top w:val="none" w:sz="0" w:space="0" w:color="auto"/>
                <w:left w:val="none" w:sz="0" w:space="0" w:color="auto"/>
                <w:bottom w:val="none" w:sz="0" w:space="0" w:color="auto"/>
                <w:right w:val="none" w:sz="0" w:space="0" w:color="auto"/>
              </w:divBdr>
            </w:div>
            <w:div w:id="2001882940">
              <w:marLeft w:val="0"/>
              <w:marRight w:val="0"/>
              <w:marTop w:val="0"/>
              <w:marBottom w:val="0"/>
              <w:divBdr>
                <w:top w:val="none" w:sz="0" w:space="0" w:color="auto"/>
                <w:left w:val="none" w:sz="0" w:space="0" w:color="auto"/>
                <w:bottom w:val="none" w:sz="0" w:space="0" w:color="auto"/>
                <w:right w:val="none" w:sz="0" w:space="0" w:color="auto"/>
              </w:divBdr>
            </w:div>
            <w:div w:id="1151478645">
              <w:marLeft w:val="0"/>
              <w:marRight w:val="0"/>
              <w:marTop w:val="0"/>
              <w:marBottom w:val="0"/>
              <w:divBdr>
                <w:top w:val="none" w:sz="0" w:space="0" w:color="auto"/>
                <w:left w:val="none" w:sz="0" w:space="0" w:color="auto"/>
                <w:bottom w:val="none" w:sz="0" w:space="0" w:color="auto"/>
                <w:right w:val="none" w:sz="0" w:space="0" w:color="auto"/>
              </w:divBdr>
            </w:div>
            <w:div w:id="831142670">
              <w:marLeft w:val="0"/>
              <w:marRight w:val="0"/>
              <w:marTop w:val="0"/>
              <w:marBottom w:val="0"/>
              <w:divBdr>
                <w:top w:val="none" w:sz="0" w:space="0" w:color="auto"/>
                <w:left w:val="none" w:sz="0" w:space="0" w:color="auto"/>
                <w:bottom w:val="none" w:sz="0" w:space="0" w:color="auto"/>
                <w:right w:val="none" w:sz="0" w:space="0" w:color="auto"/>
              </w:divBdr>
            </w:div>
            <w:div w:id="679282633">
              <w:marLeft w:val="0"/>
              <w:marRight w:val="0"/>
              <w:marTop w:val="0"/>
              <w:marBottom w:val="0"/>
              <w:divBdr>
                <w:top w:val="none" w:sz="0" w:space="0" w:color="auto"/>
                <w:left w:val="none" w:sz="0" w:space="0" w:color="auto"/>
                <w:bottom w:val="none" w:sz="0" w:space="0" w:color="auto"/>
                <w:right w:val="none" w:sz="0" w:space="0" w:color="auto"/>
              </w:divBdr>
            </w:div>
            <w:div w:id="927156440">
              <w:marLeft w:val="0"/>
              <w:marRight w:val="0"/>
              <w:marTop w:val="0"/>
              <w:marBottom w:val="0"/>
              <w:divBdr>
                <w:top w:val="none" w:sz="0" w:space="0" w:color="auto"/>
                <w:left w:val="none" w:sz="0" w:space="0" w:color="auto"/>
                <w:bottom w:val="none" w:sz="0" w:space="0" w:color="auto"/>
                <w:right w:val="none" w:sz="0" w:space="0" w:color="auto"/>
              </w:divBdr>
            </w:div>
            <w:div w:id="843059002">
              <w:marLeft w:val="0"/>
              <w:marRight w:val="0"/>
              <w:marTop w:val="0"/>
              <w:marBottom w:val="0"/>
              <w:divBdr>
                <w:top w:val="none" w:sz="0" w:space="0" w:color="auto"/>
                <w:left w:val="none" w:sz="0" w:space="0" w:color="auto"/>
                <w:bottom w:val="none" w:sz="0" w:space="0" w:color="auto"/>
                <w:right w:val="none" w:sz="0" w:space="0" w:color="auto"/>
              </w:divBdr>
            </w:div>
            <w:div w:id="984160488">
              <w:marLeft w:val="0"/>
              <w:marRight w:val="0"/>
              <w:marTop w:val="0"/>
              <w:marBottom w:val="0"/>
              <w:divBdr>
                <w:top w:val="none" w:sz="0" w:space="0" w:color="auto"/>
                <w:left w:val="none" w:sz="0" w:space="0" w:color="auto"/>
                <w:bottom w:val="none" w:sz="0" w:space="0" w:color="auto"/>
                <w:right w:val="none" w:sz="0" w:space="0" w:color="auto"/>
              </w:divBdr>
            </w:div>
            <w:div w:id="2119912985">
              <w:marLeft w:val="0"/>
              <w:marRight w:val="0"/>
              <w:marTop w:val="0"/>
              <w:marBottom w:val="0"/>
              <w:divBdr>
                <w:top w:val="none" w:sz="0" w:space="0" w:color="auto"/>
                <w:left w:val="none" w:sz="0" w:space="0" w:color="auto"/>
                <w:bottom w:val="none" w:sz="0" w:space="0" w:color="auto"/>
                <w:right w:val="none" w:sz="0" w:space="0" w:color="auto"/>
              </w:divBdr>
            </w:div>
            <w:div w:id="677584831">
              <w:marLeft w:val="0"/>
              <w:marRight w:val="0"/>
              <w:marTop w:val="0"/>
              <w:marBottom w:val="0"/>
              <w:divBdr>
                <w:top w:val="none" w:sz="0" w:space="0" w:color="auto"/>
                <w:left w:val="none" w:sz="0" w:space="0" w:color="auto"/>
                <w:bottom w:val="none" w:sz="0" w:space="0" w:color="auto"/>
                <w:right w:val="none" w:sz="0" w:space="0" w:color="auto"/>
              </w:divBdr>
            </w:div>
            <w:div w:id="1794909845">
              <w:marLeft w:val="0"/>
              <w:marRight w:val="0"/>
              <w:marTop w:val="0"/>
              <w:marBottom w:val="0"/>
              <w:divBdr>
                <w:top w:val="none" w:sz="0" w:space="0" w:color="auto"/>
                <w:left w:val="none" w:sz="0" w:space="0" w:color="auto"/>
                <w:bottom w:val="none" w:sz="0" w:space="0" w:color="auto"/>
                <w:right w:val="none" w:sz="0" w:space="0" w:color="auto"/>
              </w:divBdr>
            </w:div>
            <w:div w:id="908006142">
              <w:marLeft w:val="0"/>
              <w:marRight w:val="0"/>
              <w:marTop w:val="0"/>
              <w:marBottom w:val="0"/>
              <w:divBdr>
                <w:top w:val="none" w:sz="0" w:space="0" w:color="auto"/>
                <w:left w:val="none" w:sz="0" w:space="0" w:color="auto"/>
                <w:bottom w:val="none" w:sz="0" w:space="0" w:color="auto"/>
                <w:right w:val="none" w:sz="0" w:space="0" w:color="auto"/>
              </w:divBdr>
            </w:div>
            <w:div w:id="647707499">
              <w:marLeft w:val="0"/>
              <w:marRight w:val="0"/>
              <w:marTop w:val="0"/>
              <w:marBottom w:val="0"/>
              <w:divBdr>
                <w:top w:val="none" w:sz="0" w:space="0" w:color="auto"/>
                <w:left w:val="none" w:sz="0" w:space="0" w:color="auto"/>
                <w:bottom w:val="none" w:sz="0" w:space="0" w:color="auto"/>
                <w:right w:val="none" w:sz="0" w:space="0" w:color="auto"/>
              </w:divBdr>
            </w:div>
            <w:div w:id="530338396">
              <w:marLeft w:val="0"/>
              <w:marRight w:val="0"/>
              <w:marTop w:val="0"/>
              <w:marBottom w:val="0"/>
              <w:divBdr>
                <w:top w:val="none" w:sz="0" w:space="0" w:color="auto"/>
                <w:left w:val="none" w:sz="0" w:space="0" w:color="auto"/>
                <w:bottom w:val="none" w:sz="0" w:space="0" w:color="auto"/>
                <w:right w:val="none" w:sz="0" w:space="0" w:color="auto"/>
              </w:divBdr>
            </w:div>
            <w:div w:id="584388048">
              <w:marLeft w:val="0"/>
              <w:marRight w:val="0"/>
              <w:marTop w:val="0"/>
              <w:marBottom w:val="0"/>
              <w:divBdr>
                <w:top w:val="none" w:sz="0" w:space="0" w:color="auto"/>
                <w:left w:val="none" w:sz="0" w:space="0" w:color="auto"/>
                <w:bottom w:val="none" w:sz="0" w:space="0" w:color="auto"/>
                <w:right w:val="none" w:sz="0" w:space="0" w:color="auto"/>
              </w:divBdr>
            </w:div>
            <w:div w:id="2003896299">
              <w:marLeft w:val="0"/>
              <w:marRight w:val="0"/>
              <w:marTop w:val="0"/>
              <w:marBottom w:val="0"/>
              <w:divBdr>
                <w:top w:val="none" w:sz="0" w:space="0" w:color="auto"/>
                <w:left w:val="none" w:sz="0" w:space="0" w:color="auto"/>
                <w:bottom w:val="none" w:sz="0" w:space="0" w:color="auto"/>
                <w:right w:val="none" w:sz="0" w:space="0" w:color="auto"/>
              </w:divBdr>
            </w:div>
            <w:div w:id="1495872224">
              <w:marLeft w:val="0"/>
              <w:marRight w:val="0"/>
              <w:marTop w:val="0"/>
              <w:marBottom w:val="0"/>
              <w:divBdr>
                <w:top w:val="none" w:sz="0" w:space="0" w:color="auto"/>
                <w:left w:val="none" w:sz="0" w:space="0" w:color="auto"/>
                <w:bottom w:val="none" w:sz="0" w:space="0" w:color="auto"/>
                <w:right w:val="none" w:sz="0" w:space="0" w:color="auto"/>
              </w:divBdr>
            </w:div>
            <w:div w:id="1660497817">
              <w:marLeft w:val="0"/>
              <w:marRight w:val="0"/>
              <w:marTop w:val="0"/>
              <w:marBottom w:val="0"/>
              <w:divBdr>
                <w:top w:val="none" w:sz="0" w:space="0" w:color="auto"/>
                <w:left w:val="none" w:sz="0" w:space="0" w:color="auto"/>
                <w:bottom w:val="none" w:sz="0" w:space="0" w:color="auto"/>
                <w:right w:val="none" w:sz="0" w:space="0" w:color="auto"/>
              </w:divBdr>
            </w:div>
            <w:div w:id="188370937">
              <w:marLeft w:val="0"/>
              <w:marRight w:val="0"/>
              <w:marTop w:val="0"/>
              <w:marBottom w:val="0"/>
              <w:divBdr>
                <w:top w:val="none" w:sz="0" w:space="0" w:color="auto"/>
                <w:left w:val="none" w:sz="0" w:space="0" w:color="auto"/>
                <w:bottom w:val="none" w:sz="0" w:space="0" w:color="auto"/>
                <w:right w:val="none" w:sz="0" w:space="0" w:color="auto"/>
              </w:divBdr>
            </w:div>
            <w:div w:id="560022701">
              <w:marLeft w:val="0"/>
              <w:marRight w:val="0"/>
              <w:marTop w:val="0"/>
              <w:marBottom w:val="0"/>
              <w:divBdr>
                <w:top w:val="none" w:sz="0" w:space="0" w:color="auto"/>
                <w:left w:val="none" w:sz="0" w:space="0" w:color="auto"/>
                <w:bottom w:val="none" w:sz="0" w:space="0" w:color="auto"/>
                <w:right w:val="none" w:sz="0" w:space="0" w:color="auto"/>
              </w:divBdr>
            </w:div>
            <w:div w:id="788822129">
              <w:marLeft w:val="0"/>
              <w:marRight w:val="0"/>
              <w:marTop w:val="0"/>
              <w:marBottom w:val="0"/>
              <w:divBdr>
                <w:top w:val="none" w:sz="0" w:space="0" w:color="auto"/>
                <w:left w:val="none" w:sz="0" w:space="0" w:color="auto"/>
                <w:bottom w:val="none" w:sz="0" w:space="0" w:color="auto"/>
                <w:right w:val="none" w:sz="0" w:space="0" w:color="auto"/>
              </w:divBdr>
            </w:div>
            <w:div w:id="1050686838">
              <w:marLeft w:val="0"/>
              <w:marRight w:val="0"/>
              <w:marTop w:val="0"/>
              <w:marBottom w:val="0"/>
              <w:divBdr>
                <w:top w:val="none" w:sz="0" w:space="0" w:color="auto"/>
                <w:left w:val="none" w:sz="0" w:space="0" w:color="auto"/>
                <w:bottom w:val="none" w:sz="0" w:space="0" w:color="auto"/>
                <w:right w:val="none" w:sz="0" w:space="0" w:color="auto"/>
              </w:divBdr>
            </w:div>
            <w:div w:id="159200894">
              <w:marLeft w:val="0"/>
              <w:marRight w:val="0"/>
              <w:marTop w:val="0"/>
              <w:marBottom w:val="0"/>
              <w:divBdr>
                <w:top w:val="none" w:sz="0" w:space="0" w:color="auto"/>
                <w:left w:val="none" w:sz="0" w:space="0" w:color="auto"/>
                <w:bottom w:val="none" w:sz="0" w:space="0" w:color="auto"/>
                <w:right w:val="none" w:sz="0" w:space="0" w:color="auto"/>
              </w:divBdr>
            </w:div>
            <w:div w:id="440998482">
              <w:marLeft w:val="0"/>
              <w:marRight w:val="0"/>
              <w:marTop w:val="0"/>
              <w:marBottom w:val="0"/>
              <w:divBdr>
                <w:top w:val="none" w:sz="0" w:space="0" w:color="auto"/>
                <w:left w:val="none" w:sz="0" w:space="0" w:color="auto"/>
                <w:bottom w:val="none" w:sz="0" w:space="0" w:color="auto"/>
                <w:right w:val="none" w:sz="0" w:space="0" w:color="auto"/>
              </w:divBdr>
            </w:div>
            <w:div w:id="1541698547">
              <w:marLeft w:val="0"/>
              <w:marRight w:val="0"/>
              <w:marTop w:val="0"/>
              <w:marBottom w:val="0"/>
              <w:divBdr>
                <w:top w:val="none" w:sz="0" w:space="0" w:color="auto"/>
                <w:left w:val="none" w:sz="0" w:space="0" w:color="auto"/>
                <w:bottom w:val="none" w:sz="0" w:space="0" w:color="auto"/>
                <w:right w:val="none" w:sz="0" w:space="0" w:color="auto"/>
              </w:divBdr>
            </w:div>
            <w:div w:id="1845583606">
              <w:marLeft w:val="0"/>
              <w:marRight w:val="0"/>
              <w:marTop w:val="0"/>
              <w:marBottom w:val="0"/>
              <w:divBdr>
                <w:top w:val="none" w:sz="0" w:space="0" w:color="auto"/>
                <w:left w:val="none" w:sz="0" w:space="0" w:color="auto"/>
                <w:bottom w:val="none" w:sz="0" w:space="0" w:color="auto"/>
                <w:right w:val="none" w:sz="0" w:space="0" w:color="auto"/>
              </w:divBdr>
            </w:div>
            <w:div w:id="609162241">
              <w:marLeft w:val="0"/>
              <w:marRight w:val="0"/>
              <w:marTop w:val="0"/>
              <w:marBottom w:val="0"/>
              <w:divBdr>
                <w:top w:val="none" w:sz="0" w:space="0" w:color="auto"/>
                <w:left w:val="none" w:sz="0" w:space="0" w:color="auto"/>
                <w:bottom w:val="none" w:sz="0" w:space="0" w:color="auto"/>
                <w:right w:val="none" w:sz="0" w:space="0" w:color="auto"/>
              </w:divBdr>
            </w:div>
            <w:div w:id="2026320240">
              <w:marLeft w:val="0"/>
              <w:marRight w:val="0"/>
              <w:marTop w:val="0"/>
              <w:marBottom w:val="0"/>
              <w:divBdr>
                <w:top w:val="none" w:sz="0" w:space="0" w:color="auto"/>
                <w:left w:val="none" w:sz="0" w:space="0" w:color="auto"/>
                <w:bottom w:val="none" w:sz="0" w:space="0" w:color="auto"/>
                <w:right w:val="none" w:sz="0" w:space="0" w:color="auto"/>
              </w:divBdr>
            </w:div>
            <w:div w:id="479150805">
              <w:marLeft w:val="0"/>
              <w:marRight w:val="0"/>
              <w:marTop w:val="0"/>
              <w:marBottom w:val="0"/>
              <w:divBdr>
                <w:top w:val="none" w:sz="0" w:space="0" w:color="auto"/>
                <w:left w:val="none" w:sz="0" w:space="0" w:color="auto"/>
                <w:bottom w:val="none" w:sz="0" w:space="0" w:color="auto"/>
                <w:right w:val="none" w:sz="0" w:space="0" w:color="auto"/>
              </w:divBdr>
            </w:div>
            <w:div w:id="317614254">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2139376958">
              <w:marLeft w:val="0"/>
              <w:marRight w:val="0"/>
              <w:marTop w:val="0"/>
              <w:marBottom w:val="0"/>
              <w:divBdr>
                <w:top w:val="none" w:sz="0" w:space="0" w:color="auto"/>
                <w:left w:val="none" w:sz="0" w:space="0" w:color="auto"/>
                <w:bottom w:val="none" w:sz="0" w:space="0" w:color="auto"/>
                <w:right w:val="none" w:sz="0" w:space="0" w:color="auto"/>
              </w:divBdr>
            </w:div>
            <w:div w:id="1398474228">
              <w:marLeft w:val="0"/>
              <w:marRight w:val="0"/>
              <w:marTop w:val="0"/>
              <w:marBottom w:val="0"/>
              <w:divBdr>
                <w:top w:val="none" w:sz="0" w:space="0" w:color="auto"/>
                <w:left w:val="none" w:sz="0" w:space="0" w:color="auto"/>
                <w:bottom w:val="none" w:sz="0" w:space="0" w:color="auto"/>
                <w:right w:val="none" w:sz="0" w:space="0" w:color="auto"/>
              </w:divBdr>
            </w:div>
            <w:div w:id="1733964754">
              <w:marLeft w:val="0"/>
              <w:marRight w:val="0"/>
              <w:marTop w:val="0"/>
              <w:marBottom w:val="0"/>
              <w:divBdr>
                <w:top w:val="none" w:sz="0" w:space="0" w:color="auto"/>
                <w:left w:val="none" w:sz="0" w:space="0" w:color="auto"/>
                <w:bottom w:val="none" w:sz="0" w:space="0" w:color="auto"/>
                <w:right w:val="none" w:sz="0" w:space="0" w:color="auto"/>
              </w:divBdr>
            </w:div>
            <w:div w:id="131365398">
              <w:marLeft w:val="0"/>
              <w:marRight w:val="0"/>
              <w:marTop w:val="0"/>
              <w:marBottom w:val="0"/>
              <w:divBdr>
                <w:top w:val="none" w:sz="0" w:space="0" w:color="auto"/>
                <w:left w:val="none" w:sz="0" w:space="0" w:color="auto"/>
                <w:bottom w:val="none" w:sz="0" w:space="0" w:color="auto"/>
                <w:right w:val="none" w:sz="0" w:space="0" w:color="auto"/>
              </w:divBdr>
            </w:div>
            <w:div w:id="1072122635">
              <w:marLeft w:val="0"/>
              <w:marRight w:val="0"/>
              <w:marTop w:val="0"/>
              <w:marBottom w:val="0"/>
              <w:divBdr>
                <w:top w:val="none" w:sz="0" w:space="0" w:color="auto"/>
                <w:left w:val="none" w:sz="0" w:space="0" w:color="auto"/>
                <w:bottom w:val="none" w:sz="0" w:space="0" w:color="auto"/>
                <w:right w:val="none" w:sz="0" w:space="0" w:color="auto"/>
              </w:divBdr>
            </w:div>
            <w:div w:id="95712347">
              <w:marLeft w:val="0"/>
              <w:marRight w:val="0"/>
              <w:marTop w:val="0"/>
              <w:marBottom w:val="0"/>
              <w:divBdr>
                <w:top w:val="none" w:sz="0" w:space="0" w:color="auto"/>
                <w:left w:val="none" w:sz="0" w:space="0" w:color="auto"/>
                <w:bottom w:val="none" w:sz="0" w:space="0" w:color="auto"/>
                <w:right w:val="none" w:sz="0" w:space="0" w:color="auto"/>
              </w:divBdr>
            </w:div>
            <w:div w:id="1855529756">
              <w:marLeft w:val="0"/>
              <w:marRight w:val="0"/>
              <w:marTop w:val="0"/>
              <w:marBottom w:val="0"/>
              <w:divBdr>
                <w:top w:val="none" w:sz="0" w:space="0" w:color="auto"/>
                <w:left w:val="none" w:sz="0" w:space="0" w:color="auto"/>
                <w:bottom w:val="none" w:sz="0" w:space="0" w:color="auto"/>
                <w:right w:val="none" w:sz="0" w:space="0" w:color="auto"/>
              </w:divBdr>
            </w:div>
            <w:div w:id="1793397015">
              <w:marLeft w:val="0"/>
              <w:marRight w:val="0"/>
              <w:marTop w:val="0"/>
              <w:marBottom w:val="0"/>
              <w:divBdr>
                <w:top w:val="none" w:sz="0" w:space="0" w:color="auto"/>
                <w:left w:val="none" w:sz="0" w:space="0" w:color="auto"/>
                <w:bottom w:val="none" w:sz="0" w:space="0" w:color="auto"/>
                <w:right w:val="none" w:sz="0" w:space="0" w:color="auto"/>
              </w:divBdr>
            </w:div>
            <w:div w:id="592934255">
              <w:marLeft w:val="0"/>
              <w:marRight w:val="0"/>
              <w:marTop w:val="0"/>
              <w:marBottom w:val="0"/>
              <w:divBdr>
                <w:top w:val="none" w:sz="0" w:space="0" w:color="auto"/>
                <w:left w:val="none" w:sz="0" w:space="0" w:color="auto"/>
                <w:bottom w:val="none" w:sz="0" w:space="0" w:color="auto"/>
                <w:right w:val="none" w:sz="0" w:space="0" w:color="auto"/>
              </w:divBdr>
            </w:div>
            <w:div w:id="1017775638">
              <w:marLeft w:val="0"/>
              <w:marRight w:val="0"/>
              <w:marTop w:val="0"/>
              <w:marBottom w:val="0"/>
              <w:divBdr>
                <w:top w:val="none" w:sz="0" w:space="0" w:color="auto"/>
                <w:left w:val="none" w:sz="0" w:space="0" w:color="auto"/>
                <w:bottom w:val="none" w:sz="0" w:space="0" w:color="auto"/>
                <w:right w:val="none" w:sz="0" w:space="0" w:color="auto"/>
              </w:divBdr>
            </w:div>
            <w:div w:id="1967619567">
              <w:marLeft w:val="0"/>
              <w:marRight w:val="0"/>
              <w:marTop w:val="0"/>
              <w:marBottom w:val="0"/>
              <w:divBdr>
                <w:top w:val="none" w:sz="0" w:space="0" w:color="auto"/>
                <w:left w:val="none" w:sz="0" w:space="0" w:color="auto"/>
                <w:bottom w:val="none" w:sz="0" w:space="0" w:color="auto"/>
                <w:right w:val="none" w:sz="0" w:space="0" w:color="auto"/>
              </w:divBdr>
            </w:div>
            <w:div w:id="1416365426">
              <w:marLeft w:val="0"/>
              <w:marRight w:val="0"/>
              <w:marTop w:val="0"/>
              <w:marBottom w:val="0"/>
              <w:divBdr>
                <w:top w:val="none" w:sz="0" w:space="0" w:color="auto"/>
                <w:left w:val="none" w:sz="0" w:space="0" w:color="auto"/>
                <w:bottom w:val="none" w:sz="0" w:space="0" w:color="auto"/>
                <w:right w:val="none" w:sz="0" w:space="0" w:color="auto"/>
              </w:divBdr>
            </w:div>
            <w:div w:id="1751734069">
              <w:marLeft w:val="0"/>
              <w:marRight w:val="0"/>
              <w:marTop w:val="0"/>
              <w:marBottom w:val="0"/>
              <w:divBdr>
                <w:top w:val="none" w:sz="0" w:space="0" w:color="auto"/>
                <w:left w:val="none" w:sz="0" w:space="0" w:color="auto"/>
                <w:bottom w:val="none" w:sz="0" w:space="0" w:color="auto"/>
                <w:right w:val="none" w:sz="0" w:space="0" w:color="auto"/>
              </w:divBdr>
            </w:div>
            <w:div w:id="499731569">
              <w:marLeft w:val="0"/>
              <w:marRight w:val="0"/>
              <w:marTop w:val="0"/>
              <w:marBottom w:val="0"/>
              <w:divBdr>
                <w:top w:val="none" w:sz="0" w:space="0" w:color="auto"/>
                <w:left w:val="none" w:sz="0" w:space="0" w:color="auto"/>
                <w:bottom w:val="none" w:sz="0" w:space="0" w:color="auto"/>
                <w:right w:val="none" w:sz="0" w:space="0" w:color="auto"/>
              </w:divBdr>
            </w:div>
            <w:div w:id="843125283">
              <w:marLeft w:val="0"/>
              <w:marRight w:val="0"/>
              <w:marTop w:val="0"/>
              <w:marBottom w:val="0"/>
              <w:divBdr>
                <w:top w:val="none" w:sz="0" w:space="0" w:color="auto"/>
                <w:left w:val="none" w:sz="0" w:space="0" w:color="auto"/>
                <w:bottom w:val="none" w:sz="0" w:space="0" w:color="auto"/>
                <w:right w:val="none" w:sz="0" w:space="0" w:color="auto"/>
              </w:divBdr>
            </w:div>
            <w:div w:id="1654606802">
              <w:marLeft w:val="0"/>
              <w:marRight w:val="0"/>
              <w:marTop w:val="0"/>
              <w:marBottom w:val="0"/>
              <w:divBdr>
                <w:top w:val="none" w:sz="0" w:space="0" w:color="auto"/>
                <w:left w:val="none" w:sz="0" w:space="0" w:color="auto"/>
                <w:bottom w:val="none" w:sz="0" w:space="0" w:color="auto"/>
                <w:right w:val="none" w:sz="0" w:space="0" w:color="auto"/>
              </w:divBdr>
            </w:div>
            <w:div w:id="1181775157">
              <w:marLeft w:val="0"/>
              <w:marRight w:val="0"/>
              <w:marTop w:val="0"/>
              <w:marBottom w:val="0"/>
              <w:divBdr>
                <w:top w:val="none" w:sz="0" w:space="0" w:color="auto"/>
                <w:left w:val="none" w:sz="0" w:space="0" w:color="auto"/>
                <w:bottom w:val="none" w:sz="0" w:space="0" w:color="auto"/>
                <w:right w:val="none" w:sz="0" w:space="0" w:color="auto"/>
              </w:divBdr>
            </w:div>
            <w:div w:id="383986852">
              <w:marLeft w:val="0"/>
              <w:marRight w:val="0"/>
              <w:marTop w:val="0"/>
              <w:marBottom w:val="0"/>
              <w:divBdr>
                <w:top w:val="none" w:sz="0" w:space="0" w:color="auto"/>
                <w:left w:val="none" w:sz="0" w:space="0" w:color="auto"/>
                <w:bottom w:val="none" w:sz="0" w:space="0" w:color="auto"/>
                <w:right w:val="none" w:sz="0" w:space="0" w:color="auto"/>
              </w:divBdr>
            </w:div>
            <w:div w:id="677119445">
              <w:marLeft w:val="0"/>
              <w:marRight w:val="0"/>
              <w:marTop w:val="0"/>
              <w:marBottom w:val="0"/>
              <w:divBdr>
                <w:top w:val="none" w:sz="0" w:space="0" w:color="auto"/>
                <w:left w:val="none" w:sz="0" w:space="0" w:color="auto"/>
                <w:bottom w:val="none" w:sz="0" w:space="0" w:color="auto"/>
                <w:right w:val="none" w:sz="0" w:space="0" w:color="auto"/>
              </w:divBdr>
            </w:div>
            <w:div w:id="1402561619">
              <w:marLeft w:val="0"/>
              <w:marRight w:val="0"/>
              <w:marTop w:val="0"/>
              <w:marBottom w:val="0"/>
              <w:divBdr>
                <w:top w:val="none" w:sz="0" w:space="0" w:color="auto"/>
                <w:left w:val="none" w:sz="0" w:space="0" w:color="auto"/>
                <w:bottom w:val="none" w:sz="0" w:space="0" w:color="auto"/>
                <w:right w:val="none" w:sz="0" w:space="0" w:color="auto"/>
              </w:divBdr>
            </w:div>
            <w:div w:id="1480463913">
              <w:marLeft w:val="0"/>
              <w:marRight w:val="0"/>
              <w:marTop w:val="0"/>
              <w:marBottom w:val="0"/>
              <w:divBdr>
                <w:top w:val="none" w:sz="0" w:space="0" w:color="auto"/>
                <w:left w:val="none" w:sz="0" w:space="0" w:color="auto"/>
                <w:bottom w:val="none" w:sz="0" w:space="0" w:color="auto"/>
                <w:right w:val="none" w:sz="0" w:space="0" w:color="auto"/>
              </w:divBdr>
            </w:div>
            <w:div w:id="984972386">
              <w:marLeft w:val="0"/>
              <w:marRight w:val="0"/>
              <w:marTop w:val="0"/>
              <w:marBottom w:val="0"/>
              <w:divBdr>
                <w:top w:val="none" w:sz="0" w:space="0" w:color="auto"/>
                <w:left w:val="none" w:sz="0" w:space="0" w:color="auto"/>
                <w:bottom w:val="none" w:sz="0" w:space="0" w:color="auto"/>
                <w:right w:val="none" w:sz="0" w:space="0" w:color="auto"/>
              </w:divBdr>
            </w:div>
            <w:div w:id="1580754090">
              <w:marLeft w:val="0"/>
              <w:marRight w:val="0"/>
              <w:marTop w:val="0"/>
              <w:marBottom w:val="0"/>
              <w:divBdr>
                <w:top w:val="none" w:sz="0" w:space="0" w:color="auto"/>
                <w:left w:val="none" w:sz="0" w:space="0" w:color="auto"/>
                <w:bottom w:val="none" w:sz="0" w:space="0" w:color="auto"/>
                <w:right w:val="none" w:sz="0" w:space="0" w:color="auto"/>
              </w:divBdr>
            </w:div>
            <w:div w:id="1847817042">
              <w:marLeft w:val="0"/>
              <w:marRight w:val="0"/>
              <w:marTop w:val="0"/>
              <w:marBottom w:val="0"/>
              <w:divBdr>
                <w:top w:val="none" w:sz="0" w:space="0" w:color="auto"/>
                <w:left w:val="none" w:sz="0" w:space="0" w:color="auto"/>
                <w:bottom w:val="none" w:sz="0" w:space="0" w:color="auto"/>
                <w:right w:val="none" w:sz="0" w:space="0" w:color="auto"/>
              </w:divBdr>
            </w:div>
            <w:div w:id="1302154820">
              <w:marLeft w:val="0"/>
              <w:marRight w:val="0"/>
              <w:marTop w:val="0"/>
              <w:marBottom w:val="0"/>
              <w:divBdr>
                <w:top w:val="none" w:sz="0" w:space="0" w:color="auto"/>
                <w:left w:val="none" w:sz="0" w:space="0" w:color="auto"/>
                <w:bottom w:val="none" w:sz="0" w:space="0" w:color="auto"/>
                <w:right w:val="none" w:sz="0" w:space="0" w:color="auto"/>
              </w:divBdr>
            </w:div>
            <w:div w:id="633872183">
              <w:marLeft w:val="0"/>
              <w:marRight w:val="0"/>
              <w:marTop w:val="0"/>
              <w:marBottom w:val="0"/>
              <w:divBdr>
                <w:top w:val="none" w:sz="0" w:space="0" w:color="auto"/>
                <w:left w:val="none" w:sz="0" w:space="0" w:color="auto"/>
                <w:bottom w:val="none" w:sz="0" w:space="0" w:color="auto"/>
                <w:right w:val="none" w:sz="0" w:space="0" w:color="auto"/>
              </w:divBdr>
            </w:div>
            <w:div w:id="337773918">
              <w:marLeft w:val="0"/>
              <w:marRight w:val="0"/>
              <w:marTop w:val="0"/>
              <w:marBottom w:val="0"/>
              <w:divBdr>
                <w:top w:val="none" w:sz="0" w:space="0" w:color="auto"/>
                <w:left w:val="none" w:sz="0" w:space="0" w:color="auto"/>
                <w:bottom w:val="none" w:sz="0" w:space="0" w:color="auto"/>
                <w:right w:val="none" w:sz="0" w:space="0" w:color="auto"/>
              </w:divBdr>
            </w:div>
            <w:div w:id="1908957362">
              <w:marLeft w:val="0"/>
              <w:marRight w:val="0"/>
              <w:marTop w:val="0"/>
              <w:marBottom w:val="0"/>
              <w:divBdr>
                <w:top w:val="none" w:sz="0" w:space="0" w:color="auto"/>
                <w:left w:val="none" w:sz="0" w:space="0" w:color="auto"/>
                <w:bottom w:val="none" w:sz="0" w:space="0" w:color="auto"/>
                <w:right w:val="none" w:sz="0" w:space="0" w:color="auto"/>
              </w:divBdr>
            </w:div>
            <w:div w:id="967006999">
              <w:marLeft w:val="0"/>
              <w:marRight w:val="0"/>
              <w:marTop w:val="0"/>
              <w:marBottom w:val="0"/>
              <w:divBdr>
                <w:top w:val="none" w:sz="0" w:space="0" w:color="auto"/>
                <w:left w:val="none" w:sz="0" w:space="0" w:color="auto"/>
                <w:bottom w:val="none" w:sz="0" w:space="0" w:color="auto"/>
                <w:right w:val="none" w:sz="0" w:space="0" w:color="auto"/>
              </w:divBdr>
            </w:div>
            <w:div w:id="736898427">
              <w:marLeft w:val="0"/>
              <w:marRight w:val="0"/>
              <w:marTop w:val="0"/>
              <w:marBottom w:val="0"/>
              <w:divBdr>
                <w:top w:val="none" w:sz="0" w:space="0" w:color="auto"/>
                <w:left w:val="none" w:sz="0" w:space="0" w:color="auto"/>
                <w:bottom w:val="none" w:sz="0" w:space="0" w:color="auto"/>
                <w:right w:val="none" w:sz="0" w:space="0" w:color="auto"/>
              </w:divBdr>
            </w:div>
            <w:div w:id="1484855459">
              <w:marLeft w:val="0"/>
              <w:marRight w:val="0"/>
              <w:marTop w:val="0"/>
              <w:marBottom w:val="0"/>
              <w:divBdr>
                <w:top w:val="none" w:sz="0" w:space="0" w:color="auto"/>
                <w:left w:val="none" w:sz="0" w:space="0" w:color="auto"/>
                <w:bottom w:val="none" w:sz="0" w:space="0" w:color="auto"/>
                <w:right w:val="none" w:sz="0" w:space="0" w:color="auto"/>
              </w:divBdr>
            </w:div>
            <w:div w:id="629359803">
              <w:marLeft w:val="0"/>
              <w:marRight w:val="0"/>
              <w:marTop w:val="0"/>
              <w:marBottom w:val="0"/>
              <w:divBdr>
                <w:top w:val="none" w:sz="0" w:space="0" w:color="auto"/>
                <w:left w:val="none" w:sz="0" w:space="0" w:color="auto"/>
                <w:bottom w:val="none" w:sz="0" w:space="0" w:color="auto"/>
                <w:right w:val="none" w:sz="0" w:space="0" w:color="auto"/>
              </w:divBdr>
            </w:div>
            <w:div w:id="1532567739">
              <w:marLeft w:val="0"/>
              <w:marRight w:val="0"/>
              <w:marTop w:val="0"/>
              <w:marBottom w:val="0"/>
              <w:divBdr>
                <w:top w:val="none" w:sz="0" w:space="0" w:color="auto"/>
                <w:left w:val="none" w:sz="0" w:space="0" w:color="auto"/>
                <w:bottom w:val="none" w:sz="0" w:space="0" w:color="auto"/>
                <w:right w:val="none" w:sz="0" w:space="0" w:color="auto"/>
              </w:divBdr>
            </w:div>
            <w:div w:id="775639867">
              <w:marLeft w:val="0"/>
              <w:marRight w:val="0"/>
              <w:marTop w:val="0"/>
              <w:marBottom w:val="0"/>
              <w:divBdr>
                <w:top w:val="none" w:sz="0" w:space="0" w:color="auto"/>
                <w:left w:val="none" w:sz="0" w:space="0" w:color="auto"/>
                <w:bottom w:val="none" w:sz="0" w:space="0" w:color="auto"/>
                <w:right w:val="none" w:sz="0" w:space="0" w:color="auto"/>
              </w:divBdr>
            </w:div>
            <w:div w:id="391002701">
              <w:marLeft w:val="0"/>
              <w:marRight w:val="0"/>
              <w:marTop w:val="0"/>
              <w:marBottom w:val="0"/>
              <w:divBdr>
                <w:top w:val="none" w:sz="0" w:space="0" w:color="auto"/>
                <w:left w:val="none" w:sz="0" w:space="0" w:color="auto"/>
                <w:bottom w:val="none" w:sz="0" w:space="0" w:color="auto"/>
                <w:right w:val="none" w:sz="0" w:space="0" w:color="auto"/>
              </w:divBdr>
            </w:div>
            <w:div w:id="1130515001">
              <w:marLeft w:val="0"/>
              <w:marRight w:val="0"/>
              <w:marTop w:val="0"/>
              <w:marBottom w:val="0"/>
              <w:divBdr>
                <w:top w:val="none" w:sz="0" w:space="0" w:color="auto"/>
                <w:left w:val="none" w:sz="0" w:space="0" w:color="auto"/>
                <w:bottom w:val="none" w:sz="0" w:space="0" w:color="auto"/>
                <w:right w:val="none" w:sz="0" w:space="0" w:color="auto"/>
              </w:divBdr>
            </w:div>
            <w:div w:id="122695529">
              <w:marLeft w:val="0"/>
              <w:marRight w:val="0"/>
              <w:marTop w:val="0"/>
              <w:marBottom w:val="0"/>
              <w:divBdr>
                <w:top w:val="none" w:sz="0" w:space="0" w:color="auto"/>
                <w:left w:val="none" w:sz="0" w:space="0" w:color="auto"/>
                <w:bottom w:val="none" w:sz="0" w:space="0" w:color="auto"/>
                <w:right w:val="none" w:sz="0" w:space="0" w:color="auto"/>
              </w:divBdr>
            </w:div>
            <w:div w:id="1667781225">
              <w:marLeft w:val="0"/>
              <w:marRight w:val="0"/>
              <w:marTop w:val="0"/>
              <w:marBottom w:val="0"/>
              <w:divBdr>
                <w:top w:val="none" w:sz="0" w:space="0" w:color="auto"/>
                <w:left w:val="none" w:sz="0" w:space="0" w:color="auto"/>
                <w:bottom w:val="none" w:sz="0" w:space="0" w:color="auto"/>
                <w:right w:val="none" w:sz="0" w:space="0" w:color="auto"/>
              </w:divBdr>
            </w:div>
            <w:div w:id="703024591">
              <w:marLeft w:val="0"/>
              <w:marRight w:val="0"/>
              <w:marTop w:val="0"/>
              <w:marBottom w:val="0"/>
              <w:divBdr>
                <w:top w:val="none" w:sz="0" w:space="0" w:color="auto"/>
                <w:left w:val="none" w:sz="0" w:space="0" w:color="auto"/>
                <w:bottom w:val="none" w:sz="0" w:space="0" w:color="auto"/>
                <w:right w:val="none" w:sz="0" w:space="0" w:color="auto"/>
              </w:divBdr>
            </w:div>
            <w:div w:id="241455685">
              <w:marLeft w:val="0"/>
              <w:marRight w:val="0"/>
              <w:marTop w:val="0"/>
              <w:marBottom w:val="0"/>
              <w:divBdr>
                <w:top w:val="none" w:sz="0" w:space="0" w:color="auto"/>
                <w:left w:val="none" w:sz="0" w:space="0" w:color="auto"/>
                <w:bottom w:val="none" w:sz="0" w:space="0" w:color="auto"/>
                <w:right w:val="none" w:sz="0" w:space="0" w:color="auto"/>
              </w:divBdr>
            </w:div>
            <w:div w:id="1311060304">
              <w:marLeft w:val="0"/>
              <w:marRight w:val="0"/>
              <w:marTop w:val="0"/>
              <w:marBottom w:val="0"/>
              <w:divBdr>
                <w:top w:val="none" w:sz="0" w:space="0" w:color="auto"/>
                <w:left w:val="none" w:sz="0" w:space="0" w:color="auto"/>
                <w:bottom w:val="none" w:sz="0" w:space="0" w:color="auto"/>
                <w:right w:val="none" w:sz="0" w:space="0" w:color="auto"/>
              </w:divBdr>
            </w:div>
            <w:div w:id="1547133188">
              <w:marLeft w:val="0"/>
              <w:marRight w:val="0"/>
              <w:marTop w:val="0"/>
              <w:marBottom w:val="0"/>
              <w:divBdr>
                <w:top w:val="none" w:sz="0" w:space="0" w:color="auto"/>
                <w:left w:val="none" w:sz="0" w:space="0" w:color="auto"/>
                <w:bottom w:val="none" w:sz="0" w:space="0" w:color="auto"/>
                <w:right w:val="none" w:sz="0" w:space="0" w:color="auto"/>
              </w:divBdr>
            </w:div>
            <w:div w:id="1853490002">
              <w:marLeft w:val="0"/>
              <w:marRight w:val="0"/>
              <w:marTop w:val="0"/>
              <w:marBottom w:val="0"/>
              <w:divBdr>
                <w:top w:val="none" w:sz="0" w:space="0" w:color="auto"/>
                <w:left w:val="none" w:sz="0" w:space="0" w:color="auto"/>
                <w:bottom w:val="none" w:sz="0" w:space="0" w:color="auto"/>
                <w:right w:val="none" w:sz="0" w:space="0" w:color="auto"/>
              </w:divBdr>
            </w:div>
            <w:div w:id="1995182123">
              <w:marLeft w:val="0"/>
              <w:marRight w:val="0"/>
              <w:marTop w:val="0"/>
              <w:marBottom w:val="0"/>
              <w:divBdr>
                <w:top w:val="none" w:sz="0" w:space="0" w:color="auto"/>
                <w:left w:val="none" w:sz="0" w:space="0" w:color="auto"/>
                <w:bottom w:val="none" w:sz="0" w:space="0" w:color="auto"/>
                <w:right w:val="none" w:sz="0" w:space="0" w:color="auto"/>
              </w:divBdr>
            </w:div>
            <w:div w:id="1592857233">
              <w:marLeft w:val="0"/>
              <w:marRight w:val="0"/>
              <w:marTop w:val="0"/>
              <w:marBottom w:val="0"/>
              <w:divBdr>
                <w:top w:val="none" w:sz="0" w:space="0" w:color="auto"/>
                <w:left w:val="none" w:sz="0" w:space="0" w:color="auto"/>
                <w:bottom w:val="none" w:sz="0" w:space="0" w:color="auto"/>
                <w:right w:val="none" w:sz="0" w:space="0" w:color="auto"/>
              </w:divBdr>
            </w:div>
            <w:div w:id="1426878665">
              <w:marLeft w:val="0"/>
              <w:marRight w:val="0"/>
              <w:marTop w:val="0"/>
              <w:marBottom w:val="0"/>
              <w:divBdr>
                <w:top w:val="none" w:sz="0" w:space="0" w:color="auto"/>
                <w:left w:val="none" w:sz="0" w:space="0" w:color="auto"/>
                <w:bottom w:val="none" w:sz="0" w:space="0" w:color="auto"/>
                <w:right w:val="none" w:sz="0" w:space="0" w:color="auto"/>
              </w:divBdr>
            </w:div>
            <w:div w:id="61679233">
              <w:marLeft w:val="0"/>
              <w:marRight w:val="0"/>
              <w:marTop w:val="0"/>
              <w:marBottom w:val="0"/>
              <w:divBdr>
                <w:top w:val="none" w:sz="0" w:space="0" w:color="auto"/>
                <w:left w:val="none" w:sz="0" w:space="0" w:color="auto"/>
                <w:bottom w:val="none" w:sz="0" w:space="0" w:color="auto"/>
                <w:right w:val="none" w:sz="0" w:space="0" w:color="auto"/>
              </w:divBdr>
            </w:div>
            <w:div w:id="1117023884">
              <w:marLeft w:val="0"/>
              <w:marRight w:val="0"/>
              <w:marTop w:val="0"/>
              <w:marBottom w:val="0"/>
              <w:divBdr>
                <w:top w:val="none" w:sz="0" w:space="0" w:color="auto"/>
                <w:left w:val="none" w:sz="0" w:space="0" w:color="auto"/>
                <w:bottom w:val="none" w:sz="0" w:space="0" w:color="auto"/>
                <w:right w:val="none" w:sz="0" w:space="0" w:color="auto"/>
              </w:divBdr>
            </w:div>
            <w:div w:id="638654582">
              <w:marLeft w:val="0"/>
              <w:marRight w:val="0"/>
              <w:marTop w:val="0"/>
              <w:marBottom w:val="0"/>
              <w:divBdr>
                <w:top w:val="none" w:sz="0" w:space="0" w:color="auto"/>
                <w:left w:val="none" w:sz="0" w:space="0" w:color="auto"/>
                <w:bottom w:val="none" w:sz="0" w:space="0" w:color="auto"/>
                <w:right w:val="none" w:sz="0" w:space="0" w:color="auto"/>
              </w:divBdr>
            </w:div>
            <w:div w:id="1786121411">
              <w:marLeft w:val="0"/>
              <w:marRight w:val="0"/>
              <w:marTop w:val="0"/>
              <w:marBottom w:val="0"/>
              <w:divBdr>
                <w:top w:val="none" w:sz="0" w:space="0" w:color="auto"/>
                <w:left w:val="none" w:sz="0" w:space="0" w:color="auto"/>
                <w:bottom w:val="none" w:sz="0" w:space="0" w:color="auto"/>
                <w:right w:val="none" w:sz="0" w:space="0" w:color="auto"/>
              </w:divBdr>
            </w:div>
            <w:div w:id="431778122">
              <w:marLeft w:val="0"/>
              <w:marRight w:val="0"/>
              <w:marTop w:val="0"/>
              <w:marBottom w:val="0"/>
              <w:divBdr>
                <w:top w:val="none" w:sz="0" w:space="0" w:color="auto"/>
                <w:left w:val="none" w:sz="0" w:space="0" w:color="auto"/>
                <w:bottom w:val="none" w:sz="0" w:space="0" w:color="auto"/>
                <w:right w:val="none" w:sz="0" w:space="0" w:color="auto"/>
              </w:divBdr>
            </w:div>
            <w:div w:id="1941790385">
              <w:marLeft w:val="0"/>
              <w:marRight w:val="0"/>
              <w:marTop w:val="0"/>
              <w:marBottom w:val="0"/>
              <w:divBdr>
                <w:top w:val="none" w:sz="0" w:space="0" w:color="auto"/>
                <w:left w:val="none" w:sz="0" w:space="0" w:color="auto"/>
                <w:bottom w:val="none" w:sz="0" w:space="0" w:color="auto"/>
                <w:right w:val="none" w:sz="0" w:space="0" w:color="auto"/>
              </w:divBdr>
            </w:div>
            <w:div w:id="1106734833">
              <w:marLeft w:val="0"/>
              <w:marRight w:val="0"/>
              <w:marTop w:val="0"/>
              <w:marBottom w:val="0"/>
              <w:divBdr>
                <w:top w:val="none" w:sz="0" w:space="0" w:color="auto"/>
                <w:left w:val="none" w:sz="0" w:space="0" w:color="auto"/>
                <w:bottom w:val="none" w:sz="0" w:space="0" w:color="auto"/>
                <w:right w:val="none" w:sz="0" w:space="0" w:color="auto"/>
              </w:divBdr>
            </w:div>
            <w:div w:id="1237859174">
              <w:marLeft w:val="0"/>
              <w:marRight w:val="0"/>
              <w:marTop w:val="0"/>
              <w:marBottom w:val="0"/>
              <w:divBdr>
                <w:top w:val="none" w:sz="0" w:space="0" w:color="auto"/>
                <w:left w:val="none" w:sz="0" w:space="0" w:color="auto"/>
                <w:bottom w:val="none" w:sz="0" w:space="0" w:color="auto"/>
                <w:right w:val="none" w:sz="0" w:space="0" w:color="auto"/>
              </w:divBdr>
            </w:div>
            <w:div w:id="1121998713">
              <w:marLeft w:val="0"/>
              <w:marRight w:val="0"/>
              <w:marTop w:val="0"/>
              <w:marBottom w:val="0"/>
              <w:divBdr>
                <w:top w:val="none" w:sz="0" w:space="0" w:color="auto"/>
                <w:left w:val="none" w:sz="0" w:space="0" w:color="auto"/>
                <w:bottom w:val="none" w:sz="0" w:space="0" w:color="auto"/>
                <w:right w:val="none" w:sz="0" w:space="0" w:color="auto"/>
              </w:divBdr>
            </w:div>
            <w:div w:id="1503352870">
              <w:marLeft w:val="0"/>
              <w:marRight w:val="0"/>
              <w:marTop w:val="0"/>
              <w:marBottom w:val="0"/>
              <w:divBdr>
                <w:top w:val="none" w:sz="0" w:space="0" w:color="auto"/>
                <w:left w:val="none" w:sz="0" w:space="0" w:color="auto"/>
                <w:bottom w:val="none" w:sz="0" w:space="0" w:color="auto"/>
                <w:right w:val="none" w:sz="0" w:space="0" w:color="auto"/>
              </w:divBdr>
            </w:div>
            <w:div w:id="1474106180">
              <w:marLeft w:val="0"/>
              <w:marRight w:val="0"/>
              <w:marTop w:val="0"/>
              <w:marBottom w:val="0"/>
              <w:divBdr>
                <w:top w:val="none" w:sz="0" w:space="0" w:color="auto"/>
                <w:left w:val="none" w:sz="0" w:space="0" w:color="auto"/>
                <w:bottom w:val="none" w:sz="0" w:space="0" w:color="auto"/>
                <w:right w:val="none" w:sz="0" w:space="0" w:color="auto"/>
              </w:divBdr>
            </w:div>
            <w:div w:id="667025840">
              <w:marLeft w:val="0"/>
              <w:marRight w:val="0"/>
              <w:marTop w:val="0"/>
              <w:marBottom w:val="0"/>
              <w:divBdr>
                <w:top w:val="none" w:sz="0" w:space="0" w:color="auto"/>
                <w:left w:val="none" w:sz="0" w:space="0" w:color="auto"/>
                <w:bottom w:val="none" w:sz="0" w:space="0" w:color="auto"/>
                <w:right w:val="none" w:sz="0" w:space="0" w:color="auto"/>
              </w:divBdr>
            </w:div>
            <w:div w:id="1355696168">
              <w:marLeft w:val="0"/>
              <w:marRight w:val="0"/>
              <w:marTop w:val="0"/>
              <w:marBottom w:val="0"/>
              <w:divBdr>
                <w:top w:val="none" w:sz="0" w:space="0" w:color="auto"/>
                <w:left w:val="none" w:sz="0" w:space="0" w:color="auto"/>
                <w:bottom w:val="none" w:sz="0" w:space="0" w:color="auto"/>
                <w:right w:val="none" w:sz="0" w:space="0" w:color="auto"/>
              </w:divBdr>
            </w:div>
            <w:div w:id="1127118091">
              <w:marLeft w:val="0"/>
              <w:marRight w:val="0"/>
              <w:marTop w:val="0"/>
              <w:marBottom w:val="0"/>
              <w:divBdr>
                <w:top w:val="none" w:sz="0" w:space="0" w:color="auto"/>
                <w:left w:val="none" w:sz="0" w:space="0" w:color="auto"/>
                <w:bottom w:val="none" w:sz="0" w:space="0" w:color="auto"/>
                <w:right w:val="none" w:sz="0" w:space="0" w:color="auto"/>
              </w:divBdr>
            </w:div>
            <w:div w:id="1634676854">
              <w:marLeft w:val="0"/>
              <w:marRight w:val="0"/>
              <w:marTop w:val="0"/>
              <w:marBottom w:val="0"/>
              <w:divBdr>
                <w:top w:val="none" w:sz="0" w:space="0" w:color="auto"/>
                <w:left w:val="none" w:sz="0" w:space="0" w:color="auto"/>
                <w:bottom w:val="none" w:sz="0" w:space="0" w:color="auto"/>
                <w:right w:val="none" w:sz="0" w:space="0" w:color="auto"/>
              </w:divBdr>
            </w:div>
            <w:div w:id="1008603495">
              <w:marLeft w:val="0"/>
              <w:marRight w:val="0"/>
              <w:marTop w:val="0"/>
              <w:marBottom w:val="0"/>
              <w:divBdr>
                <w:top w:val="none" w:sz="0" w:space="0" w:color="auto"/>
                <w:left w:val="none" w:sz="0" w:space="0" w:color="auto"/>
                <w:bottom w:val="none" w:sz="0" w:space="0" w:color="auto"/>
                <w:right w:val="none" w:sz="0" w:space="0" w:color="auto"/>
              </w:divBdr>
            </w:div>
            <w:div w:id="478570824">
              <w:marLeft w:val="0"/>
              <w:marRight w:val="0"/>
              <w:marTop w:val="0"/>
              <w:marBottom w:val="0"/>
              <w:divBdr>
                <w:top w:val="none" w:sz="0" w:space="0" w:color="auto"/>
                <w:left w:val="none" w:sz="0" w:space="0" w:color="auto"/>
                <w:bottom w:val="none" w:sz="0" w:space="0" w:color="auto"/>
                <w:right w:val="none" w:sz="0" w:space="0" w:color="auto"/>
              </w:divBdr>
            </w:div>
            <w:div w:id="199512255">
              <w:marLeft w:val="0"/>
              <w:marRight w:val="0"/>
              <w:marTop w:val="0"/>
              <w:marBottom w:val="0"/>
              <w:divBdr>
                <w:top w:val="none" w:sz="0" w:space="0" w:color="auto"/>
                <w:left w:val="none" w:sz="0" w:space="0" w:color="auto"/>
                <w:bottom w:val="none" w:sz="0" w:space="0" w:color="auto"/>
                <w:right w:val="none" w:sz="0" w:space="0" w:color="auto"/>
              </w:divBdr>
            </w:div>
            <w:div w:id="1280989261">
              <w:marLeft w:val="0"/>
              <w:marRight w:val="0"/>
              <w:marTop w:val="0"/>
              <w:marBottom w:val="0"/>
              <w:divBdr>
                <w:top w:val="none" w:sz="0" w:space="0" w:color="auto"/>
                <w:left w:val="none" w:sz="0" w:space="0" w:color="auto"/>
                <w:bottom w:val="none" w:sz="0" w:space="0" w:color="auto"/>
                <w:right w:val="none" w:sz="0" w:space="0" w:color="auto"/>
              </w:divBdr>
            </w:div>
            <w:div w:id="393937262">
              <w:marLeft w:val="0"/>
              <w:marRight w:val="0"/>
              <w:marTop w:val="0"/>
              <w:marBottom w:val="0"/>
              <w:divBdr>
                <w:top w:val="none" w:sz="0" w:space="0" w:color="auto"/>
                <w:left w:val="none" w:sz="0" w:space="0" w:color="auto"/>
                <w:bottom w:val="none" w:sz="0" w:space="0" w:color="auto"/>
                <w:right w:val="none" w:sz="0" w:space="0" w:color="auto"/>
              </w:divBdr>
            </w:div>
            <w:div w:id="1871795427">
              <w:marLeft w:val="0"/>
              <w:marRight w:val="0"/>
              <w:marTop w:val="0"/>
              <w:marBottom w:val="0"/>
              <w:divBdr>
                <w:top w:val="none" w:sz="0" w:space="0" w:color="auto"/>
                <w:left w:val="none" w:sz="0" w:space="0" w:color="auto"/>
                <w:bottom w:val="none" w:sz="0" w:space="0" w:color="auto"/>
                <w:right w:val="none" w:sz="0" w:space="0" w:color="auto"/>
              </w:divBdr>
            </w:div>
            <w:div w:id="553198662">
              <w:marLeft w:val="0"/>
              <w:marRight w:val="0"/>
              <w:marTop w:val="0"/>
              <w:marBottom w:val="0"/>
              <w:divBdr>
                <w:top w:val="none" w:sz="0" w:space="0" w:color="auto"/>
                <w:left w:val="none" w:sz="0" w:space="0" w:color="auto"/>
                <w:bottom w:val="none" w:sz="0" w:space="0" w:color="auto"/>
                <w:right w:val="none" w:sz="0" w:space="0" w:color="auto"/>
              </w:divBdr>
            </w:div>
            <w:div w:id="502742542">
              <w:marLeft w:val="0"/>
              <w:marRight w:val="0"/>
              <w:marTop w:val="0"/>
              <w:marBottom w:val="0"/>
              <w:divBdr>
                <w:top w:val="none" w:sz="0" w:space="0" w:color="auto"/>
                <w:left w:val="none" w:sz="0" w:space="0" w:color="auto"/>
                <w:bottom w:val="none" w:sz="0" w:space="0" w:color="auto"/>
                <w:right w:val="none" w:sz="0" w:space="0" w:color="auto"/>
              </w:divBdr>
            </w:div>
            <w:div w:id="756168670">
              <w:marLeft w:val="0"/>
              <w:marRight w:val="0"/>
              <w:marTop w:val="0"/>
              <w:marBottom w:val="0"/>
              <w:divBdr>
                <w:top w:val="none" w:sz="0" w:space="0" w:color="auto"/>
                <w:left w:val="none" w:sz="0" w:space="0" w:color="auto"/>
                <w:bottom w:val="none" w:sz="0" w:space="0" w:color="auto"/>
                <w:right w:val="none" w:sz="0" w:space="0" w:color="auto"/>
              </w:divBdr>
            </w:div>
            <w:div w:id="1708144463">
              <w:marLeft w:val="0"/>
              <w:marRight w:val="0"/>
              <w:marTop w:val="0"/>
              <w:marBottom w:val="0"/>
              <w:divBdr>
                <w:top w:val="none" w:sz="0" w:space="0" w:color="auto"/>
                <w:left w:val="none" w:sz="0" w:space="0" w:color="auto"/>
                <w:bottom w:val="none" w:sz="0" w:space="0" w:color="auto"/>
                <w:right w:val="none" w:sz="0" w:space="0" w:color="auto"/>
              </w:divBdr>
            </w:div>
            <w:div w:id="1850489647">
              <w:marLeft w:val="0"/>
              <w:marRight w:val="0"/>
              <w:marTop w:val="0"/>
              <w:marBottom w:val="0"/>
              <w:divBdr>
                <w:top w:val="none" w:sz="0" w:space="0" w:color="auto"/>
                <w:left w:val="none" w:sz="0" w:space="0" w:color="auto"/>
                <w:bottom w:val="none" w:sz="0" w:space="0" w:color="auto"/>
                <w:right w:val="none" w:sz="0" w:space="0" w:color="auto"/>
              </w:divBdr>
            </w:div>
            <w:div w:id="641274971">
              <w:marLeft w:val="0"/>
              <w:marRight w:val="0"/>
              <w:marTop w:val="0"/>
              <w:marBottom w:val="0"/>
              <w:divBdr>
                <w:top w:val="none" w:sz="0" w:space="0" w:color="auto"/>
                <w:left w:val="none" w:sz="0" w:space="0" w:color="auto"/>
                <w:bottom w:val="none" w:sz="0" w:space="0" w:color="auto"/>
                <w:right w:val="none" w:sz="0" w:space="0" w:color="auto"/>
              </w:divBdr>
            </w:div>
            <w:div w:id="1838382551">
              <w:marLeft w:val="0"/>
              <w:marRight w:val="0"/>
              <w:marTop w:val="0"/>
              <w:marBottom w:val="0"/>
              <w:divBdr>
                <w:top w:val="none" w:sz="0" w:space="0" w:color="auto"/>
                <w:left w:val="none" w:sz="0" w:space="0" w:color="auto"/>
                <w:bottom w:val="none" w:sz="0" w:space="0" w:color="auto"/>
                <w:right w:val="none" w:sz="0" w:space="0" w:color="auto"/>
              </w:divBdr>
            </w:div>
            <w:div w:id="1609924285">
              <w:marLeft w:val="0"/>
              <w:marRight w:val="0"/>
              <w:marTop w:val="0"/>
              <w:marBottom w:val="0"/>
              <w:divBdr>
                <w:top w:val="none" w:sz="0" w:space="0" w:color="auto"/>
                <w:left w:val="none" w:sz="0" w:space="0" w:color="auto"/>
                <w:bottom w:val="none" w:sz="0" w:space="0" w:color="auto"/>
                <w:right w:val="none" w:sz="0" w:space="0" w:color="auto"/>
              </w:divBdr>
            </w:div>
            <w:div w:id="1183319082">
              <w:marLeft w:val="0"/>
              <w:marRight w:val="0"/>
              <w:marTop w:val="0"/>
              <w:marBottom w:val="0"/>
              <w:divBdr>
                <w:top w:val="none" w:sz="0" w:space="0" w:color="auto"/>
                <w:left w:val="none" w:sz="0" w:space="0" w:color="auto"/>
                <w:bottom w:val="none" w:sz="0" w:space="0" w:color="auto"/>
                <w:right w:val="none" w:sz="0" w:space="0" w:color="auto"/>
              </w:divBdr>
            </w:div>
            <w:div w:id="1023745282">
              <w:marLeft w:val="0"/>
              <w:marRight w:val="0"/>
              <w:marTop w:val="0"/>
              <w:marBottom w:val="0"/>
              <w:divBdr>
                <w:top w:val="none" w:sz="0" w:space="0" w:color="auto"/>
                <w:left w:val="none" w:sz="0" w:space="0" w:color="auto"/>
                <w:bottom w:val="none" w:sz="0" w:space="0" w:color="auto"/>
                <w:right w:val="none" w:sz="0" w:space="0" w:color="auto"/>
              </w:divBdr>
            </w:div>
            <w:div w:id="1969043449">
              <w:marLeft w:val="0"/>
              <w:marRight w:val="0"/>
              <w:marTop w:val="0"/>
              <w:marBottom w:val="0"/>
              <w:divBdr>
                <w:top w:val="none" w:sz="0" w:space="0" w:color="auto"/>
                <w:left w:val="none" w:sz="0" w:space="0" w:color="auto"/>
                <w:bottom w:val="none" w:sz="0" w:space="0" w:color="auto"/>
                <w:right w:val="none" w:sz="0" w:space="0" w:color="auto"/>
              </w:divBdr>
            </w:div>
            <w:div w:id="1837916116">
              <w:marLeft w:val="0"/>
              <w:marRight w:val="0"/>
              <w:marTop w:val="0"/>
              <w:marBottom w:val="0"/>
              <w:divBdr>
                <w:top w:val="none" w:sz="0" w:space="0" w:color="auto"/>
                <w:left w:val="none" w:sz="0" w:space="0" w:color="auto"/>
                <w:bottom w:val="none" w:sz="0" w:space="0" w:color="auto"/>
                <w:right w:val="none" w:sz="0" w:space="0" w:color="auto"/>
              </w:divBdr>
            </w:div>
            <w:div w:id="2092123319">
              <w:marLeft w:val="0"/>
              <w:marRight w:val="0"/>
              <w:marTop w:val="0"/>
              <w:marBottom w:val="0"/>
              <w:divBdr>
                <w:top w:val="none" w:sz="0" w:space="0" w:color="auto"/>
                <w:left w:val="none" w:sz="0" w:space="0" w:color="auto"/>
                <w:bottom w:val="none" w:sz="0" w:space="0" w:color="auto"/>
                <w:right w:val="none" w:sz="0" w:space="0" w:color="auto"/>
              </w:divBdr>
            </w:div>
            <w:div w:id="1174805570">
              <w:marLeft w:val="0"/>
              <w:marRight w:val="0"/>
              <w:marTop w:val="0"/>
              <w:marBottom w:val="0"/>
              <w:divBdr>
                <w:top w:val="none" w:sz="0" w:space="0" w:color="auto"/>
                <w:left w:val="none" w:sz="0" w:space="0" w:color="auto"/>
                <w:bottom w:val="none" w:sz="0" w:space="0" w:color="auto"/>
                <w:right w:val="none" w:sz="0" w:space="0" w:color="auto"/>
              </w:divBdr>
            </w:div>
            <w:div w:id="762802871">
              <w:marLeft w:val="0"/>
              <w:marRight w:val="0"/>
              <w:marTop w:val="0"/>
              <w:marBottom w:val="0"/>
              <w:divBdr>
                <w:top w:val="none" w:sz="0" w:space="0" w:color="auto"/>
                <w:left w:val="none" w:sz="0" w:space="0" w:color="auto"/>
                <w:bottom w:val="none" w:sz="0" w:space="0" w:color="auto"/>
                <w:right w:val="none" w:sz="0" w:space="0" w:color="auto"/>
              </w:divBdr>
            </w:div>
            <w:div w:id="1890333654">
              <w:marLeft w:val="0"/>
              <w:marRight w:val="0"/>
              <w:marTop w:val="0"/>
              <w:marBottom w:val="0"/>
              <w:divBdr>
                <w:top w:val="none" w:sz="0" w:space="0" w:color="auto"/>
                <w:left w:val="none" w:sz="0" w:space="0" w:color="auto"/>
                <w:bottom w:val="none" w:sz="0" w:space="0" w:color="auto"/>
                <w:right w:val="none" w:sz="0" w:space="0" w:color="auto"/>
              </w:divBdr>
            </w:div>
            <w:div w:id="733117024">
              <w:marLeft w:val="0"/>
              <w:marRight w:val="0"/>
              <w:marTop w:val="0"/>
              <w:marBottom w:val="0"/>
              <w:divBdr>
                <w:top w:val="none" w:sz="0" w:space="0" w:color="auto"/>
                <w:left w:val="none" w:sz="0" w:space="0" w:color="auto"/>
                <w:bottom w:val="none" w:sz="0" w:space="0" w:color="auto"/>
                <w:right w:val="none" w:sz="0" w:space="0" w:color="auto"/>
              </w:divBdr>
            </w:div>
            <w:div w:id="1802067742">
              <w:marLeft w:val="0"/>
              <w:marRight w:val="0"/>
              <w:marTop w:val="0"/>
              <w:marBottom w:val="0"/>
              <w:divBdr>
                <w:top w:val="none" w:sz="0" w:space="0" w:color="auto"/>
                <w:left w:val="none" w:sz="0" w:space="0" w:color="auto"/>
                <w:bottom w:val="none" w:sz="0" w:space="0" w:color="auto"/>
                <w:right w:val="none" w:sz="0" w:space="0" w:color="auto"/>
              </w:divBdr>
            </w:div>
            <w:div w:id="755321699">
              <w:marLeft w:val="0"/>
              <w:marRight w:val="0"/>
              <w:marTop w:val="0"/>
              <w:marBottom w:val="0"/>
              <w:divBdr>
                <w:top w:val="none" w:sz="0" w:space="0" w:color="auto"/>
                <w:left w:val="none" w:sz="0" w:space="0" w:color="auto"/>
                <w:bottom w:val="none" w:sz="0" w:space="0" w:color="auto"/>
                <w:right w:val="none" w:sz="0" w:space="0" w:color="auto"/>
              </w:divBdr>
            </w:div>
            <w:div w:id="1165896872">
              <w:marLeft w:val="0"/>
              <w:marRight w:val="0"/>
              <w:marTop w:val="0"/>
              <w:marBottom w:val="0"/>
              <w:divBdr>
                <w:top w:val="none" w:sz="0" w:space="0" w:color="auto"/>
                <w:left w:val="none" w:sz="0" w:space="0" w:color="auto"/>
                <w:bottom w:val="none" w:sz="0" w:space="0" w:color="auto"/>
                <w:right w:val="none" w:sz="0" w:space="0" w:color="auto"/>
              </w:divBdr>
            </w:div>
            <w:div w:id="1273127570">
              <w:marLeft w:val="0"/>
              <w:marRight w:val="0"/>
              <w:marTop w:val="0"/>
              <w:marBottom w:val="0"/>
              <w:divBdr>
                <w:top w:val="none" w:sz="0" w:space="0" w:color="auto"/>
                <w:left w:val="none" w:sz="0" w:space="0" w:color="auto"/>
                <w:bottom w:val="none" w:sz="0" w:space="0" w:color="auto"/>
                <w:right w:val="none" w:sz="0" w:space="0" w:color="auto"/>
              </w:divBdr>
            </w:div>
            <w:div w:id="461848170">
              <w:marLeft w:val="0"/>
              <w:marRight w:val="0"/>
              <w:marTop w:val="0"/>
              <w:marBottom w:val="0"/>
              <w:divBdr>
                <w:top w:val="none" w:sz="0" w:space="0" w:color="auto"/>
                <w:left w:val="none" w:sz="0" w:space="0" w:color="auto"/>
                <w:bottom w:val="none" w:sz="0" w:space="0" w:color="auto"/>
                <w:right w:val="none" w:sz="0" w:space="0" w:color="auto"/>
              </w:divBdr>
            </w:div>
            <w:div w:id="2135173483">
              <w:marLeft w:val="0"/>
              <w:marRight w:val="0"/>
              <w:marTop w:val="0"/>
              <w:marBottom w:val="0"/>
              <w:divBdr>
                <w:top w:val="none" w:sz="0" w:space="0" w:color="auto"/>
                <w:left w:val="none" w:sz="0" w:space="0" w:color="auto"/>
                <w:bottom w:val="none" w:sz="0" w:space="0" w:color="auto"/>
                <w:right w:val="none" w:sz="0" w:space="0" w:color="auto"/>
              </w:divBdr>
            </w:div>
            <w:div w:id="2034768686">
              <w:marLeft w:val="0"/>
              <w:marRight w:val="0"/>
              <w:marTop w:val="0"/>
              <w:marBottom w:val="0"/>
              <w:divBdr>
                <w:top w:val="none" w:sz="0" w:space="0" w:color="auto"/>
                <w:left w:val="none" w:sz="0" w:space="0" w:color="auto"/>
                <w:bottom w:val="none" w:sz="0" w:space="0" w:color="auto"/>
                <w:right w:val="none" w:sz="0" w:space="0" w:color="auto"/>
              </w:divBdr>
            </w:div>
            <w:div w:id="1369602615">
              <w:marLeft w:val="0"/>
              <w:marRight w:val="0"/>
              <w:marTop w:val="0"/>
              <w:marBottom w:val="0"/>
              <w:divBdr>
                <w:top w:val="none" w:sz="0" w:space="0" w:color="auto"/>
                <w:left w:val="none" w:sz="0" w:space="0" w:color="auto"/>
                <w:bottom w:val="none" w:sz="0" w:space="0" w:color="auto"/>
                <w:right w:val="none" w:sz="0" w:space="0" w:color="auto"/>
              </w:divBdr>
            </w:div>
            <w:div w:id="758991404">
              <w:marLeft w:val="0"/>
              <w:marRight w:val="0"/>
              <w:marTop w:val="0"/>
              <w:marBottom w:val="0"/>
              <w:divBdr>
                <w:top w:val="none" w:sz="0" w:space="0" w:color="auto"/>
                <w:left w:val="none" w:sz="0" w:space="0" w:color="auto"/>
                <w:bottom w:val="none" w:sz="0" w:space="0" w:color="auto"/>
                <w:right w:val="none" w:sz="0" w:space="0" w:color="auto"/>
              </w:divBdr>
            </w:div>
            <w:div w:id="306591214">
              <w:marLeft w:val="0"/>
              <w:marRight w:val="0"/>
              <w:marTop w:val="0"/>
              <w:marBottom w:val="0"/>
              <w:divBdr>
                <w:top w:val="none" w:sz="0" w:space="0" w:color="auto"/>
                <w:left w:val="none" w:sz="0" w:space="0" w:color="auto"/>
                <w:bottom w:val="none" w:sz="0" w:space="0" w:color="auto"/>
                <w:right w:val="none" w:sz="0" w:space="0" w:color="auto"/>
              </w:divBdr>
            </w:div>
            <w:div w:id="39474280">
              <w:marLeft w:val="0"/>
              <w:marRight w:val="0"/>
              <w:marTop w:val="0"/>
              <w:marBottom w:val="0"/>
              <w:divBdr>
                <w:top w:val="none" w:sz="0" w:space="0" w:color="auto"/>
                <w:left w:val="none" w:sz="0" w:space="0" w:color="auto"/>
                <w:bottom w:val="none" w:sz="0" w:space="0" w:color="auto"/>
                <w:right w:val="none" w:sz="0" w:space="0" w:color="auto"/>
              </w:divBdr>
            </w:div>
            <w:div w:id="1081416365">
              <w:marLeft w:val="0"/>
              <w:marRight w:val="0"/>
              <w:marTop w:val="0"/>
              <w:marBottom w:val="0"/>
              <w:divBdr>
                <w:top w:val="none" w:sz="0" w:space="0" w:color="auto"/>
                <w:left w:val="none" w:sz="0" w:space="0" w:color="auto"/>
                <w:bottom w:val="none" w:sz="0" w:space="0" w:color="auto"/>
                <w:right w:val="none" w:sz="0" w:space="0" w:color="auto"/>
              </w:divBdr>
            </w:div>
            <w:div w:id="2068064029">
              <w:marLeft w:val="0"/>
              <w:marRight w:val="0"/>
              <w:marTop w:val="0"/>
              <w:marBottom w:val="0"/>
              <w:divBdr>
                <w:top w:val="none" w:sz="0" w:space="0" w:color="auto"/>
                <w:left w:val="none" w:sz="0" w:space="0" w:color="auto"/>
                <w:bottom w:val="none" w:sz="0" w:space="0" w:color="auto"/>
                <w:right w:val="none" w:sz="0" w:space="0" w:color="auto"/>
              </w:divBdr>
            </w:div>
            <w:div w:id="364329755">
              <w:marLeft w:val="0"/>
              <w:marRight w:val="0"/>
              <w:marTop w:val="0"/>
              <w:marBottom w:val="0"/>
              <w:divBdr>
                <w:top w:val="none" w:sz="0" w:space="0" w:color="auto"/>
                <w:left w:val="none" w:sz="0" w:space="0" w:color="auto"/>
                <w:bottom w:val="none" w:sz="0" w:space="0" w:color="auto"/>
                <w:right w:val="none" w:sz="0" w:space="0" w:color="auto"/>
              </w:divBdr>
            </w:div>
            <w:div w:id="53050421">
              <w:marLeft w:val="0"/>
              <w:marRight w:val="0"/>
              <w:marTop w:val="0"/>
              <w:marBottom w:val="0"/>
              <w:divBdr>
                <w:top w:val="none" w:sz="0" w:space="0" w:color="auto"/>
                <w:left w:val="none" w:sz="0" w:space="0" w:color="auto"/>
                <w:bottom w:val="none" w:sz="0" w:space="0" w:color="auto"/>
                <w:right w:val="none" w:sz="0" w:space="0" w:color="auto"/>
              </w:divBdr>
            </w:div>
            <w:div w:id="424498142">
              <w:marLeft w:val="0"/>
              <w:marRight w:val="0"/>
              <w:marTop w:val="0"/>
              <w:marBottom w:val="0"/>
              <w:divBdr>
                <w:top w:val="none" w:sz="0" w:space="0" w:color="auto"/>
                <w:left w:val="none" w:sz="0" w:space="0" w:color="auto"/>
                <w:bottom w:val="none" w:sz="0" w:space="0" w:color="auto"/>
                <w:right w:val="none" w:sz="0" w:space="0" w:color="auto"/>
              </w:divBdr>
            </w:div>
            <w:div w:id="55278591">
              <w:marLeft w:val="0"/>
              <w:marRight w:val="0"/>
              <w:marTop w:val="0"/>
              <w:marBottom w:val="0"/>
              <w:divBdr>
                <w:top w:val="none" w:sz="0" w:space="0" w:color="auto"/>
                <w:left w:val="none" w:sz="0" w:space="0" w:color="auto"/>
                <w:bottom w:val="none" w:sz="0" w:space="0" w:color="auto"/>
                <w:right w:val="none" w:sz="0" w:space="0" w:color="auto"/>
              </w:divBdr>
            </w:div>
            <w:div w:id="323247015">
              <w:marLeft w:val="0"/>
              <w:marRight w:val="0"/>
              <w:marTop w:val="0"/>
              <w:marBottom w:val="0"/>
              <w:divBdr>
                <w:top w:val="none" w:sz="0" w:space="0" w:color="auto"/>
                <w:left w:val="none" w:sz="0" w:space="0" w:color="auto"/>
                <w:bottom w:val="none" w:sz="0" w:space="0" w:color="auto"/>
                <w:right w:val="none" w:sz="0" w:space="0" w:color="auto"/>
              </w:divBdr>
            </w:div>
            <w:div w:id="916595562">
              <w:marLeft w:val="0"/>
              <w:marRight w:val="0"/>
              <w:marTop w:val="0"/>
              <w:marBottom w:val="0"/>
              <w:divBdr>
                <w:top w:val="none" w:sz="0" w:space="0" w:color="auto"/>
                <w:left w:val="none" w:sz="0" w:space="0" w:color="auto"/>
                <w:bottom w:val="none" w:sz="0" w:space="0" w:color="auto"/>
                <w:right w:val="none" w:sz="0" w:space="0" w:color="auto"/>
              </w:divBdr>
            </w:div>
            <w:div w:id="1031877444">
              <w:marLeft w:val="0"/>
              <w:marRight w:val="0"/>
              <w:marTop w:val="0"/>
              <w:marBottom w:val="0"/>
              <w:divBdr>
                <w:top w:val="none" w:sz="0" w:space="0" w:color="auto"/>
                <w:left w:val="none" w:sz="0" w:space="0" w:color="auto"/>
                <w:bottom w:val="none" w:sz="0" w:space="0" w:color="auto"/>
                <w:right w:val="none" w:sz="0" w:space="0" w:color="auto"/>
              </w:divBdr>
            </w:div>
            <w:div w:id="1403140401">
              <w:marLeft w:val="0"/>
              <w:marRight w:val="0"/>
              <w:marTop w:val="0"/>
              <w:marBottom w:val="0"/>
              <w:divBdr>
                <w:top w:val="none" w:sz="0" w:space="0" w:color="auto"/>
                <w:left w:val="none" w:sz="0" w:space="0" w:color="auto"/>
                <w:bottom w:val="none" w:sz="0" w:space="0" w:color="auto"/>
                <w:right w:val="none" w:sz="0" w:space="0" w:color="auto"/>
              </w:divBdr>
            </w:div>
            <w:div w:id="646937132">
              <w:marLeft w:val="0"/>
              <w:marRight w:val="0"/>
              <w:marTop w:val="0"/>
              <w:marBottom w:val="0"/>
              <w:divBdr>
                <w:top w:val="none" w:sz="0" w:space="0" w:color="auto"/>
                <w:left w:val="none" w:sz="0" w:space="0" w:color="auto"/>
                <w:bottom w:val="none" w:sz="0" w:space="0" w:color="auto"/>
                <w:right w:val="none" w:sz="0" w:space="0" w:color="auto"/>
              </w:divBdr>
            </w:div>
            <w:div w:id="58675216">
              <w:marLeft w:val="0"/>
              <w:marRight w:val="0"/>
              <w:marTop w:val="0"/>
              <w:marBottom w:val="0"/>
              <w:divBdr>
                <w:top w:val="none" w:sz="0" w:space="0" w:color="auto"/>
                <w:left w:val="none" w:sz="0" w:space="0" w:color="auto"/>
                <w:bottom w:val="none" w:sz="0" w:space="0" w:color="auto"/>
                <w:right w:val="none" w:sz="0" w:space="0" w:color="auto"/>
              </w:divBdr>
            </w:div>
            <w:div w:id="312412790">
              <w:marLeft w:val="0"/>
              <w:marRight w:val="0"/>
              <w:marTop w:val="0"/>
              <w:marBottom w:val="0"/>
              <w:divBdr>
                <w:top w:val="none" w:sz="0" w:space="0" w:color="auto"/>
                <w:left w:val="none" w:sz="0" w:space="0" w:color="auto"/>
                <w:bottom w:val="none" w:sz="0" w:space="0" w:color="auto"/>
                <w:right w:val="none" w:sz="0" w:space="0" w:color="auto"/>
              </w:divBdr>
            </w:div>
            <w:div w:id="1325280304">
              <w:marLeft w:val="0"/>
              <w:marRight w:val="0"/>
              <w:marTop w:val="0"/>
              <w:marBottom w:val="0"/>
              <w:divBdr>
                <w:top w:val="none" w:sz="0" w:space="0" w:color="auto"/>
                <w:left w:val="none" w:sz="0" w:space="0" w:color="auto"/>
                <w:bottom w:val="none" w:sz="0" w:space="0" w:color="auto"/>
                <w:right w:val="none" w:sz="0" w:space="0" w:color="auto"/>
              </w:divBdr>
            </w:div>
            <w:div w:id="929584006">
              <w:marLeft w:val="0"/>
              <w:marRight w:val="0"/>
              <w:marTop w:val="0"/>
              <w:marBottom w:val="0"/>
              <w:divBdr>
                <w:top w:val="none" w:sz="0" w:space="0" w:color="auto"/>
                <w:left w:val="none" w:sz="0" w:space="0" w:color="auto"/>
                <w:bottom w:val="none" w:sz="0" w:space="0" w:color="auto"/>
                <w:right w:val="none" w:sz="0" w:space="0" w:color="auto"/>
              </w:divBdr>
            </w:div>
            <w:div w:id="1602834714">
              <w:marLeft w:val="0"/>
              <w:marRight w:val="0"/>
              <w:marTop w:val="0"/>
              <w:marBottom w:val="0"/>
              <w:divBdr>
                <w:top w:val="none" w:sz="0" w:space="0" w:color="auto"/>
                <w:left w:val="none" w:sz="0" w:space="0" w:color="auto"/>
                <w:bottom w:val="none" w:sz="0" w:space="0" w:color="auto"/>
                <w:right w:val="none" w:sz="0" w:space="0" w:color="auto"/>
              </w:divBdr>
            </w:div>
            <w:div w:id="1609897479">
              <w:marLeft w:val="0"/>
              <w:marRight w:val="0"/>
              <w:marTop w:val="0"/>
              <w:marBottom w:val="0"/>
              <w:divBdr>
                <w:top w:val="none" w:sz="0" w:space="0" w:color="auto"/>
                <w:left w:val="none" w:sz="0" w:space="0" w:color="auto"/>
                <w:bottom w:val="none" w:sz="0" w:space="0" w:color="auto"/>
                <w:right w:val="none" w:sz="0" w:space="0" w:color="auto"/>
              </w:divBdr>
            </w:div>
            <w:div w:id="704334516">
              <w:marLeft w:val="0"/>
              <w:marRight w:val="0"/>
              <w:marTop w:val="0"/>
              <w:marBottom w:val="0"/>
              <w:divBdr>
                <w:top w:val="none" w:sz="0" w:space="0" w:color="auto"/>
                <w:left w:val="none" w:sz="0" w:space="0" w:color="auto"/>
                <w:bottom w:val="none" w:sz="0" w:space="0" w:color="auto"/>
                <w:right w:val="none" w:sz="0" w:space="0" w:color="auto"/>
              </w:divBdr>
            </w:div>
            <w:div w:id="2083216526">
              <w:marLeft w:val="0"/>
              <w:marRight w:val="0"/>
              <w:marTop w:val="0"/>
              <w:marBottom w:val="0"/>
              <w:divBdr>
                <w:top w:val="none" w:sz="0" w:space="0" w:color="auto"/>
                <w:left w:val="none" w:sz="0" w:space="0" w:color="auto"/>
                <w:bottom w:val="none" w:sz="0" w:space="0" w:color="auto"/>
                <w:right w:val="none" w:sz="0" w:space="0" w:color="auto"/>
              </w:divBdr>
            </w:div>
            <w:div w:id="1238593024">
              <w:marLeft w:val="0"/>
              <w:marRight w:val="0"/>
              <w:marTop w:val="0"/>
              <w:marBottom w:val="0"/>
              <w:divBdr>
                <w:top w:val="none" w:sz="0" w:space="0" w:color="auto"/>
                <w:left w:val="none" w:sz="0" w:space="0" w:color="auto"/>
                <w:bottom w:val="none" w:sz="0" w:space="0" w:color="auto"/>
                <w:right w:val="none" w:sz="0" w:space="0" w:color="auto"/>
              </w:divBdr>
            </w:div>
            <w:div w:id="389770858">
              <w:marLeft w:val="0"/>
              <w:marRight w:val="0"/>
              <w:marTop w:val="0"/>
              <w:marBottom w:val="0"/>
              <w:divBdr>
                <w:top w:val="none" w:sz="0" w:space="0" w:color="auto"/>
                <w:left w:val="none" w:sz="0" w:space="0" w:color="auto"/>
                <w:bottom w:val="none" w:sz="0" w:space="0" w:color="auto"/>
                <w:right w:val="none" w:sz="0" w:space="0" w:color="auto"/>
              </w:divBdr>
            </w:div>
            <w:div w:id="181868707">
              <w:marLeft w:val="0"/>
              <w:marRight w:val="0"/>
              <w:marTop w:val="0"/>
              <w:marBottom w:val="0"/>
              <w:divBdr>
                <w:top w:val="none" w:sz="0" w:space="0" w:color="auto"/>
                <w:left w:val="none" w:sz="0" w:space="0" w:color="auto"/>
                <w:bottom w:val="none" w:sz="0" w:space="0" w:color="auto"/>
                <w:right w:val="none" w:sz="0" w:space="0" w:color="auto"/>
              </w:divBdr>
            </w:div>
            <w:div w:id="569850102">
              <w:marLeft w:val="0"/>
              <w:marRight w:val="0"/>
              <w:marTop w:val="0"/>
              <w:marBottom w:val="0"/>
              <w:divBdr>
                <w:top w:val="none" w:sz="0" w:space="0" w:color="auto"/>
                <w:left w:val="none" w:sz="0" w:space="0" w:color="auto"/>
                <w:bottom w:val="none" w:sz="0" w:space="0" w:color="auto"/>
                <w:right w:val="none" w:sz="0" w:space="0" w:color="auto"/>
              </w:divBdr>
            </w:div>
            <w:div w:id="1008560499">
              <w:marLeft w:val="0"/>
              <w:marRight w:val="0"/>
              <w:marTop w:val="0"/>
              <w:marBottom w:val="0"/>
              <w:divBdr>
                <w:top w:val="none" w:sz="0" w:space="0" w:color="auto"/>
                <w:left w:val="none" w:sz="0" w:space="0" w:color="auto"/>
                <w:bottom w:val="none" w:sz="0" w:space="0" w:color="auto"/>
                <w:right w:val="none" w:sz="0" w:space="0" w:color="auto"/>
              </w:divBdr>
            </w:div>
            <w:div w:id="1966806706">
              <w:marLeft w:val="0"/>
              <w:marRight w:val="0"/>
              <w:marTop w:val="0"/>
              <w:marBottom w:val="0"/>
              <w:divBdr>
                <w:top w:val="none" w:sz="0" w:space="0" w:color="auto"/>
                <w:left w:val="none" w:sz="0" w:space="0" w:color="auto"/>
                <w:bottom w:val="none" w:sz="0" w:space="0" w:color="auto"/>
                <w:right w:val="none" w:sz="0" w:space="0" w:color="auto"/>
              </w:divBdr>
            </w:div>
            <w:div w:id="757601036">
              <w:marLeft w:val="0"/>
              <w:marRight w:val="0"/>
              <w:marTop w:val="0"/>
              <w:marBottom w:val="0"/>
              <w:divBdr>
                <w:top w:val="none" w:sz="0" w:space="0" w:color="auto"/>
                <w:left w:val="none" w:sz="0" w:space="0" w:color="auto"/>
                <w:bottom w:val="none" w:sz="0" w:space="0" w:color="auto"/>
                <w:right w:val="none" w:sz="0" w:space="0" w:color="auto"/>
              </w:divBdr>
            </w:div>
            <w:div w:id="823082248">
              <w:marLeft w:val="0"/>
              <w:marRight w:val="0"/>
              <w:marTop w:val="0"/>
              <w:marBottom w:val="0"/>
              <w:divBdr>
                <w:top w:val="none" w:sz="0" w:space="0" w:color="auto"/>
                <w:left w:val="none" w:sz="0" w:space="0" w:color="auto"/>
                <w:bottom w:val="none" w:sz="0" w:space="0" w:color="auto"/>
                <w:right w:val="none" w:sz="0" w:space="0" w:color="auto"/>
              </w:divBdr>
            </w:div>
            <w:div w:id="23946220">
              <w:marLeft w:val="0"/>
              <w:marRight w:val="0"/>
              <w:marTop w:val="0"/>
              <w:marBottom w:val="0"/>
              <w:divBdr>
                <w:top w:val="none" w:sz="0" w:space="0" w:color="auto"/>
                <w:left w:val="none" w:sz="0" w:space="0" w:color="auto"/>
                <w:bottom w:val="none" w:sz="0" w:space="0" w:color="auto"/>
                <w:right w:val="none" w:sz="0" w:space="0" w:color="auto"/>
              </w:divBdr>
            </w:div>
            <w:div w:id="1999769311">
              <w:marLeft w:val="0"/>
              <w:marRight w:val="0"/>
              <w:marTop w:val="0"/>
              <w:marBottom w:val="0"/>
              <w:divBdr>
                <w:top w:val="none" w:sz="0" w:space="0" w:color="auto"/>
                <w:left w:val="none" w:sz="0" w:space="0" w:color="auto"/>
                <w:bottom w:val="none" w:sz="0" w:space="0" w:color="auto"/>
                <w:right w:val="none" w:sz="0" w:space="0" w:color="auto"/>
              </w:divBdr>
            </w:div>
            <w:div w:id="345642404">
              <w:marLeft w:val="0"/>
              <w:marRight w:val="0"/>
              <w:marTop w:val="0"/>
              <w:marBottom w:val="0"/>
              <w:divBdr>
                <w:top w:val="none" w:sz="0" w:space="0" w:color="auto"/>
                <w:left w:val="none" w:sz="0" w:space="0" w:color="auto"/>
                <w:bottom w:val="none" w:sz="0" w:space="0" w:color="auto"/>
                <w:right w:val="none" w:sz="0" w:space="0" w:color="auto"/>
              </w:divBdr>
            </w:div>
            <w:div w:id="1146239780">
              <w:marLeft w:val="0"/>
              <w:marRight w:val="0"/>
              <w:marTop w:val="0"/>
              <w:marBottom w:val="0"/>
              <w:divBdr>
                <w:top w:val="none" w:sz="0" w:space="0" w:color="auto"/>
                <w:left w:val="none" w:sz="0" w:space="0" w:color="auto"/>
                <w:bottom w:val="none" w:sz="0" w:space="0" w:color="auto"/>
                <w:right w:val="none" w:sz="0" w:space="0" w:color="auto"/>
              </w:divBdr>
            </w:div>
            <w:div w:id="1591616165">
              <w:marLeft w:val="0"/>
              <w:marRight w:val="0"/>
              <w:marTop w:val="0"/>
              <w:marBottom w:val="0"/>
              <w:divBdr>
                <w:top w:val="none" w:sz="0" w:space="0" w:color="auto"/>
                <w:left w:val="none" w:sz="0" w:space="0" w:color="auto"/>
                <w:bottom w:val="none" w:sz="0" w:space="0" w:color="auto"/>
                <w:right w:val="none" w:sz="0" w:space="0" w:color="auto"/>
              </w:divBdr>
            </w:div>
            <w:div w:id="871457212">
              <w:marLeft w:val="0"/>
              <w:marRight w:val="0"/>
              <w:marTop w:val="0"/>
              <w:marBottom w:val="0"/>
              <w:divBdr>
                <w:top w:val="none" w:sz="0" w:space="0" w:color="auto"/>
                <w:left w:val="none" w:sz="0" w:space="0" w:color="auto"/>
                <w:bottom w:val="none" w:sz="0" w:space="0" w:color="auto"/>
                <w:right w:val="none" w:sz="0" w:space="0" w:color="auto"/>
              </w:divBdr>
            </w:div>
            <w:div w:id="388965221">
              <w:marLeft w:val="0"/>
              <w:marRight w:val="0"/>
              <w:marTop w:val="0"/>
              <w:marBottom w:val="0"/>
              <w:divBdr>
                <w:top w:val="none" w:sz="0" w:space="0" w:color="auto"/>
                <w:left w:val="none" w:sz="0" w:space="0" w:color="auto"/>
                <w:bottom w:val="none" w:sz="0" w:space="0" w:color="auto"/>
                <w:right w:val="none" w:sz="0" w:space="0" w:color="auto"/>
              </w:divBdr>
            </w:div>
            <w:div w:id="1522012137">
              <w:marLeft w:val="0"/>
              <w:marRight w:val="0"/>
              <w:marTop w:val="0"/>
              <w:marBottom w:val="0"/>
              <w:divBdr>
                <w:top w:val="none" w:sz="0" w:space="0" w:color="auto"/>
                <w:left w:val="none" w:sz="0" w:space="0" w:color="auto"/>
                <w:bottom w:val="none" w:sz="0" w:space="0" w:color="auto"/>
                <w:right w:val="none" w:sz="0" w:space="0" w:color="auto"/>
              </w:divBdr>
            </w:div>
            <w:div w:id="1885483368">
              <w:marLeft w:val="0"/>
              <w:marRight w:val="0"/>
              <w:marTop w:val="0"/>
              <w:marBottom w:val="0"/>
              <w:divBdr>
                <w:top w:val="none" w:sz="0" w:space="0" w:color="auto"/>
                <w:left w:val="none" w:sz="0" w:space="0" w:color="auto"/>
                <w:bottom w:val="none" w:sz="0" w:space="0" w:color="auto"/>
                <w:right w:val="none" w:sz="0" w:space="0" w:color="auto"/>
              </w:divBdr>
            </w:div>
            <w:div w:id="1832715923">
              <w:marLeft w:val="0"/>
              <w:marRight w:val="0"/>
              <w:marTop w:val="0"/>
              <w:marBottom w:val="0"/>
              <w:divBdr>
                <w:top w:val="none" w:sz="0" w:space="0" w:color="auto"/>
                <w:left w:val="none" w:sz="0" w:space="0" w:color="auto"/>
                <w:bottom w:val="none" w:sz="0" w:space="0" w:color="auto"/>
                <w:right w:val="none" w:sz="0" w:space="0" w:color="auto"/>
              </w:divBdr>
            </w:div>
            <w:div w:id="1063410292">
              <w:marLeft w:val="0"/>
              <w:marRight w:val="0"/>
              <w:marTop w:val="0"/>
              <w:marBottom w:val="0"/>
              <w:divBdr>
                <w:top w:val="none" w:sz="0" w:space="0" w:color="auto"/>
                <w:left w:val="none" w:sz="0" w:space="0" w:color="auto"/>
                <w:bottom w:val="none" w:sz="0" w:space="0" w:color="auto"/>
                <w:right w:val="none" w:sz="0" w:space="0" w:color="auto"/>
              </w:divBdr>
            </w:div>
            <w:div w:id="1240095506">
              <w:marLeft w:val="0"/>
              <w:marRight w:val="0"/>
              <w:marTop w:val="0"/>
              <w:marBottom w:val="0"/>
              <w:divBdr>
                <w:top w:val="none" w:sz="0" w:space="0" w:color="auto"/>
                <w:left w:val="none" w:sz="0" w:space="0" w:color="auto"/>
                <w:bottom w:val="none" w:sz="0" w:space="0" w:color="auto"/>
                <w:right w:val="none" w:sz="0" w:space="0" w:color="auto"/>
              </w:divBdr>
            </w:div>
            <w:div w:id="1835685350">
              <w:marLeft w:val="0"/>
              <w:marRight w:val="0"/>
              <w:marTop w:val="0"/>
              <w:marBottom w:val="0"/>
              <w:divBdr>
                <w:top w:val="none" w:sz="0" w:space="0" w:color="auto"/>
                <w:left w:val="none" w:sz="0" w:space="0" w:color="auto"/>
                <w:bottom w:val="none" w:sz="0" w:space="0" w:color="auto"/>
                <w:right w:val="none" w:sz="0" w:space="0" w:color="auto"/>
              </w:divBdr>
            </w:div>
            <w:div w:id="1875998075">
              <w:marLeft w:val="0"/>
              <w:marRight w:val="0"/>
              <w:marTop w:val="0"/>
              <w:marBottom w:val="0"/>
              <w:divBdr>
                <w:top w:val="none" w:sz="0" w:space="0" w:color="auto"/>
                <w:left w:val="none" w:sz="0" w:space="0" w:color="auto"/>
                <w:bottom w:val="none" w:sz="0" w:space="0" w:color="auto"/>
                <w:right w:val="none" w:sz="0" w:space="0" w:color="auto"/>
              </w:divBdr>
            </w:div>
            <w:div w:id="129329400">
              <w:marLeft w:val="0"/>
              <w:marRight w:val="0"/>
              <w:marTop w:val="0"/>
              <w:marBottom w:val="0"/>
              <w:divBdr>
                <w:top w:val="none" w:sz="0" w:space="0" w:color="auto"/>
                <w:left w:val="none" w:sz="0" w:space="0" w:color="auto"/>
                <w:bottom w:val="none" w:sz="0" w:space="0" w:color="auto"/>
                <w:right w:val="none" w:sz="0" w:space="0" w:color="auto"/>
              </w:divBdr>
            </w:div>
            <w:div w:id="656493701">
              <w:marLeft w:val="0"/>
              <w:marRight w:val="0"/>
              <w:marTop w:val="0"/>
              <w:marBottom w:val="0"/>
              <w:divBdr>
                <w:top w:val="none" w:sz="0" w:space="0" w:color="auto"/>
                <w:left w:val="none" w:sz="0" w:space="0" w:color="auto"/>
                <w:bottom w:val="none" w:sz="0" w:space="0" w:color="auto"/>
                <w:right w:val="none" w:sz="0" w:space="0" w:color="auto"/>
              </w:divBdr>
            </w:div>
            <w:div w:id="945843580">
              <w:marLeft w:val="0"/>
              <w:marRight w:val="0"/>
              <w:marTop w:val="0"/>
              <w:marBottom w:val="0"/>
              <w:divBdr>
                <w:top w:val="none" w:sz="0" w:space="0" w:color="auto"/>
                <w:left w:val="none" w:sz="0" w:space="0" w:color="auto"/>
                <w:bottom w:val="none" w:sz="0" w:space="0" w:color="auto"/>
                <w:right w:val="none" w:sz="0" w:space="0" w:color="auto"/>
              </w:divBdr>
            </w:div>
            <w:div w:id="1699156253">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73554412">
              <w:marLeft w:val="0"/>
              <w:marRight w:val="0"/>
              <w:marTop w:val="0"/>
              <w:marBottom w:val="0"/>
              <w:divBdr>
                <w:top w:val="none" w:sz="0" w:space="0" w:color="auto"/>
                <w:left w:val="none" w:sz="0" w:space="0" w:color="auto"/>
                <w:bottom w:val="none" w:sz="0" w:space="0" w:color="auto"/>
                <w:right w:val="none" w:sz="0" w:space="0" w:color="auto"/>
              </w:divBdr>
            </w:div>
            <w:div w:id="1173029341">
              <w:marLeft w:val="0"/>
              <w:marRight w:val="0"/>
              <w:marTop w:val="0"/>
              <w:marBottom w:val="0"/>
              <w:divBdr>
                <w:top w:val="none" w:sz="0" w:space="0" w:color="auto"/>
                <w:left w:val="none" w:sz="0" w:space="0" w:color="auto"/>
                <w:bottom w:val="none" w:sz="0" w:space="0" w:color="auto"/>
                <w:right w:val="none" w:sz="0" w:space="0" w:color="auto"/>
              </w:divBdr>
            </w:div>
            <w:div w:id="1893345974">
              <w:marLeft w:val="0"/>
              <w:marRight w:val="0"/>
              <w:marTop w:val="0"/>
              <w:marBottom w:val="0"/>
              <w:divBdr>
                <w:top w:val="none" w:sz="0" w:space="0" w:color="auto"/>
                <w:left w:val="none" w:sz="0" w:space="0" w:color="auto"/>
                <w:bottom w:val="none" w:sz="0" w:space="0" w:color="auto"/>
                <w:right w:val="none" w:sz="0" w:space="0" w:color="auto"/>
              </w:divBdr>
            </w:div>
            <w:div w:id="769202843">
              <w:marLeft w:val="0"/>
              <w:marRight w:val="0"/>
              <w:marTop w:val="0"/>
              <w:marBottom w:val="0"/>
              <w:divBdr>
                <w:top w:val="none" w:sz="0" w:space="0" w:color="auto"/>
                <w:left w:val="none" w:sz="0" w:space="0" w:color="auto"/>
                <w:bottom w:val="none" w:sz="0" w:space="0" w:color="auto"/>
                <w:right w:val="none" w:sz="0" w:space="0" w:color="auto"/>
              </w:divBdr>
            </w:div>
            <w:div w:id="1180706310">
              <w:marLeft w:val="0"/>
              <w:marRight w:val="0"/>
              <w:marTop w:val="0"/>
              <w:marBottom w:val="0"/>
              <w:divBdr>
                <w:top w:val="none" w:sz="0" w:space="0" w:color="auto"/>
                <w:left w:val="none" w:sz="0" w:space="0" w:color="auto"/>
                <w:bottom w:val="none" w:sz="0" w:space="0" w:color="auto"/>
                <w:right w:val="none" w:sz="0" w:space="0" w:color="auto"/>
              </w:divBdr>
            </w:div>
            <w:div w:id="975183223">
              <w:marLeft w:val="0"/>
              <w:marRight w:val="0"/>
              <w:marTop w:val="0"/>
              <w:marBottom w:val="0"/>
              <w:divBdr>
                <w:top w:val="none" w:sz="0" w:space="0" w:color="auto"/>
                <w:left w:val="none" w:sz="0" w:space="0" w:color="auto"/>
                <w:bottom w:val="none" w:sz="0" w:space="0" w:color="auto"/>
                <w:right w:val="none" w:sz="0" w:space="0" w:color="auto"/>
              </w:divBdr>
            </w:div>
            <w:div w:id="1880510393">
              <w:marLeft w:val="0"/>
              <w:marRight w:val="0"/>
              <w:marTop w:val="0"/>
              <w:marBottom w:val="0"/>
              <w:divBdr>
                <w:top w:val="none" w:sz="0" w:space="0" w:color="auto"/>
                <w:left w:val="none" w:sz="0" w:space="0" w:color="auto"/>
                <w:bottom w:val="none" w:sz="0" w:space="0" w:color="auto"/>
                <w:right w:val="none" w:sz="0" w:space="0" w:color="auto"/>
              </w:divBdr>
            </w:div>
            <w:div w:id="157624114">
              <w:marLeft w:val="0"/>
              <w:marRight w:val="0"/>
              <w:marTop w:val="0"/>
              <w:marBottom w:val="0"/>
              <w:divBdr>
                <w:top w:val="none" w:sz="0" w:space="0" w:color="auto"/>
                <w:left w:val="none" w:sz="0" w:space="0" w:color="auto"/>
                <w:bottom w:val="none" w:sz="0" w:space="0" w:color="auto"/>
                <w:right w:val="none" w:sz="0" w:space="0" w:color="auto"/>
              </w:divBdr>
            </w:div>
            <w:div w:id="728307558">
              <w:marLeft w:val="0"/>
              <w:marRight w:val="0"/>
              <w:marTop w:val="0"/>
              <w:marBottom w:val="0"/>
              <w:divBdr>
                <w:top w:val="none" w:sz="0" w:space="0" w:color="auto"/>
                <w:left w:val="none" w:sz="0" w:space="0" w:color="auto"/>
                <w:bottom w:val="none" w:sz="0" w:space="0" w:color="auto"/>
                <w:right w:val="none" w:sz="0" w:space="0" w:color="auto"/>
              </w:divBdr>
            </w:div>
            <w:div w:id="697893027">
              <w:marLeft w:val="0"/>
              <w:marRight w:val="0"/>
              <w:marTop w:val="0"/>
              <w:marBottom w:val="0"/>
              <w:divBdr>
                <w:top w:val="none" w:sz="0" w:space="0" w:color="auto"/>
                <w:left w:val="none" w:sz="0" w:space="0" w:color="auto"/>
                <w:bottom w:val="none" w:sz="0" w:space="0" w:color="auto"/>
                <w:right w:val="none" w:sz="0" w:space="0" w:color="auto"/>
              </w:divBdr>
            </w:div>
            <w:div w:id="1699306742">
              <w:marLeft w:val="0"/>
              <w:marRight w:val="0"/>
              <w:marTop w:val="0"/>
              <w:marBottom w:val="0"/>
              <w:divBdr>
                <w:top w:val="none" w:sz="0" w:space="0" w:color="auto"/>
                <w:left w:val="none" w:sz="0" w:space="0" w:color="auto"/>
                <w:bottom w:val="none" w:sz="0" w:space="0" w:color="auto"/>
                <w:right w:val="none" w:sz="0" w:space="0" w:color="auto"/>
              </w:divBdr>
            </w:div>
            <w:div w:id="1809282332">
              <w:marLeft w:val="0"/>
              <w:marRight w:val="0"/>
              <w:marTop w:val="0"/>
              <w:marBottom w:val="0"/>
              <w:divBdr>
                <w:top w:val="none" w:sz="0" w:space="0" w:color="auto"/>
                <w:left w:val="none" w:sz="0" w:space="0" w:color="auto"/>
                <w:bottom w:val="none" w:sz="0" w:space="0" w:color="auto"/>
                <w:right w:val="none" w:sz="0" w:space="0" w:color="auto"/>
              </w:divBdr>
            </w:div>
            <w:div w:id="1688409992">
              <w:marLeft w:val="0"/>
              <w:marRight w:val="0"/>
              <w:marTop w:val="0"/>
              <w:marBottom w:val="0"/>
              <w:divBdr>
                <w:top w:val="none" w:sz="0" w:space="0" w:color="auto"/>
                <w:left w:val="none" w:sz="0" w:space="0" w:color="auto"/>
                <w:bottom w:val="none" w:sz="0" w:space="0" w:color="auto"/>
                <w:right w:val="none" w:sz="0" w:space="0" w:color="auto"/>
              </w:divBdr>
            </w:div>
            <w:div w:id="943223529">
              <w:marLeft w:val="0"/>
              <w:marRight w:val="0"/>
              <w:marTop w:val="0"/>
              <w:marBottom w:val="0"/>
              <w:divBdr>
                <w:top w:val="none" w:sz="0" w:space="0" w:color="auto"/>
                <w:left w:val="none" w:sz="0" w:space="0" w:color="auto"/>
                <w:bottom w:val="none" w:sz="0" w:space="0" w:color="auto"/>
                <w:right w:val="none" w:sz="0" w:space="0" w:color="auto"/>
              </w:divBdr>
            </w:div>
            <w:div w:id="2056927499">
              <w:marLeft w:val="0"/>
              <w:marRight w:val="0"/>
              <w:marTop w:val="0"/>
              <w:marBottom w:val="0"/>
              <w:divBdr>
                <w:top w:val="none" w:sz="0" w:space="0" w:color="auto"/>
                <w:left w:val="none" w:sz="0" w:space="0" w:color="auto"/>
                <w:bottom w:val="none" w:sz="0" w:space="0" w:color="auto"/>
                <w:right w:val="none" w:sz="0" w:space="0" w:color="auto"/>
              </w:divBdr>
            </w:div>
            <w:div w:id="1972318833">
              <w:marLeft w:val="0"/>
              <w:marRight w:val="0"/>
              <w:marTop w:val="0"/>
              <w:marBottom w:val="0"/>
              <w:divBdr>
                <w:top w:val="none" w:sz="0" w:space="0" w:color="auto"/>
                <w:left w:val="none" w:sz="0" w:space="0" w:color="auto"/>
                <w:bottom w:val="none" w:sz="0" w:space="0" w:color="auto"/>
                <w:right w:val="none" w:sz="0" w:space="0" w:color="auto"/>
              </w:divBdr>
            </w:div>
            <w:div w:id="901670340">
              <w:marLeft w:val="0"/>
              <w:marRight w:val="0"/>
              <w:marTop w:val="0"/>
              <w:marBottom w:val="0"/>
              <w:divBdr>
                <w:top w:val="none" w:sz="0" w:space="0" w:color="auto"/>
                <w:left w:val="none" w:sz="0" w:space="0" w:color="auto"/>
                <w:bottom w:val="none" w:sz="0" w:space="0" w:color="auto"/>
                <w:right w:val="none" w:sz="0" w:space="0" w:color="auto"/>
              </w:divBdr>
            </w:div>
            <w:div w:id="689531778">
              <w:marLeft w:val="0"/>
              <w:marRight w:val="0"/>
              <w:marTop w:val="0"/>
              <w:marBottom w:val="0"/>
              <w:divBdr>
                <w:top w:val="none" w:sz="0" w:space="0" w:color="auto"/>
                <w:left w:val="none" w:sz="0" w:space="0" w:color="auto"/>
                <w:bottom w:val="none" w:sz="0" w:space="0" w:color="auto"/>
                <w:right w:val="none" w:sz="0" w:space="0" w:color="auto"/>
              </w:divBdr>
            </w:div>
            <w:div w:id="2042049883">
              <w:marLeft w:val="0"/>
              <w:marRight w:val="0"/>
              <w:marTop w:val="0"/>
              <w:marBottom w:val="0"/>
              <w:divBdr>
                <w:top w:val="none" w:sz="0" w:space="0" w:color="auto"/>
                <w:left w:val="none" w:sz="0" w:space="0" w:color="auto"/>
                <w:bottom w:val="none" w:sz="0" w:space="0" w:color="auto"/>
                <w:right w:val="none" w:sz="0" w:space="0" w:color="auto"/>
              </w:divBdr>
            </w:div>
            <w:div w:id="2020429822">
              <w:marLeft w:val="0"/>
              <w:marRight w:val="0"/>
              <w:marTop w:val="0"/>
              <w:marBottom w:val="0"/>
              <w:divBdr>
                <w:top w:val="none" w:sz="0" w:space="0" w:color="auto"/>
                <w:left w:val="none" w:sz="0" w:space="0" w:color="auto"/>
                <w:bottom w:val="none" w:sz="0" w:space="0" w:color="auto"/>
                <w:right w:val="none" w:sz="0" w:space="0" w:color="auto"/>
              </w:divBdr>
            </w:div>
            <w:div w:id="1634630437">
              <w:marLeft w:val="0"/>
              <w:marRight w:val="0"/>
              <w:marTop w:val="0"/>
              <w:marBottom w:val="0"/>
              <w:divBdr>
                <w:top w:val="none" w:sz="0" w:space="0" w:color="auto"/>
                <w:left w:val="none" w:sz="0" w:space="0" w:color="auto"/>
                <w:bottom w:val="none" w:sz="0" w:space="0" w:color="auto"/>
                <w:right w:val="none" w:sz="0" w:space="0" w:color="auto"/>
              </w:divBdr>
            </w:div>
            <w:div w:id="1875725863">
              <w:marLeft w:val="0"/>
              <w:marRight w:val="0"/>
              <w:marTop w:val="0"/>
              <w:marBottom w:val="0"/>
              <w:divBdr>
                <w:top w:val="none" w:sz="0" w:space="0" w:color="auto"/>
                <w:left w:val="none" w:sz="0" w:space="0" w:color="auto"/>
                <w:bottom w:val="none" w:sz="0" w:space="0" w:color="auto"/>
                <w:right w:val="none" w:sz="0" w:space="0" w:color="auto"/>
              </w:divBdr>
            </w:div>
            <w:div w:id="1229531400">
              <w:marLeft w:val="0"/>
              <w:marRight w:val="0"/>
              <w:marTop w:val="0"/>
              <w:marBottom w:val="0"/>
              <w:divBdr>
                <w:top w:val="none" w:sz="0" w:space="0" w:color="auto"/>
                <w:left w:val="none" w:sz="0" w:space="0" w:color="auto"/>
                <w:bottom w:val="none" w:sz="0" w:space="0" w:color="auto"/>
                <w:right w:val="none" w:sz="0" w:space="0" w:color="auto"/>
              </w:divBdr>
            </w:div>
            <w:div w:id="803696672">
              <w:marLeft w:val="0"/>
              <w:marRight w:val="0"/>
              <w:marTop w:val="0"/>
              <w:marBottom w:val="0"/>
              <w:divBdr>
                <w:top w:val="none" w:sz="0" w:space="0" w:color="auto"/>
                <w:left w:val="none" w:sz="0" w:space="0" w:color="auto"/>
                <w:bottom w:val="none" w:sz="0" w:space="0" w:color="auto"/>
                <w:right w:val="none" w:sz="0" w:space="0" w:color="auto"/>
              </w:divBdr>
            </w:div>
            <w:div w:id="518468675">
              <w:marLeft w:val="0"/>
              <w:marRight w:val="0"/>
              <w:marTop w:val="0"/>
              <w:marBottom w:val="0"/>
              <w:divBdr>
                <w:top w:val="none" w:sz="0" w:space="0" w:color="auto"/>
                <w:left w:val="none" w:sz="0" w:space="0" w:color="auto"/>
                <w:bottom w:val="none" w:sz="0" w:space="0" w:color="auto"/>
                <w:right w:val="none" w:sz="0" w:space="0" w:color="auto"/>
              </w:divBdr>
            </w:div>
            <w:div w:id="131145628">
              <w:marLeft w:val="0"/>
              <w:marRight w:val="0"/>
              <w:marTop w:val="0"/>
              <w:marBottom w:val="0"/>
              <w:divBdr>
                <w:top w:val="none" w:sz="0" w:space="0" w:color="auto"/>
                <w:left w:val="none" w:sz="0" w:space="0" w:color="auto"/>
                <w:bottom w:val="none" w:sz="0" w:space="0" w:color="auto"/>
                <w:right w:val="none" w:sz="0" w:space="0" w:color="auto"/>
              </w:divBdr>
            </w:div>
            <w:div w:id="911307082">
              <w:marLeft w:val="0"/>
              <w:marRight w:val="0"/>
              <w:marTop w:val="0"/>
              <w:marBottom w:val="0"/>
              <w:divBdr>
                <w:top w:val="none" w:sz="0" w:space="0" w:color="auto"/>
                <w:left w:val="none" w:sz="0" w:space="0" w:color="auto"/>
                <w:bottom w:val="none" w:sz="0" w:space="0" w:color="auto"/>
                <w:right w:val="none" w:sz="0" w:space="0" w:color="auto"/>
              </w:divBdr>
            </w:div>
            <w:div w:id="1148060936">
              <w:marLeft w:val="0"/>
              <w:marRight w:val="0"/>
              <w:marTop w:val="0"/>
              <w:marBottom w:val="0"/>
              <w:divBdr>
                <w:top w:val="none" w:sz="0" w:space="0" w:color="auto"/>
                <w:left w:val="none" w:sz="0" w:space="0" w:color="auto"/>
                <w:bottom w:val="none" w:sz="0" w:space="0" w:color="auto"/>
                <w:right w:val="none" w:sz="0" w:space="0" w:color="auto"/>
              </w:divBdr>
            </w:div>
            <w:div w:id="134642166">
              <w:marLeft w:val="0"/>
              <w:marRight w:val="0"/>
              <w:marTop w:val="0"/>
              <w:marBottom w:val="0"/>
              <w:divBdr>
                <w:top w:val="none" w:sz="0" w:space="0" w:color="auto"/>
                <w:left w:val="none" w:sz="0" w:space="0" w:color="auto"/>
                <w:bottom w:val="none" w:sz="0" w:space="0" w:color="auto"/>
                <w:right w:val="none" w:sz="0" w:space="0" w:color="auto"/>
              </w:divBdr>
            </w:div>
            <w:div w:id="205411895">
              <w:marLeft w:val="0"/>
              <w:marRight w:val="0"/>
              <w:marTop w:val="0"/>
              <w:marBottom w:val="0"/>
              <w:divBdr>
                <w:top w:val="none" w:sz="0" w:space="0" w:color="auto"/>
                <w:left w:val="none" w:sz="0" w:space="0" w:color="auto"/>
                <w:bottom w:val="none" w:sz="0" w:space="0" w:color="auto"/>
                <w:right w:val="none" w:sz="0" w:space="0" w:color="auto"/>
              </w:divBdr>
            </w:div>
            <w:div w:id="534539089">
              <w:marLeft w:val="0"/>
              <w:marRight w:val="0"/>
              <w:marTop w:val="0"/>
              <w:marBottom w:val="0"/>
              <w:divBdr>
                <w:top w:val="none" w:sz="0" w:space="0" w:color="auto"/>
                <w:left w:val="none" w:sz="0" w:space="0" w:color="auto"/>
                <w:bottom w:val="none" w:sz="0" w:space="0" w:color="auto"/>
                <w:right w:val="none" w:sz="0" w:space="0" w:color="auto"/>
              </w:divBdr>
            </w:div>
            <w:div w:id="512650770">
              <w:marLeft w:val="0"/>
              <w:marRight w:val="0"/>
              <w:marTop w:val="0"/>
              <w:marBottom w:val="0"/>
              <w:divBdr>
                <w:top w:val="none" w:sz="0" w:space="0" w:color="auto"/>
                <w:left w:val="none" w:sz="0" w:space="0" w:color="auto"/>
                <w:bottom w:val="none" w:sz="0" w:space="0" w:color="auto"/>
                <w:right w:val="none" w:sz="0" w:space="0" w:color="auto"/>
              </w:divBdr>
            </w:div>
            <w:div w:id="1410031192">
              <w:marLeft w:val="0"/>
              <w:marRight w:val="0"/>
              <w:marTop w:val="0"/>
              <w:marBottom w:val="0"/>
              <w:divBdr>
                <w:top w:val="none" w:sz="0" w:space="0" w:color="auto"/>
                <w:left w:val="none" w:sz="0" w:space="0" w:color="auto"/>
                <w:bottom w:val="none" w:sz="0" w:space="0" w:color="auto"/>
                <w:right w:val="none" w:sz="0" w:space="0" w:color="auto"/>
              </w:divBdr>
            </w:div>
            <w:div w:id="2029983753">
              <w:marLeft w:val="0"/>
              <w:marRight w:val="0"/>
              <w:marTop w:val="0"/>
              <w:marBottom w:val="0"/>
              <w:divBdr>
                <w:top w:val="none" w:sz="0" w:space="0" w:color="auto"/>
                <w:left w:val="none" w:sz="0" w:space="0" w:color="auto"/>
                <w:bottom w:val="none" w:sz="0" w:space="0" w:color="auto"/>
                <w:right w:val="none" w:sz="0" w:space="0" w:color="auto"/>
              </w:divBdr>
            </w:div>
            <w:div w:id="853107262">
              <w:marLeft w:val="0"/>
              <w:marRight w:val="0"/>
              <w:marTop w:val="0"/>
              <w:marBottom w:val="0"/>
              <w:divBdr>
                <w:top w:val="none" w:sz="0" w:space="0" w:color="auto"/>
                <w:left w:val="none" w:sz="0" w:space="0" w:color="auto"/>
                <w:bottom w:val="none" w:sz="0" w:space="0" w:color="auto"/>
                <w:right w:val="none" w:sz="0" w:space="0" w:color="auto"/>
              </w:divBdr>
            </w:div>
            <w:div w:id="75711039">
              <w:marLeft w:val="0"/>
              <w:marRight w:val="0"/>
              <w:marTop w:val="0"/>
              <w:marBottom w:val="0"/>
              <w:divBdr>
                <w:top w:val="none" w:sz="0" w:space="0" w:color="auto"/>
                <w:left w:val="none" w:sz="0" w:space="0" w:color="auto"/>
                <w:bottom w:val="none" w:sz="0" w:space="0" w:color="auto"/>
                <w:right w:val="none" w:sz="0" w:space="0" w:color="auto"/>
              </w:divBdr>
            </w:div>
            <w:div w:id="2029984253">
              <w:marLeft w:val="0"/>
              <w:marRight w:val="0"/>
              <w:marTop w:val="0"/>
              <w:marBottom w:val="0"/>
              <w:divBdr>
                <w:top w:val="none" w:sz="0" w:space="0" w:color="auto"/>
                <w:left w:val="none" w:sz="0" w:space="0" w:color="auto"/>
                <w:bottom w:val="none" w:sz="0" w:space="0" w:color="auto"/>
                <w:right w:val="none" w:sz="0" w:space="0" w:color="auto"/>
              </w:divBdr>
            </w:div>
            <w:div w:id="379091814">
              <w:marLeft w:val="0"/>
              <w:marRight w:val="0"/>
              <w:marTop w:val="0"/>
              <w:marBottom w:val="0"/>
              <w:divBdr>
                <w:top w:val="none" w:sz="0" w:space="0" w:color="auto"/>
                <w:left w:val="none" w:sz="0" w:space="0" w:color="auto"/>
                <w:bottom w:val="none" w:sz="0" w:space="0" w:color="auto"/>
                <w:right w:val="none" w:sz="0" w:space="0" w:color="auto"/>
              </w:divBdr>
            </w:div>
            <w:div w:id="449400028">
              <w:marLeft w:val="0"/>
              <w:marRight w:val="0"/>
              <w:marTop w:val="0"/>
              <w:marBottom w:val="0"/>
              <w:divBdr>
                <w:top w:val="none" w:sz="0" w:space="0" w:color="auto"/>
                <w:left w:val="none" w:sz="0" w:space="0" w:color="auto"/>
                <w:bottom w:val="none" w:sz="0" w:space="0" w:color="auto"/>
                <w:right w:val="none" w:sz="0" w:space="0" w:color="auto"/>
              </w:divBdr>
            </w:div>
            <w:div w:id="1162041139">
              <w:marLeft w:val="0"/>
              <w:marRight w:val="0"/>
              <w:marTop w:val="0"/>
              <w:marBottom w:val="0"/>
              <w:divBdr>
                <w:top w:val="none" w:sz="0" w:space="0" w:color="auto"/>
                <w:left w:val="none" w:sz="0" w:space="0" w:color="auto"/>
                <w:bottom w:val="none" w:sz="0" w:space="0" w:color="auto"/>
                <w:right w:val="none" w:sz="0" w:space="0" w:color="auto"/>
              </w:divBdr>
            </w:div>
            <w:div w:id="1830094241">
              <w:marLeft w:val="0"/>
              <w:marRight w:val="0"/>
              <w:marTop w:val="0"/>
              <w:marBottom w:val="0"/>
              <w:divBdr>
                <w:top w:val="none" w:sz="0" w:space="0" w:color="auto"/>
                <w:left w:val="none" w:sz="0" w:space="0" w:color="auto"/>
                <w:bottom w:val="none" w:sz="0" w:space="0" w:color="auto"/>
                <w:right w:val="none" w:sz="0" w:space="0" w:color="auto"/>
              </w:divBdr>
            </w:div>
            <w:div w:id="1856308702">
              <w:marLeft w:val="0"/>
              <w:marRight w:val="0"/>
              <w:marTop w:val="0"/>
              <w:marBottom w:val="0"/>
              <w:divBdr>
                <w:top w:val="none" w:sz="0" w:space="0" w:color="auto"/>
                <w:left w:val="none" w:sz="0" w:space="0" w:color="auto"/>
                <w:bottom w:val="none" w:sz="0" w:space="0" w:color="auto"/>
                <w:right w:val="none" w:sz="0" w:space="0" w:color="auto"/>
              </w:divBdr>
            </w:div>
            <w:div w:id="338388618">
              <w:marLeft w:val="0"/>
              <w:marRight w:val="0"/>
              <w:marTop w:val="0"/>
              <w:marBottom w:val="0"/>
              <w:divBdr>
                <w:top w:val="none" w:sz="0" w:space="0" w:color="auto"/>
                <w:left w:val="none" w:sz="0" w:space="0" w:color="auto"/>
                <w:bottom w:val="none" w:sz="0" w:space="0" w:color="auto"/>
                <w:right w:val="none" w:sz="0" w:space="0" w:color="auto"/>
              </w:divBdr>
            </w:div>
            <w:div w:id="1654916615">
              <w:marLeft w:val="0"/>
              <w:marRight w:val="0"/>
              <w:marTop w:val="0"/>
              <w:marBottom w:val="0"/>
              <w:divBdr>
                <w:top w:val="none" w:sz="0" w:space="0" w:color="auto"/>
                <w:left w:val="none" w:sz="0" w:space="0" w:color="auto"/>
                <w:bottom w:val="none" w:sz="0" w:space="0" w:color="auto"/>
                <w:right w:val="none" w:sz="0" w:space="0" w:color="auto"/>
              </w:divBdr>
            </w:div>
            <w:div w:id="957374254">
              <w:marLeft w:val="0"/>
              <w:marRight w:val="0"/>
              <w:marTop w:val="0"/>
              <w:marBottom w:val="0"/>
              <w:divBdr>
                <w:top w:val="none" w:sz="0" w:space="0" w:color="auto"/>
                <w:left w:val="none" w:sz="0" w:space="0" w:color="auto"/>
                <w:bottom w:val="none" w:sz="0" w:space="0" w:color="auto"/>
                <w:right w:val="none" w:sz="0" w:space="0" w:color="auto"/>
              </w:divBdr>
            </w:div>
            <w:div w:id="2144761549">
              <w:marLeft w:val="0"/>
              <w:marRight w:val="0"/>
              <w:marTop w:val="0"/>
              <w:marBottom w:val="0"/>
              <w:divBdr>
                <w:top w:val="none" w:sz="0" w:space="0" w:color="auto"/>
                <w:left w:val="none" w:sz="0" w:space="0" w:color="auto"/>
                <w:bottom w:val="none" w:sz="0" w:space="0" w:color="auto"/>
                <w:right w:val="none" w:sz="0" w:space="0" w:color="auto"/>
              </w:divBdr>
            </w:div>
            <w:div w:id="1396049676">
              <w:marLeft w:val="0"/>
              <w:marRight w:val="0"/>
              <w:marTop w:val="0"/>
              <w:marBottom w:val="0"/>
              <w:divBdr>
                <w:top w:val="none" w:sz="0" w:space="0" w:color="auto"/>
                <w:left w:val="none" w:sz="0" w:space="0" w:color="auto"/>
                <w:bottom w:val="none" w:sz="0" w:space="0" w:color="auto"/>
                <w:right w:val="none" w:sz="0" w:space="0" w:color="auto"/>
              </w:divBdr>
            </w:div>
            <w:div w:id="1654287595">
              <w:marLeft w:val="0"/>
              <w:marRight w:val="0"/>
              <w:marTop w:val="0"/>
              <w:marBottom w:val="0"/>
              <w:divBdr>
                <w:top w:val="none" w:sz="0" w:space="0" w:color="auto"/>
                <w:left w:val="none" w:sz="0" w:space="0" w:color="auto"/>
                <w:bottom w:val="none" w:sz="0" w:space="0" w:color="auto"/>
                <w:right w:val="none" w:sz="0" w:space="0" w:color="auto"/>
              </w:divBdr>
            </w:div>
            <w:div w:id="386606225">
              <w:marLeft w:val="0"/>
              <w:marRight w:val="0"/>
              <w:marTop w:val="0"/>
              <w:marBottom w:val="0"/>
              <w:divBdr>
                <w:top w:val="none" w:sz="0" w:space="0" w:color="auto"/>
                <w:left w:val="none" w:sz="0" w:space="0" w:color="auto"/>
                <w:bottom w:val="none" w:sz="0" w:space="0" w:color="auto"/>
                <w:right w:val="none" w:sz="0" w:space="0" w:color="auto"/>
              </w:divBdr>
            </w:div>
            <w:div w:id="1666205918">
              <w:marLeft w:val="0"/>
              <w:marRight w:val="0"/>
              <w:marTop w:val="0"/>
              <w:marBottom w:val="0"/>
              <w:divBdr>
                <w:top w:val="none" w:sz="0" w:space="0" w:color="auto"/>
                <w:left w:val="none" w:sz="0" w:space="0" w:color="auto"/>
                <w:bottom w:val="none" w:sz="0" w:space="0" w:color="auto"/>
                <w:right w:val="none" w:sz="0" w:space="0" w:color="auto"/>
              </w:divBdr>
            </w:div>
            <w:div w:id="2098859984">
              <w:marLeft w:val="0"/>
              <w:marRight w:val="0"/>
              <w:marTop w:val="0"/>
              <w:marBottom w:val="0"/>
              <w:divBdr>
                <w:top w:val="none" w:sz="0" w:space="0" w:color="auto"/>
                <w:left w:val="none" w:sz="0" w:space="0" w:color="auto"/>
                <w:bottom w:val="none" w:sz="0" w:space="0" w:color="auto"/>
                <w:right w:val="none" w:sz="0" w:space="0" w:color="auto"/>
              </w:divBdr>
            </w:div>
            <w:div w:id="895316689">
              <w:marLeft w:val="0"/>
              <w:marRight w:val="0"/>
              <w:marTop w:val="0"/>
              <w:marBottom w:val="0"/>
              <w:divBdr>
                <w:top w:val="none" w:sz="0" w:space="0" w:color="auto"/>
                <w:left w:val="none" w:sz="0" w:space="0" w:color="auto"/>
                <w:bottom w:val="none" w:sz="0" w:space="0" w:color="auto"/>
                <w:right w:val="none" w:sz="0" w:space="0" w:color="auto"/>
              </w:divBdr>
            </w:div>
            <w:div w:id="1936667733">
              <w:marLeft w:val="0"/>
              <w:marRight w:val="0"/>
              <w:marTop w:val="0"/>
              <w:marBottom w:val="0"/>
              <w:divBdr>
                <w:top w:val="none" w:sz="0" w:space="0" w:color="auto"/>
                <w:left w:val="none" w:sz="0" w:space="0" w:color="auto"/>
                <w:bottom w:val="none" w:sz="0" w:space="0" w:color="auto"/>
                <w:right w:val="none" w:sz="0" w:space="0" w:color="auto"/>
              </w:divBdr>
            </w:div>
            <w:div w:id="1217549321">
              <w:marLeft w:val="0"/>
              <w:marRight w:val="0"/>
              <w:marTop w:val="0"/>
              <w:marBottom w:val="0"/>
              <w:divBdr>
                <w:top w:val="none" w:sz="0" w:space="0" w:color="auto"/>
                <w:left w:val="none" w:sz="0" w:space="0" w:color="auto"/>
                <w:bottom w:val="none" w:sz="0" w:space="0" w:color="auto"/>
                <w:right w:val="none" w:sz="0" w:space="0" w:color="auto"/>
              </w:divBdr>
            </w:div>
            <w:div w:id="1944531611">
              <w:marLeft w:val="0"/>
              <w:marRight w:val="0"/>
              <w:marTop w:val="0"/>
              <w:marBottom w:val="0"/>
              <w:divBdr>
                <w:top w:val="none" w:sz="0" w:space="0" w:color="auto"/>
                <w:left w:val="none" w:sz="0" w:space="0" w:color="auto"/>
                <w:bottom w:val="none" w:sz="0" w:space="0" w:color="auto"/>
                <w:right w:val="none" w:sz="0" w:space="0" w:color="auto"/>
              </w:divBdr>
            </w:div>
            <w:div w:id="2095086702">
              <w:marLeft w:val="0"/>
              <w:marRight w:val="0"/>
              <w:marTop w:val="0"/>
              <w:marBottom w:val="0"/>
              <w:divBdr>
                <w:top w:val="none" w:sz="0" w:space="0" w:color="auto"/>
                <w:left w:val="none" w:sz="0" w:space="0" w:color="auto"/>
                <w:bottom w:val="none" w:sz="0" w:space="0" w:color="auto"/>
                <w:right w:val="none" w:sz="0" w:space="0" w:color="auto"/>
              </w:divBdr>
            </w:div>
            <w:div w:id="771630730">
              <w:marLeft w:val="0"/>
              <w:marRight w:val="0"/>
              <w:marTop w:val="0"/>
              <w:marBottom w:val="0"/>
              <w:divBdr>
                <w:top w:val="none" w:sz="0" w:space="0" w:color="auto"/>
                <w:left w:val="none" w:sz="0" w:space="0" w:color="auto"/>
                <w:bottom w:val="none" w:sz="0" w:space="0" w:color="auto"/>
                <w:right w:val="none" w:sz="0" w:space="0" w:color="auto"/>
              </w:divBdr>
            </w:div>
            <w:div w:id="260845022">
              <w:marLeft w:val="0"/>
              <w:marRight w:val="0"/>
              <w:marTop w:val="0"/>
              <w:marBottom w:val="0"/>
              <w:divBdr>
                <w:top w:val="none" w:sz="0" w:space="0" w:color="auto"/>
                <w:left w:val="none" w:sz="0" w:space="0" w:color="auto"/>
                <w:bottom w:val="none" w:sz="0" w:space="0" w:color="auto"/>
                <w:right w:val="none" w:sz="0" w:space="0" w:color="auto"/>
              </w:divBdr>
            </w:div>
            <w:div w:id="884293979">
              <w:marLeft w:val="0"/>
              <w:marRight w:val="0"/>
              <w:marTop w:val="0"/>
              <w:marBottom w:val="0"/>
              <w:divBdr>
                <w:top w:val="none" w:sz="0" w:space="0" w:color="auto"/>
                <w:left w:val="none" w:sz="0" w:space="0" w:color="auto"/>
                <w:bottom w:val="none" w:sz="0" w:space="0" w:color="auto"/>
                <w:right w:val="none" w:sz="0" w:space="0" w:color="auto"/>
              </w:divBdr>
            </w:div>
            <w:div w:id="1786340633">
              <w:marLeft w:val="0"/>
              <w:marRight w:val="0"/>
              <w:marTop w:val="0"/>
              <w:marBottom w:val="0"/>
              <w:divBdr>
                <w:top w:val="none" w:sz="0" w:space="0" w:color="auto"/>
                <w:left w:val="none" w:sz="0" w:space="0" w:color="auto"/>
                <w:bottom w:val="none" w:sz="0" w:space="0" w:color="auto"/>
                <w:right w:val="none" w:sz="0" w:space="0" w:color="auto"/>
              </w:divBdr>
            </w:div>
            <w:div w:id="627317659">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2007585502">
              <w:marLeft w:val="0"/>
              <w:marRight w:val="0"/>
              <w:marTop w:val="0"/>
              <w:marBottom w:val="0"/>
              <w:divBdr>
                <w:top w:val="none" w:sz="0" w:space="0" w:color="auto"/>
                <w:left w:val="none" w:sz="0" w:space="0" w:color="auto"/>
                <w:bottom w:val="none" w:sz="0" w:space="0" w:color="auto"/>
                <w:right w:val="none" w:sz="0" w:space="0" w:color="auto"/>
              </w:divBdr>
            </w:div>
            <w:div w:id="643895627">
              <w:marLeft w:val="0"/>
              <w:marRight w:val="0"/>
              <w:marTop w:val="0"/>
              <w:marBottom w:val="0"/>
              <w:divBdr>
                <w:top w:val="none" w:sz="0" w:space="0" w:color="auto"/>
                <w:left w:val="none" w:sz="0" w:space="0" w:color="auto"/>
                <w:bottom w:val="none" w:sz="0" w:space="0" w:color="auto"/>
                <w:right w:val="none" w:sz="0" w:space="0" w:color="auto"/>
              </w:divBdr>
            </w:div>
            <w:div w:id="1794861094">
              <w:marLeft w:val="0"/>
              <w:marRight w:val="0"/>
              <w:marTop w:val="0"/>
              <w:marBottom w:val="0"/>
              <w:divBdr>
                <w:top w:val="none" w:sz="0" w:space="0" w:color="auto"/>
                <w:left w:val="none" w:sz="0" w:space="0" w:color="auto"/>
                <w:bottom w:val="none" w:sz="0" w:space="0" w:color="auto"/>
                <w:right w:val="none" w:sz="0" w:space="0" w:color="auto"/>
              </w:divBdr>
            </w:div>
            <w:div w:id="560679451">
              <w:marLeft w:val="0"/>
              <w:marRight w:val="0"/>
              <w:marTop w:val="0"/>
              <w:marBottom w:val="0"/>
              <w:divBdr>
                <w:top w:val="none" w:sz="0" w:space="0" w:color="auto"/>
                <w:left w:val="none" w:sz="0" w:space="0" w:color="auto"/>
                <w:bottom w:val="none" w:sz="0" w:space="0" w:color="auto"/>
                <w:right w:val="none" w:sz="0" w:space="0" w:color="auto"/>
              </w:divBdr>
            </w:div>
            <w:div w:id="444006424">
              <w:marLeft w:val="0"/>
              <w:marRight w:val="0"/>
              <w:marTop w:val="0"/>
              <w:marBottom w:val="0"/>
              <w:divBdr>
                <w:top w:val="none" w:sz="0" w:space="0" w:color="auto"/>
                <w:left w:val="none" w:sz="0" w:space="0" w:color="auto"/>
                <w:bottom w:val="none" w:sz="0" w:space="0" w:color="auto"/>
                <w:right w:val="none" w:sz="0" w:space="0" w:color="auto"/>
              </w:divBdr>
            </w:div>
            <w:div w:id="521477006">
              <w:marLeft w:val="0"/>
              <w:marRight w:val="0"/>
              <w:marTop w:val="0"/>
              <w:marBottom w:val="0"/>
              <w:divBdr>
                <w:top w:val="none" w:sz="0" w:space="0" w:color="auto"/>
                <w:left w:val="none" w:sz="0" w:space="0" w:color="auto"/>
                <w:bottom w:val="none" w:sz="0" w:space="0" w:color="auto"/>
                <w:right w:val="none" w:sz="0" w:space="0" w:color="auto"/>
              </w:divBdr>
            </w:div>
            <w:div w:id="452989290">
              <w:marLeft w:val="0"/>
              <w:marRight w:val="0"/>
              <w:marTop w:val="0"/>
              <w:marBottom w:val="0"/>
              <w:divBdr>
                <w:top w:val="none" w:sz="0" w:space="0" w:color="auto"/>
                <w:left w:val="none" w:sz="0" w:space="0" w:color="auto"/>
                <w:bottom w:val="none" w:sz="0" w:space="0" w:color="auto"/>
                <w:right w:val="none" w:sz="0" w:space="0" w:color="auto"/>
              </w:divBdr>
            </w:div>
            <w:div w:id="704208950">
              <w:marLeft w:val="0"/>
              <w:marRight w:val="0"/>
              <w:marTop w:val="0"/>
              <w:marBottom w:val="0"/>
              <w:divBdr>
                <w:top w:val="none" w:sz="0" w:space="0" w:color="auto"/>
                <w:left w:val="none" w:sz="0" w:space="0" w:color="auto"/>
                <w:bottom w:val="none" w:sz="0" w:space="0" w:color="auto"/>
                <w:right w:val="none" w:sz="0" w:space="0" w:color="auto"/>
              </w:divBdr>
            </w:div>
            <w:div w:id="670791547">
              <w:marLeft w:val="0"/>
              <w:marRight w:val="0"/>
              <w:marTop w:val="0"/>
              <w:marBottom w:val="0"/>
              <w:divBdr>
                <w:top w:val="none" w:sz="0" w:space="0" w:color="auto"/>
                <w:left w:val="none" w:sz="0" w:space="0" w:color="auto"/>
                <w:bottom w:val="none" w:sz="0" w:space="0" w:color="auto"/>
                <w:right w:val="none" w:sz="0" w:space="0" w:color="auto"/>
              </w:divBdr>
            </w:div>
            <w:div w:id="1263562353">
              <w:marLeft w:val="0"/>
              <w:marRight w:val="0"/>
              <w:marTop w:val="0"/>
              <w:marBottom w:val="0"/>
              <w:divBdr>
                <w:top w:val="none" w:sz="0" w:space="0" w:color="auto"/>
                <w:left w:val="none" w:sz="0" w:space="0" w:color="auto"/>
                <w:bottom w:val="none" w:sz="0" w:space="0" w:color="auto"/>
                <w:right w:val="none" w:sz="0" w:space="0" w:color="auto"/>
              </w:divBdr>
            </w:div>
            <w:div w:id="154534790">
              <w:marLeft w:val="0"/>
              <w:marRight w:val="0"/>
              <w:marTop w:val="0"/>
              <w:marBottom w:val="0"/>
              <w:divBdr>
                <w:top w:val="none" w:sz="0" w:space="0" w:color="auto"/>
                <w:left w:val="none" w:sz="0" w:space="0" w:color="auto"/>
                <w:bottom w:val="none" w:sz="0" w:space="0" w:color="auto"/>
                <w:right w:val="none" w:sz="0" w:space="0" w:color="auto"/>
              </w:divBdr>
            </w:div>
            <w:div w:id="822041688">
              <w:marLeft w:val="0"/>
              <w:marRight w:val="0"/>
              <w:marTop w:val="0"/>
              <w:marBottom w:val="0"/>
              <w:divBdr>
                <w:top w:val="none" w:sz="0" w:space="0" w:color="auto"/>
                <w:left w:val="none" w:sz="0" w:space="0" w:color="auto"/>
                <w:bottom w:val="none" w:sz="0" w:space="0" w:color="auto"/>
                <w:right w:val="none" w:sz="0" w:space="0" w:color="auto"/>
              </w:divBdr>
            </w:div>
            <w:div w:id="907957053">
              <w:marLeft w:val="0"/>
              <w:marRight w:val="0"/>
              <w:marTop w:val="0"/>
              <w:marBottom w:val="0"/>
              <w:divBdr>
                <w:top w:val="none" w:sz="0" w:space="0" w:color="auto"/>
                <w:left w:val="none" w:sz="0" w:space="0" w:color="auto"/>
                <w:bottom w:val="none" w:sz="0" w:space="0" w:color="auto"/>
                <w:right w:val="none" w:sz="0" w:space="0" w:color="auto"/>
              </w:divBdr>
            </w:div>
            <w:div w:id="1692292370">
              <w:marLeft w:val="0"/>
              <w:marRight w:val="0"/>
              <w:marTop w:val="0"/>
              <w:marBottom w:val="0"/>
              <w:divBdr>
                <w:top w:val="none" w:sz="0" w:space="0" w:color="auto"/>
                <w:left w:val="none" w:sz="0" w:space="0" w:color="auto"/>
                <w:bottom w:val="none" w:sz="0" w:space="0" w:color="auto"/>
                <w:right w:val="none" w:sz="0" w:space="0" w:color="auto"/>
              </w:divBdr>
            </w:div>
            <w:div w:id="1089740751">
              <w:marLeft w:val="0"/>
              <w:marRight w:val="0"/>
              <w:marTop w:val="0"/>
              <w:marBottom w:val="0"/>
              <w:divBdr>
                <w:top w:val="none" w:sz="0" w:space="0" w:color="auto"/>
                <w:left w:val="none" w:sz="0" w:space="0" w:color="auto"/>
                <w:bottom w:val="none" w:sz="0" w:space="0" w:color="auto"/>
                <w:right w:val="none" w:sz="0" w:space="0" w:color="auto"/>
              </w:divBdr>
            </w:div>
            <w:div w:id="1497188191">
              <w:marLeft w:val="0"/>
              <w:marRight w:val="0"/>
              <w:marTop w:val="0"/>
              <w:marBottom w:val="0"/>
              <w:divBdr>
                <w:top w:val="none" w:sz="0" w:space="0" w:color="auto"/>
                <w:left w:val="none" w:sz="0" w:space="0" w:color="auto"/>
                <w:bottom w:val="none" w:sz="0" w:space="0" w:color="auto"/>
                <w:right w:val="none" w:sz="0" w:space="0" w:color="auto"/>
              </w:divBdr>
            </w:div>
            <w:div w:id="684139582">
              <w:marLeft w:val="0"/>
              <w:marRight w:val="0"/>
              <w:marTop w:val="0"/>
              <w:marBottom w:val="0"/>
              <w:divBdr>
                <w:top w:val="none" w:sz="0" w:space="0" w:color="auto"/>
                <w:left w:val="none" w:sz="0" w:space="0" w:color="auto"/>
                <w:bottom w:val="none" w:sz="0" w:space="0" w:color="auto"/>
                <w:right w:val="none" w:sz="0" w:space="0" w:color="auto"/>
              </w:divBdr>
            </w:div>
            <w:div w:id="1601570302">
              <w:marLeft w:val="0"/>
              <w:marRight w:val="0"/>
              <w:marTop w:val="0"/>
              <w:marBottom w:val="0"/>
              <w:divBdr>
                <w:top w:val="none" w:sz="0" w:space="0" w:color="auto"/>
                <w:left w:val="none" w:sz="0" w:space="0" w:color="auto"/>
                <w:bottom w:val="none" w:sz="0" w:space="0" w:color="auto"/>
                <w:right w:val="none" w:sz="0" w:space="0" w:color="auto"/>
              </w:divBdr>
            </w:div>
            <w:div w:id="2052731886">
              <w:marLeft w:val="0"/>
              <w:marRight w:val="0"/>
              <w:marTop w:val="0"/>
              <w:marBottom w:val="0"/>
              <w:divBdr>
                <w:top w:val="none" w:sz="0" w:space="0" w:color="auto"/>
                <w:left w:val="none" w:sz="0" w:space="0" w:color="auto"/>
                <w:bottom w:val="none" w:sz="0" w:space="0" w:color="auto"/>
                <w:right w:val="none" w:sz="0" w:space="0" w:color="auto"/>
              </w:divBdr>
            </w:div>
            <w:div w:id="1462458336">
              <w:marLeft w:val="0"/>
              <w:marRight w:val="0"/>
              <w:marTop w:val="0"/>
              <w:marBottom w:val="0"/>
              <w:divBdr>
                <w:top w:val="none" w:sz="0" w:space="0" w:color="auto"/>
                <w:left w:val="none" w:sz="0" w:space="0" w:color="auto"/>
                <w:bottom w:val="none" w:sz="0" w:space="0" w:color="auto"/>
                <w:right w:val="none" w:sz="0" w:space="0" w:color="auto"/>
              </w:divBdr>
            </w:div>
            <w:div w:id="1152596035">
              <w:marLeft w:val="0"/>
              <w:marRight w:val="0"/>
              <w:marTop w:val="0"/>
              <w:marBottom w:val="0"/>
              <w:divBdr>
                <w:top w:val="none" w:sz="0" w:space="0" w:color="auto"/>
                <w:left w:val="none" w:sz="0" w:space="0" w:color="auto"/>
                <w:bottom w:val="none" w:sz="0" w:space="0" w:color="auto"/>
                <w:right w:val="none" w:sz="0" w:space="0" w:color="auto"/>
              </w:divBdr>
            </w:div>
            <w:div w:id="26688086">
              <w:marLeft w:val="0"/>
              <w:marRight w:val="0"/>
              <w:marTop w:val="0"/>
              <w:marBottom w:val="0"/>
              <w:divBdr>
                <w:top w:val="none" w:sz="0" w:space="0" w:color="auto"/>
                <w:left w:val="none" w:sz="0" w:space="0" w:color="auto"/>
                <w:bottom w:val="none" w:sz="0" w:space="0" w:color="auto"/>
                <w:right w:val="none" w:sz="0" w:space="0" w:color="auto"/>
              </w:divBdr>
            </w:div>
            <w:div w:id="378820011">
              <w:marLeft w:val="0"/>
              <w:marRight w:val="0"/>
              <w:marTop w:val="0"/>
              <w:marBottom w:val="0"/>
              <w:divBdr>
                <w:top w:val="none" w:sz="0" w:space="0" w:color="auto"/>
                <w:left w:val="none" w:sz="0" w:space="0" w:color="auto"/>
                <w:bottom w:val="none" w:sz="0" w:space="0" w:color="auto"/>
                <w:right w:val="none" w:sz="0" w:space="0" w:color="auto"/>
              </w:divBdr>
            </w:div>
            <w:div w:id="545338299">
              <w:marLeft w:val="0"/>
              <w:marRight w:val="0"/>
              <w:marTop w:val="0"/>
              <w:marBottom w:val="0"/>
              <w:divBdr>
                <w:top w:val="none" w:sz="0" w:space="0" w:color="auto"/>
                <w:left w:val="none" w:sz="0" w:space="0" w:color="auto"/>
                <w:bottom w:val="none" w:sz="0" w:space="0" w:color="auto"/>
                <w:right w:val="none" w:sz="0" w:space="0" w:color="auto"/>
              </w:divBdr>
            </w:div>
            <w:div w:id="830176875">
              <w:marLeft w:val="0"/>
              <w:marRight w:val="0"/>
              <w:marTop w:val="0"/>
              <w:marBottom w:val="0"/>
              <w:divBdr>
                <w:top w:val="none" w:sz="0" w:space="0" w:color="auto"/>
                <w:left w:val="none" w:sz="0" w:space="0" w:color="auto"/>
                <w:bottom w:val="none" w:sz="0" w:space="0" w:color="auto"/>
                <w:right w:val="none" w:sz="0" w:space="0" w:color="auto"/>
              </w:divBdr>
            </w:div>
            <w:div w:id="1814252179">
              <w:marLeft w:val="0"/>
              <w:marRight w:val="0"/>
              <w:marTop w:val="0"/>
              <w:marBottom w:val="0"/>
              <w:divBdr>
                <w:top w:val="none" w:sz="0" w:space="0" w:color="auto"/>
                <w:left w:val="none" w:sz="0" w:space="0" w:color="auto"/>
                <w:bottom w:val="none" w:sz="0" w:space="0" w:color="auto"/>
                <w:right w:val="none" w:sz="0" w:space="0" w:color="auto"/>
              </w:divBdr>
            </w:div>
            <w:div w:id="378826686">
              <w:marLeft w:val="0"/>
              <w:marRight w:val="0"/>
              <w:marTop w:val="0"/>
              <w:marBottom w:val="0"/>
              <w:divBdr>
                <w:top w:val="none" w:sz="0" w:space="0" w:color="auto"/>
                <w:left w:val="none" w:sz="0" w:space="0" w:color="auto"/>
                <w:bottom w:val="none" w:sz="0" w:space="0" w:color="auto"/>
                <w:right w:val="none" w:sz="0" w:space="0" w:color="auto"/>
              </w:divBdr>
            </w:div>
            <w:div w:id="2244894">
              <w:marLeft w:val="0"/>
              <w:marRight w:val="0"/>
              <w:marTop w:val="0"/>
              <w:marBottom w:val="0"/>
              <w:divBdr>
                <w:top w:val="none" w:sz="0" w:space="0" w:color="auto"/>
                <w:left w:val="none" w:sz="0" w:space="0" w:color="auto"/>
                <w:bottom w:val="none" w:sz="0" w:space="0" w:color="auto"/>
                <w:right w:val="none" w:sz="0" w:space="0" w:color="auto"/>
              </w:divBdr>
            </w:div>
            <w:div w:id="912937453">
              <w:marLeft w:val="0"/>
              <w:marRight w:val="0"/>
              <w:marTop w:val="0"/>
              <w:marBottom w:val="0"/>
              <w:divBdr>
                <w:top w:val="none" w:sz="0" w:space="0" w:color="auto"/>
                <w:left w:val="none" w:sz="0" w:space="0" w:color="auto"/>
                <w:bottom w:val="none" w:sz="0" w:space="0" w:color="auto"/>
                <w:right w:val="none" w:sz="0" w:space="0" w:color="auto"/>
              </w:divBdr>
            </w:div>
            <w:div w:id="242032117">
              <w:marLeft w:val="0"/>
              <w:marRight w:val="0"/>
              <w:marTop w:val="0"/>
              <w:marBottom w:val="0"/>
              <w:divBdr>
                <w:top w:val="none" w:sz="0" w:space="0" w:color="auto"/>
                <w:left w:val="none" w:sz="0" w:space="0" w:color="auto"/>
                <w:bottom w:val="none" w:sz="0" w:space="0" w:color="auto"/>
                <w:right w:val="none" w:sz="0" w:space="0" w:color="auto"/>
              </w:divBdr>
            </w:div>
            <w:div w:id="1163351381">
              <w:marLeft w:val="0"/>
              <w:marRight w:val="0"/>
              <w:marTop w:val="0"/>
              <w:marBottom w:val="0"/>
              <w:divBdr>
                <w:top w:val="none" w:sz="0" w:space="0" w:color="auto"/>
                <w:left w:val="none" w:sz="0" w:space="0" w:color="auto"/>
                <w:bottom w:val="none" w:sz="0" w:space="0" w:color="auto"/>
                <w:right w:val="none" w:sz="0" w:space="0" w:color="auto"/>
              </w:divBdr>
            </w:div>
            <w:div w:id="871917704">
              <w:marLeft w:val="0"/>
              <w:marRight w:val="0"/>
              <w:marTop w:val="0"/>
              <w:marBottom w:val="0"/>
              <w:divBdr>
                <w:top w:val="none" w:sz="0" w:space="0" w:color="auto"/>
                <w:left w:val="none" w:sz="0" w:space="0" w:color="auto"/>
                <w:bottom w:val="none" w:sz="0" w:space="0" w:color="auto"/>
                <w:right w:val="none" w:sz="0" w:space="0" w:color="auto"/>
              </w:divBdr>
            </w:div>
            <w:div w:id="1132282987">
              <w:marLeft w:val="0"/>
              <w:marRight w:val="0"/>
              <w:marTop w:val="0"/>
              <w:marBottom w:val="0"/>
              <w:divBdr>
                <w:top w:val="none" w:sz="0" w:space="0" w:color="auto"/>
                <w:left w:val="none" w:sz="0" w:space="0" w:color="auto"/>
                <w:bottom w:val="none" w:sz="0" w:space="0" w:color="auto"/>
                <w:right w:val="none" w:sz="0" w:space="0" w:color="auto"/>
              </w:divBdr>
            </w:div>
            <w:div w:id="1476220677">
              <w:marLeft w:val="0"/>
              <w:marRight w:val="0"/>
              <w:marTop w:val="0"/>
              <w:marBottom w:val="0"/>
              <w:divBdr>
                <w:top w:val="none" w:sz="0" w:space="0" w:color="auto"/>
                <w:left w:val="none" w:sz="0" w:space="0" w:color="auto"/>
                <w:bottom w:val="none" w:sz="0" w:space="0" w:color="auto"/>
                <w:right w:val="none" w:sz="0" w:space="0" w:color="auto"/>
              </w:divBdr>
            </w:div>
            <w:div w:id="1925215478">
              <w:marLeft w:val="0"/>
              <w:marRight w:val="0"/>
              <w:marTop w:val="0"/>
              <w:marBottom w:val="0"/>
              <w:divBdr>
                <w:top w:val="none" w:sz="0" w:space="0" w:color="auto"/>
                <w:left w:val="none" w:sz="0" w:space="0" w:color="auto"/>
                <w:bottom w:val="none" w:sz="0" w:space="0" w:color="auto"/>
                <w:right w:val="none" w:sz="0" w:space="0" w:color="auto"/>
              </w:divBdr>
            </w:div>
            <w:div w:id="435104112">
              <w:marLeft w:val="0"/>
              <w:marRight w:val="0"/>
              <w:marTop w:val="0"/>
              <w:marBottom w:val="0"/>
              <w:divBdr>
                <w:top w:val="none" w:sz="0" w:space="0" w:color="auto"/>
                <w:left w:val="none" w:sz="0" w:space="0" w:color="auto"/>
                <w:bottom w:val="none" w:sz="0" w:space="0" w:color="auto"/>
                <w:right w:val="none" w:sz="0" w:space="0" w:color="auto"/>
              </w:divBdr>
            </w:div>
            <w:div w:id="1234002312">
              <w:marLeft w:val="0"/>
              <w:marRight w:val="0"/>
              <w:marTop w:val="0"/>
              <w:marBottom w:val="0"/>
              <w:divBdr>
                <w:top w:val="none" w:sz="0" w:space="0" w:color="auto"/>
                <w:left w:val="none" w:sz="0" w:space="0" w:color="auto"/>
                <w:bottom w:val="none" w:sz="0" w:space="0" w:color="auto"/>
                <w:right w:val="none" w:sz="0" w:space="0" w:color="auto"/>
              </w:divBdr>
            </w:div>
            <w:div w:id="822114875">
              <w:marLeft w:val="0"/>
              <w:marRight w:val="0"/>
              <w:marTop w:val="0"/>
              <w:marBottom w:val="0"/>
              <w:divBdr>
                <w:top w:val="none" w:sz="0" w:space="0" w:color="auto"/>
                <w:left w:val="none" w:sz="0" w:space="0" w:color="auto"/>
                <w:bottom w:val="none" w:sz="0" w:space="0" w:color="auto"/>
                <w:right w:val="none" w:sz="0" w:space="0" w:color="auto"/>
              </w:divBdr>
            </w:div>
            <w:div w:id="1760104087">
              <w:marLeft w:val="0"/>
              <w:marRight w:val="0"/>
              <w:marTop w:val="0"/>
              <w:marBottom w:val="0"/>
              <w:divBdr>
                <w:top w:val="none" w:sz="0" w:space="0" w:color="auto"/>
                <w:left w:val="none" w:sz="0" w:space="0" w:color="auto"/>
                <w:bottom w:val="none" w:sz="0" w:space="0" w:color="auto"/>
                <w:right w:val="none" w:sz="0" w:space="0" w:color="auto"/>
              </w:divBdr>
            </w:div>
            <w:div w:id="1317800639">
              <w:marLeft w:val="0"/>
              <w:marRight w:val="0"/>
              <w:marTop w:val="0"/>
              <w:marBottom w:val="0"/>
              <w:divBdr>
                <w:top w:val="none" w:sz="0" w:space="0" w:color="auto"/>
                <w:left w:val="none" w:sz="0" w:space="0" w:color="auto"/>
                <w:bottom w:val="none" w:sz="0" w:space="0" w:color="auto"/>
                <w:right w:val="none" w:sz="0" w:space="0" w:color="auto"/>
              </w:divBdr>
            </w:div>
            <w:div w:id="1040202975">
              <w:marLeft w:val="0"/>
              <w:marRight w:val="0"/>
              <w:marTop w:val="0"/>
              <w:marBottom w:val="0"/>
              <w:divBdr>
                <w:top w:val="none" w:sz="0" w:space="0" w:color="auto"/>
                <w:left w:val="none" w:sz="0" w:space="0" w:color="auto"/>
                <w:bottom w:val="none" w:sz="0" w:space="0" w:color="auto"/>
                <w:right w:val="none" w:sz="0" w:space="0" w:color="auto"/>
              </w:divBdr>
            </w:div>
            <w:div w:id="1178349897">
              <w:marLeft w:val="0"/>
              <w:marRight w:val="0"/>
              <w:marTop w:val="0"/>
              <w:marBottom w:val="0"/>
              <w:divBdr>
                <w:top w:val="none" w:sz="0" w:space="0" w:color="auto"/>
                <w:left w:val="none" w:sz="0" w:space="0" w:color="auto"/>
                <w:bottom w:val="none" w:sz="0" w:space="0" w:color="auto"/>
                <w:right w:val="none" w:sz="0" w:space="0" w:color="auto"/>
              </w:divBdr>
            </w:div>
            <w:div w:id="1577517941">
              <w:marLeft w:val="0"/>
              <w:marRight w:val="0"/>
              <w:marTop w:val="0"/>
              <w:marBottom w:val="0"/>
              <w:divBdr>
                <w:top w:val="none" w:sz="0" w:space="0" w:color="auto"/>
                <w:left w:val="none" w:sz="0" w:space="0" w:color="auto"/>
                <w:bottom w:val="none" w:sz="0" w:space="0" w:color="auto"/>
                <w:right w:val="none" w:sz="0" w:space="0" w:color="auto"/>
              </w:divBdr>
            </w:div>
            <w:div w:id="885220098">
              <w:marLeft w:val="0"/>
              <w:marRight w:val="0"/>
              <w:marTop w:val="0"/>
              <w:marBottom w:val="0"/>
              <w:divBdr>
                <w:top w:val="none" w:sz="0" w:space="0" w:color="auto"/>
                <w:left w:val="none" w:sz="0" w:space="0" w:color="auto"/>
                <w:bottom w:val="none" w:sz="0" w:space="0" w:color="auto"/>
                <w:right w:val="none" w:sz="0" w:space="0" w:color="auto"/>
              </w:divBdr>
            </w:div>
            <w:div w:id="1557275244">
              <w:marLeft w:val="0"/>
              <w:marRight w:val="0"/>
              <w:marTop w:val="0"/>
              <w:marBottom w:val="0"/>
              <w:divBdr>
                <w:top w:val="none" w:sz="0" w:space="0" w:color="auto"/>
                <w:left w:val="none" w:sz="0" w:space="0" w:color="auto"/>
                <w:bottom w:val="none" w:sz="0" w:space="0" w:color="auto"/>
                <w:right w:val="none" w:sz="0" w:space="0" w:color="auto"/>
              </w:divBdr>
            </w:div>
            <w:div w:id="694425592">
              <w:marLeft w:val="0"/>
              <w:marRight w:val="0"/>
              <w:marTop w:val="0"/>
              <w:marBottom w:val="0"/>
              <w:divBdr>
                <w:top w:val="none" w:sz="0" w:space="0" w:color="auto"/>
                <w:left w:val="none" w:sz="0" w:space="0" w:color="auto"/>
                <w:bottom w:val="none" w:sz="0" w:space="0" w:color="auto"/>
                <w:right w:val="none" w:sz="0" w:space="0" w:color="auto"/>
              </w:divBdr>
            </w:div>
            <w:div w:id="295186033">
              <w:marLeft w:val="0"/>
              <w:marRight w:val="0"/>
              <w:marTop w:val="0"/>
              <w:marBottom w:val="0"/>
              <w:divBdr>
                <w:top w:val="none" w:sz="0" w:space="0" w:color="auto"/>
                <w:left w:val="none" w:sz="0" w:space="0" w:color="auto"/>
                <w:bottom w:val="none" w:sz="0" w:space="0" w:color="auto"/>
                <w:right w:val="none" w:sz="0" w:space="0" w:color="auto"/>
              </w:divBdr>
            </w:div>
            <w:div w:id="700864779">
              <w:marLeft w:val="0"/>
              <w:marRight w:val="0"/>
              <w:marTop w:val="0"/>
              <w:marBottom w:val="0"/>
              <w:divBdr>
                <w:top w:val="none" w:sz="0" w:space="0" w:color="auto"/>
                <w:left w:val="none" w:sz="0" w:space="0" w:color="auto"/>
                <w:bottom w:val="none" w:sz="0" w:space="0" w:color="auto"/>
                <w:right w:val="none" w:sz="0" w:space="0" w:color="auto"/>
              </w:divBdr>
            </w:div>
            <w:div w:id="369720605">
              <w:marLeft w:val="0"/>
              <w:marRight w:val="0"/>
              <w:marTop w:val="0"/>
              <w:marBottom w:val="0"/>
              <w:divBdr>
                <w:top w:val="none" w:sz="0" w:space="0" w:color="auto"/>
                <w:left w:val="none" w:sz="0" w:space="0" w:color="auto"/>
                <w:bottom w:val="none" w:sz="0" w:space="0" w:color="auto"/>
                <w:right w:val="none" w:sz="0" w:space="0" w:color="auto"/>
              </w:divBdr>
            </w:div>
            <w:div w:id="1991052491">
              <w:marLeft w:val="0"/>
              <w:marRight w:val="0"/>
              <w:marTop w:val="0"/>
              <w:marBottom w:val="0"/>
              <w:divBdr>
                <w:top w:val="none" w:sz="0" w:space="0" w:color="auto"/>
                <w:left w:val="none" w:sz="0" w:space="0" w:color="auto"/>
                <w:bottom w:val="none" w:sz="0" w:space="0" w:color="auto"/>
                <w:right w:val="none" w:sz="0" w:space="0" w:color="auto"/>
              </w:divBdr>
            </w:div>
            <w:div w:id="1699820328">
              <w:marLeft w:val="0"/>
              <w:marRight w:val="0"/>
              <w:marTop w:val="0"/>
              <w:marBottom w:val="0"/>
              <w:divBdr>
                <w:top w:val="none" w:sz="0" w:space="0" w:color="auto"/>
                <w:left w:val="none" w:sz="0" w:space="0" w:color="auto"/>
                <w:bottom w:val="none" w:sz="0" w:space="0" w:color="auto"/>
                <w:right w:val="none" w:sz="0" w:space="0" w:color="auto"/>
              </w:divBdr>
            </w:div>
            <w:div w:id="418523554">
              <w:marLeft w:val="0"/>
              <w:marRight w:val="0"/>
              <w:marTop w:val="0"/>
              <w:marBottom w:val="0"/>
              <w:divBdr>
                <w:top w:val="none" w:sz="0" w:space="0" w:color="auto"/>
                <w:left w:val="none" w:sz="0" w:space="0" w:color="auto"/>
                <w:bottom w:val="none" w:sz="0" w:space="0" w:color="auto"/>
                <w:right w:val="none" w:sz="0" w:space="0" w:color="auto"/>
              </w:divBdr>
            </w:div>
            <w:div w:id="767239103">
              <w:marLeft w:val="0"/>
              <w:marRight w:val="0"/>
              <w:marTop w:val="0"/>
              <w:marBottom w:val="0"/>
              <w:divBdr>
                <w:top w:val="none" w:sz="0" w:space="0" w:color="auto"/>
                <w:left w:val="none" w:sz="0" w:space="0" w:color="auto"/>
                <w:bottom w:val="none" w:sz="0" w:space="0" w:color="auto"/>
                <w:right w:val="none" w:sz="0" w:space="0" w:color="auto"/>
              </w:divBdr>
            </w:div>
            <w:div w:id="1933856208">
              <w:marLeft w:val="0"/>
              <w:marRight w:val="0"/>
              <w:marTop w:val="0"/>
              <w:marBottom w:val="0"/>
              <w:divBdr>
                <w:top w:val="none" w:sz="0" w:space="0" w:color="auto"/>
                <w:left w:val="none" w:sz="0" w:space="0" w:color="auto"/>
                <w:bottom w:val="none" w:sz="0" w:space="0" w:color="auto"/>
                <w:right w:val="none" w:sz="0" w:space="0" w:color="auto"/>
              </w:divBdr>
            </w:div>
            <w:div w:id="1028601913">
              <w:marLeft w:val="0"/>
              <w:marRight w:val="0"/>
              <w:marTop w:val="0"/>
              <w:marBottom w:val="0"/>
              <w:divBdr>
                <w:top w:val="none" w:sz="0" w:space="0" w:color="auto"/>
                <w:left w:val="none" w:sz="0" w:space="0" w:color="auto"/>
                <w:bottom w:val="none" w:sz="0" w:space="0" w:color="auto"/>
                <w:right w:val="none" w:sz="0" w:space="0" w:color="auto"/>
              </w:divBdr>
            </w:div>
            <w:div w:id="42221340">
              <w:marLeft w:val="0"/>
              <w:marRight w:val="0"/>
              <w:marTop w:val="0"/>
              <w:marBottom w:val="0"/>
              <w:divBdr>
                <w:top w:val="none" w:sz="0" w:space="0" w:color="auto"/>
                <w:left w:val="none" w:sz="0" w:space="0" w:color="auto"/>
                <w:bottom w:val="none" w:sz="0" w:space="0" w:color="auto"/>
                <w:right w:val="none" w:sz="0" w:space="0" w:color="auto"/>
              </w:divBdr>
            </w:div>
            <w:div w:id="851604150">
              <w:marLeft w:val="0"/>
              <w:marRight w:val="0"/>
              <w:marTop w:val="0"/>
              <w:marBottom w:val="0"/>
              <w:divBdr>
                <w:top w:val="none" w:sz="0" w:space="0" w:color="auto"/>
                <w:left w:val="none" w:sz="0" w:space="0" w:color="auto"/>
                <w:bottom w:val="none" w:sz="0" w:space="0" w:color="auto"/>
                <w:right w:val="none" w:sz="0" w:space="0" w:color="auto"/>
              </w:divBdr>
            </w:div>
            <w:div w:id="1459760659">
              <w:marLeft w:val="0"/>
              <w:marRight w:val="0"/>
              <w:marTop w:val="0"/>
              <w:marBottom w:val="0"/>
              <w:divBdr>
                <w:top w:val="none" w:sz="0" w:space="0" w:color="auto"/>
                <w:left w:val="none" w:sz="0" w:space="0" w:color="auto"/>
                <w:bottom w:val="none" w:sz="0" w:space="0" w:color="auto"/>
                <w:right w:val="none" w:sz="0" w:space="0" w:color="auto"/>
              </w:divBdr>
            </w:div>
            <w:div w:id="734814999">
              <w:marLeft w:val="0"/>
              <w:marRight w:val="0"/>
              <w:marTop w:val="0"/>
              <w:marBottom w:val="0"/>
              <w:divBdr>
                <w:top w:val="none" w:sz="0" w:space="0" w:color="auto"/>
                <w:left w:val="none" w:sz="0" w:space="0" w:color="auto"/>
                <w:bottom w:val="none" w:sz="0" w:space="0" w:color="auto"/>
                <w:right w:val="none" w:sz="0" w:space="0" w:color="auto"/>
              </w:divBdr>
            </w:div>
            <w:div w:id="419106979">
              <w:marLeft w:val="0"/>
              <w:marRight w:val="0"/>
              <w:marTop w:val="0"/>
              <w:marBottom w:val="0"/>
              <w:divBdr>
                <w:top w:val="none" w:sz="0" w:space="0" w:color="auto"/>
                <w:left w:val="none" w:sz="0" w:space="0" w:color="auto"/>
                <w:bottom w:val="none" w:sz="0" w:space="0" w:color="auto"/>
                <w:right w:val="none" w:sz="0" w:space="0" w:color="auto"/>
              </w:divBdr>
            </w:div>
            <w:div w:id="1295914817">
              <w:marLeft w:val="0"/>
              <w:marRight w:val="0"/>
              <w:marTop w:val="0"/>
              <w:marBottom w:val="0"/>
              <w:divBdr>
                <w:top w:val="none" w:sz="0" w:space="0" w:color="auto"/>
                <w:left w:val="none" w:sz="0" w:space="0" w:color="auto"/>
                <w:bottom w:val="none" w:sz="0" w:space="0" w:color="auto"/>
                <w:right w:val="none" w:sz="0" w:space="0" w:color="auto"/>
              </w:divBdr>
            </w:div>
            <w:div w:id="832375900">
              <w:marLeft w:val="0"/>
              <w:marRight w:val="0"/>
              <w:marTop w:val="0"/>
              <w:marBottom w:val="0"/>
              <w:divBdr>
                <w:top w:val="none" w:sz="0" w:space="0" w:color="auto"/>
                <w:left w:val="none" w:sz="0" w:space="0" w:color="auto"/>
                <w:bottom w:val="none" w:sz="0" w:space="0" w:color="auto"/>
                <w:right w:val="none" w:sz="0" w:space="0" w:color="auto"/>
              </w:divBdr>
            </w:div>
            <w:div w:id="642975355">
              <w:marLeft w:val="0"/>
              <w:marRight w:val="0"/>
              <w:marTop w:val="0"/>
              <w:marBottom w:val="0"/>
              <w:divBdr>
                <w:top w:val="none" w:sz="0" w:space="0" w:color="auto"/>
                <w:left w:val="none" w:sz="0" w:space="0" w:color="auto"/>
                <w:bottom w:val="none" w:sz="0" w:space="0" w:color="auto"/>
                <w:right w:val="none" w:sz="0" w:space="0" w:color="auto"/>
              </w:divBdr>
            </w:div>
            <w:div w:id="943658722">
              <w:marLeft w:val="0"/>
              <w:marRight w:val="0"/>
              <w:marTop w:val="0"/>
              <w:marBottom w:val="0"/>
              <w:divBdr>
                <w:top w:val="none" w:sz="0" w:space="0" w:color="auto"/>
                <w:left w:val="none" w:sz="0" w:space="0" w:color="auto"/>
                <w:bottom w:val="none" w:sz="0" w:space="0" w:color="auto"/>
                <w:right w:val="none" w:sz="0" w:space="0" w:color="auto"/>
              </w:divBdr>
            </w:div>
            <w:div w:id="1735394308">
              <w:marLeft w:val="0"/>
              <w:marRight w:val="0"/>
              <w:marTop w:val="0"/>
              <w:marBottom w:val="0"/>
              <w:divBdr>
                <w:top w:val="none" w:sz="0" w:space="0" w:color="auto"/>
                <w:left w:val="none" w:sz="0" w:space="0" w:color="auto"/>
                <w:bottom w:val="none" w:sz="0" w:space="0" w:color="auto"/>
                <w:right w:val="none" w:sz="0" w:space="0" w:color="auto"/>
              </w:divBdr>
            </w:div>
            <w:div w:id="692419748">
              <w:marLeft w:val="0"/>
              <w:marRight w:val="0"/>
              <w:marTop w:val="0"/>
              <w:marBottom w:val="0"/>
              <w:divBdr>
                <w:top w:val="none" w:sz="0" w:space="0" w:color="auto"/>
                <w:left w:val="none" w:sz="0" w:space="0" w:color="auto"/>
                <w:bottom w:val="none" w:sz="0" w:space="0" w:color="auto"/>
                <w:right w:val="none" w:sz="0" w:space="0" w:color="auto"/>
              </w:divBdr>
            </w:div>
            <w:div w:id="1308315934">
              <w:marLeft w:val="0"/>
              <w:marRight w:val="0"/>
              <w:marTop w:val="0"/>
              <w:marBottom w:val="0"/>
              <w:divBdr>
                <w:top w:val="none" w:sz="0" w:space="0" w:color="auto"/>
                <w:left w:val="none" w:sz="0" w:space="0" w:color="auto"/>
                <w:bottom w:val="none" w:sz="0" w:space="0" w:color="auto"/>
                <w:right w:val="none" w:sz="0" w:space="0" w:color="auto"/>
              </w:divBdr>
            </w:div>
            <w:div w:id="260257163">
              <w:marLeft w:val="0"/>
              <w:marRight w:val="0"/>
              <w:marTop w:val="0"/>
              <w:marBottom w:val="0"/>
              <w:divBdr>
                <w:top w:val="none" w:sz="0" w:space="0" w:color="auto"/>
                <w:left w:val="none" w:sz="0" w:space="0" w:color="auto"/>
                <w:bottom w:val="none" w:sz="0" w:space="0" w:color="auto"/>
                <w:right w:val="none" w:sz="0" w:space="0" w:color="auto"/>
              </w:divBdr>
            </w:div>
            <w:div w:id="872766152">
              <w:marLeft w:val="0"/>
              <w:marRight w:val="0"/>
              <w:marTop w:val="0"/>
              <w:marBottom w:val="0"/>
              <w:divBdr>
                <w:top w:val="none" w:sz="0" w:space="0" w:color="auto"/>
                <w:left w:val="none" w:sz="0" w:space="0" w:color="auto"/>
                <w:bottom w:val="none" w:sz="0" w:space="0" w:color="auto"/>
                <w:right w:val="none" w:sz="0" w:space="0" w:color="auto"/>
              </w:divBdr>
            </w:div>
            <w:div w:id="1055007712">
              <w:marLeft w:val="0"/>
              <w:marRight w:val="0"/>
              <w:marTop w:val="0"/>
              <w:marBottom w:val="0"/>
              <w:divBdr>
                <w:top w:val="none" w:sz="0" w:space="0" w:color="auto"/>
                <w:left w:val="none" w:sz="0" w:space="0" w:color="auto"/>
                <w:bottom w:val="none" w:sz="0" w:space="0" w:color="auto"/>
                <w:right w:val="none" w:sz="0" w:space="0" w:color="auto"/>
              </w:divBdr>
            </w:div>
            <w:div w:id="1603342469">
              <w:marLeft w:val="0"/>
              <w:marRight w:val="0"/>
              <w:marTop w:val="0"/>
              <w:marBottom w:val="0"/>
              <w:divBdr>
                <w:top w:val="none" w:sz="0" w:space="0" w:color="auto"/>
                <w:left w:val="none" w:sz="0" w:space="0" w:color="auto"/>
                <w:bottom w:val="none" w:sz="0" w:space="0" w:color="auto"/>
                <w:right w:val="none" w:sz="0" w:space="0" w:color="auto"/>
              </w:divBdr>
            </w:div>
            <w:div w:id="1345551125">
              <w:marLeft w:val="0"/>
              <w:marRight w:val="0"/>
              <w:marTop w:val="0"/>
              <w:marBottom w:val="0"/>
              <w:divBdr>
                <w:top w:val="none" w:sz="0" w:space="0" w:color="auto"/>
                <w:left w:val="none" w:sz="0" w:space="0" w:color="auto"/>
                <w:bottom w:val="none" w:sz="0" w:space="0" w:color="auto"/>
                <w:right w:val="none" w:sz="0" w:space="0" w:color="auto"/>
              </w:divBdr>
            </w:div>
            <w:div w:id="171259971">
              <w:marLeft w:val="0"/>
              <w:marRight w:val="0"/>
              <w:marTop w:val="0"/>
              <w:marBottom w:val="0"/>
              <w:divBdr>
                <w:top w:val="none" w:sz="0" w:space="0" w:color="auto"/>
                <w:left w:val="none" w:sz="0" w:space="0" w:color="auto"/>
                <w:bottom w:val="none" w:sz="0" w:space="0" w:color="auto"/>
                <w:right w:val="none" w:sz="0" w:space="0" w:color="auto"/>
              </w:divBdr>
            </w:div>
            <w:div w:id="1978606093">
              <w:marLeft w:val="0"/>
              <w:marRight w:val="0"/>
              <w:marTop w:val="0"/>
              <w:marBottom w:val="0"/>
              <w:divBdr>
                <w:top w:val="none" w:sz="0" w:space="0" w:color="auto"/>
                <w:left w:val="none" w:sz="0" w:space="0" w:color="auto"/>
                <w:bottom w:val="none" w:sz="0" w:space="0" w:color="auto"/>
                <w:right w:val="none" w:sz="0" w:space="0" w:color="auto"/>
              </w:divBdr>
            </w:div>
            <w:div w:id="1593313602">
              <w:marLeft w:val="0"/>
              <w:marRight w:val="0"/>
              <w:marTop w:val="0"/>
              <w:marBottom w:val="0"/>
              <w:divBdr>
                <w:top w:val="none" w:sz="0" w:space="0" w:color="auto"/>
                <w:left w:val="none" w:sz="0" w:space="0" w:color="auto"/>
                <w:bottom w:val="none" w:sz="0" w:space="0" w:color="auto"/>
                <w:right w:val="none" w:sz="0" w:space="0" w:color="auto"/>
              </w:divBdr>
            </w:div>
            <w:div w:id="1077899459">
              <w:marLeft w:val="0"/>
              <w:marRight w:val="0"/>
              <w:marTop w:val="0"/>
              <w:marBottom w:val="0"/>
              <w:divBdr>
                <w:top w:val="none" w:sz="0" w:space="0" w:color="auto"/>
                <w:left w:val="none" w:sz="0" w:space="0" w:color="auto"/>
                <w:bottom w:val="none" w:sz="0" w:space="0" w:color="auto"/>
                <w:right w:val="none" w:sz="0" w:space="0" w:color="auto"/>
              </w:divBdr>
            </w:div>
            <w:div w:id="528302410">
              <w:marLeft w:val="0"/>
              <w:marRight w:val="0"/>
              <w:marTop w:val="0"/>
              <w:marBottom w:val="0"/>
              <w:divBdr>
                <w:top w:val="none" w:sz="0" w:space="0" w:color="auto"/>
                <w:left w:val="none" w:sz="0" w:space="0" w:color="auto"/>
                <w:bottom w:val="none" w:sz="0" w:space="0" w:color="auto"/>
                <w:right w:val="none" w:sz="0" w:space="0" w:color="auto"/>
              </w:divBdr>
            </w:div>
            <w:div w:id="1590886967">
              <w:marLeft w:val="0"/>
              <w:marRight w:val="0"/>
              <w:marTop w:val="0"/>
              <w:marBottom w:val="0"/>
              <w:divBdr>
                <w:top w:val="none" w:sz="0" w:space="0" w:color="auto"/>
                <w:left w:val="none" w:sz="0" w:space="0" w:color="auto"/>
                <w:bottom w:val="none" w:sz="0" w:space="0" w:color="auto"/>
                <w:right w:val="none" w:sz="0" w:space="0" w:color="auto"/>
              </w:divBdr>
            </w:div>
            <w:div w:id="53042436">
              <w:marLeft w:val="0"/>
              <w:marRight w:val="0"/>
              <w:marTop w:val="0"/>
              <w:marBottom w:val="0"/>
              <w:divBdr>
                <w:top w:val="none" w:sz="0" w:space="0" w:color="auto"/>
                <w:left w:val="none" w:sz="0" w:space="0" w:color="auto"/>
                <w:bottom w:val="none" w:sz="0" w:space="0" w:color="auto"/>
                <w:right w:val="none" w:sz="0" w:space="0" w:color="auto"/>
              </w:divBdr>
            </w:div>
            <w:div w:id="398098150">
              <w:marLeft w:val="0"/>
              <w:marRight w:val="0"/>
              <w:marTop w:val="0"/>
              <w:marBottom w:val="0"/>
              <w:divBdr>
                <w:top w:val="none" w:sz="0" w:space="0" w:color="auto"/>
                <w:left w:val="none" w:sz="0" w:space="0" w:color="auto"/>
                <w:bottom w:val="none" w:sz="0" w:space="0" w:color="auto"/>
                <w:right w:val="none" w:sz="0" w:space="0" w:color="auto"/>
              </w:divBdr>
            </w:div>
            <w:div w:id="2110350629">
              <w:marLeft w:val="0"/>
              <w:marRight w:val="0"/>
              <w:marTop w:val="0"/>
              <w:marBottom w:val="0"/>
              <w:divBdr>
                <w:top w:val="none" w:sz="0" w:space="0" w:color="auto"/>
                <w:left w:val="none" w:sz="0" w:space="0" w:color="auto"/>
                <w:bottom w:val="none" w:sz="0" w:space="0" w:color="auto"/>
                <w:right w:val="none" w:sz="0" w:space="0" w:color="auto"/>
              </w:divBdr>
            </w:div>
            <w:div w:id="1543130860">
              <w:marLeft w:val="0"/>
              <w:marRight w:val="0"/>
              <w:marTop w:val="0"/>
              <w:marBottom w:val="0"/>
              <w:divBdr>
                <w:top w:val="none" w:sz="0" w:space="0" w:color="auto"/>
                <w:left w:val="none" w:sz="0" w:space="0" w:color="auto"/>
                <w:bottom w:val="none" w:sz="0" w:space="0" w:color="auto"/>
                <w:right w:val="none" w:sz="0" w:space="0" w:color="auto"/>
              </w:divBdr>
            </w:div>
            <w:div w:id="1706826920">
              <w:marLeft w:val="0"/>
              <w:marRight w:val="0"/>
              <w:marTop w:val="0"/>
              <w:marBottom w:val="0"/>
              <w:divBdr>
                <w:top w:val="none" w:sz="0" w:space="0" w:color="auto"/>
                <w:left w:val="none" w:sz="0" w:space="0" w:color="auto"/>
                <w:bottom w:val="none" w:sz="0" w:space="0" w:color="auto"/>
                <w:right w:val="none" w:sz="0" w:space="0" w:color="auto"/>
              </w:divBdr>
            </w:div>
            <w:div w:id="1951890542">
              <w:marLeft w:val="0"/>
              <w:marRight w:val="0"/>
              <w:marTop w:val="0"/>
              <w:marBottom w:val="0"/>
              <w:divBdr>
                <w:top w:val="none" w:sz="0" w:space="0" w:color="auto"/>
                <w:left w:val="none" w:sz="0" w:space="0" w:color="auto"/>
                <w:bottom w:val="none" w:sz="0" w:space="0" w:color="auto"/>
                <w:right w:val="none" w:sz="0" w:space="0" w:color="auto"/>
              </w:divBdr>
            </w:div>
            <w:div w:id="824055643">
              <w:marLeft w:val="0"/>
              <w:marRight w:val="0"/>
              <w:marTop w:val="0"/>
              <w:marBottom w:val="0"/>
              <w:divBdr>
                <w:top w:val="none" w:sz="0" w:space="0" w:color="auto"/>
                <w:left w:val="none" w:sz="0" w:space="0" w:color="auto"/>
                <w:bottom w:val="none" w:sz="0" w:space="0" w:color="auto"/>
                <w:right w:val="none" w:sz="0" w:space="0" w:color="auto"/>
              </w:divBdr>
            </w:div>
            <w:div w:id="13457957">
              <w:marLeft w:val="0"/>
              <w:marRight w:val="0"/>
              <w:marTop w:val="0"/>
              <w:marBottom w:val="0"/>
              <w:divBdr>
                <w:top w:val="none" w:sz="0" w:space="0" w:color="auto"/>
                <w:left w:val="none" w:sz="0" w:space="0" w:color="auto"/>
                <w:bottom w:val="none" w:sz="0" w:space="0" w:color="auto"/>
                <w:right w:val="none" w:sz="0" w:space="0" w:color="auto"/>
              </w:divBdr>
            </w:div>
            <w:div w:id="1361588726">
              <w:marLeft w:val="0"/>
              <w:marRight w:val="0"/>
              <w:marTop w:val="0"/>
              <w:marBottom w:val="0"/>
              <w:divBdr>
                <w:top w:val="none" w:sz="0" w:space="0" w:color="auto"/>
                <w:left w:val="none" w:sz="0" w:space="0" w:color="auto"/>
                <w:bottom w:val="none" w:sz="0" w:space="0" w:color="auto"/>
                <w:right w:val="none" w:sz="0" w:space="0" w:color="auto"/>
              </w:divBdr>
            </w:div>
            <w:div w:id="843009979">
              <w:marLeft w:val="0"/>
              <w:marRight w:val="0"/>
              <w:marTop w:val="0"/>
              <w:marBottom w:val="0"/>
              <w:divBdr>
                <w:top w:val="none" w:sz="0" w:space="0" w:color="auto"/>
                <w:left w:val="none" w:sz="0" w:space="0" w:color="auto"/>
                <w:bottom w:val="none" w:sz="0" w:space="0" w:color="auto"/>
                <w:right w:val="none" w:sz="0" w:space="0" w:color="auto"/>
              </w:divBdr>
            </w:div>
            <w:div w:id="1497451155">
              <w:marLeft w:val="0"/>
              <w:marRight w:val="0"/>
              <w:marTop w:val="0"/>
              <w:marBottom w:val="0"/>
              <w:divBdr>
                <w:top w:val="none" w:sz="0" w:space="0" w:color="auto"/>
                <w:left w:val="none" w:sz="0" w:space="0" w:color="auto"/>
                <w:bottom w:val="none" w:sz="0" w:space="0" w:color="auto"/>
                <w:right w:val="none" w:sz="0" w:space="0" w:color="auto"/>
              </w:divBdr>
            </w:div>
            <w:div w:id="199830885">
              <w:marLeft w:val="0"/>
              <w:marRight w:val="0"/>
              <w:marTop w:val="0"/>
              <w:marBottom w:val="0"/>
              <w:divBdr>
                <w:top w:val="none" w:sz="0" w:space="0" w:color="auto"/>
                <w:left w:val="none" w:sz="0" w:space="0" w:color="auto"/>
                <w:bottom w:val="none" w:sz="0" w:space="0" w:color="auto"/>
                <w:right w:val="none" w:sz="0" w:space="0" w:color="auto"/>
              </w:divBdr>
            </w:div>
            <w:div w:id="289359354">
              <w:marLeft w:val="0"/>
              <w:marRight w:val="0"/>
              <w:marTop w:val="0"/>
              <w:marBottom w:val="0"/>
              <w:divBdr>
                <w:top w:val="none" w:sz="0" w:space="0" w:color="auto"/>
                <w:left w:val="none" w:sz="0" w:space="0" w:color="auto"/>
                <w:bottom w:val="none" w:sz="0" w:space="0" w:color="auto"/>
                <w:right w:val="none" w:sz="0" w:space="0" w:color="auto"/>
              </w:divBdr>
            </w:div>
            <w:div w:id="746926767">
              <w:marLeft w:val="0"/>
              <w:marRight w:val="0"/>
              <w:marTop w:val="0"/>
              <w:marBottom w:val="0"/>
              <w:divBdr>
                <w:top w:val="none" w:sz="0" w:space="0" w:color="auto"/>
                <w:left w:val="none" w:sz="0" w:space="0" w:color="auto"/>
                <w:bottom w:val="none" w:sz="0" w:space="0" w:color="auto"/>
                <w:right w:val="none" w:sz="0" w:space="0" w:color="auto"/>
              </w:divBdr>
            </w:div>
            <w:div w:id="2037851757">
              <w:marLeft w:val="0"/>
              <w:marRight w:val="0"/>
              <w:marTop w:val="0"/>
              <w:marBottom w:val="0"/>
              <w:divBdr>
                <w:top w:val="none" w:sz="0" w:space="0" w:color="auto"/>
                <w:left w:val="none" w:sz="0" w:space="0" w:color="auto"/>
                <w:bottom w:val="none" w:sz="0" w:space="0" w:color="auto"/>
                <w:right w:val="none" w:sz="0" w:space="0" w:color="auto"/>
              </w:divBdr>
            </w:div>
            <w:div w:id="1032848141">
              <w:marLeft w:val="0"/>
              <w:marRight w:val="0"/>
              <w:marTop w:val="0"/>
              <w:marBottom w:val="0"/>
              <w:divBdr>
                <w:top w:val="none" w:sz="0" w:space="0" w:color="auto"/>
                <w:left w:val="none" w:sz="0" w:space="0" w:color="auto"/>
                <w:bottom w:val="none" w:sz="0" w:space="0" w:color="auto"/>
                <w:right w:val="none" w:sz="0" w:space="0" w:color="auto"/>
              </w:divBdr>
            </w:div>
            <w:div w:id="307438645">
              <w:marLeft w:val="0"/>
              <w:marRight w:val="0"/>
              <w:marTop w:val="0"/>
              <w:marBottom w:val="0"/>
              <w:divBdr>
                <w:top w:val="none" w:sz="0" w:space="0" w:color="auto"/>
                <w:left w:val="none" w:sz="0" w:space="0" w:color="auto"/>
                <w:bottom w:val="none" w:sz="0" w:space="0" w:color="auto"/>
                <w:right w:val="none" w:sz="0" w:space="0" w:color="auto"/>
              </w:divBdr>
            </w:div>
            <w:div w:id="261257710">
              <w:marLeft w:val="0"/>
              <w:marRight w:val="0"/>
              <w:marTop w:val="0"/>
              <w:marBottom w:val="0"/>
              <w:divBdr>
                <w:top w:val="none" w:sz="0" w:space="0" w:color="auto"/>
                <w:left w:val="none" w:sz="0" w:space="0" w:color="auto"/>
                <w:bottom w:val="none" w:sz="0" w:space="0" w:color="auto"/>
                <w:right w:val="none" w:sz="0" w:space="0" w:color="auto"/>
              </w:divBdr>
            </w:div>
            <w:div w:id="1248080731">
              <w:marLeft w:val="0"/>
              <w:marRight w:val="0"/>
              <w:marTop w:val="0"/>
              <w:marBottom w:val="0"/>
              <w:divBdr>
                <w:top w:val="none" w:sz="0" w:space="0" w:color="auto"/>
                <w:left w:val="none" w:sz="0" w:space="0" w:color="auto"/>
                <w:bottom w:val="none" w:sz="0" w:space="0" w:color="auto"/>
                <w:right w:val="none" w:sz="0" w:space="0" w:color="auto"/>
              </w:divBdr>
            </w:div>
            <w:div w:id="971863660">
              <w:marLeft w:val="0"/>
              <w:marRight w:val="0"/>
              <w:marTop w:val="0"/>
              <w:marBottom w:val="0"/>
              <w:divBdr>
                <w:top w:val="none" w:sz="0" w:space="0" w:color="auto"/>
                <w:left w:val="none" w:sz="0" w:space="0" w:color="auto"/>
                <w:bottom w:val="none" w:sz="0" w:space="0" w:color="auto"/>
                <w:right w:val="none" w:sz="0" w:space="0" w:color="auto"/>
              </w:divBdr>
            </w:div>
            <w:div w:id="817694692">
              <w:marLeft w:val="0"/>
              <w:marRight w:val="0"/>
              <w:marTop w:val="0"/>
              <w:marBottom w:val="0"/>
              <w:divBdr>
                <w:top w:val="none" w:sz="0" w:space="0" w:color="auto"/>
                <w:left w:val="none" w:sz="0" w:space="0" w:color="auto"/>
                <w:bottom w:val="none" w:sz="0" w:space="0" w:color="auto"/>
                <w:right w:val="none" w:sz="0" w:space="0" w:color="auto"/>
              </w:divBdr>
            </w:div>
            <w:div w:id="1380276479">
              <w:marLeft w:val="0"/>
              <w:marRight w:val="0"/>
              <w:marTop w:val="0"/>
              <w:marBottom w:val="0"/>
              <w:divBdr>
                <w:top w:val="none" w:sz="0" w:space="0" w:color="auto"/>
                <w:left w:val="none" w:sz="0" w:space="0" w:color="auto"/>
                <w:bottom w:val="none" w:sz="0" w:space="0" w:color="auto"/>
                <w:right w:val="none" w:sz="0" w:space="0" w:color="auto"/>
              </w:divBdr>
            </w:div>
            <w:div w:id="1226136820">
              <w:marLeft w:val="0"/>
              <w:marRight w:val="0"/>
              <w:marTop w:val="0"/>
              <w:marBottom w:val="0"/>
              <w:divBdr>
                <w:top w:val="none" w:sz="0" w:space="0" w:color="auto"/>
                <w:left w:val="none" w:sz="0" w:space="0" w:color="auto"/>
                <w:bottom w:val="none" w:sz="0" w:space="0" w:color="auto"/>
                <w:right w:val="none" w:sz="0" w:space="0" w:color="auto"/>
              </w:divBdr>
            </w:div>
            <w:div w:id="378238111">
              <w:marLeft w:val="0"/>
              <w:marRight w:val="0"/>
              <w:marTop w:val="0"/>
              <w:marBottom w:val="0"/>
              <w:divBdr>
                <w:top w:val="none" w:sz="0" w:space="0" w:color="auto"/>
                <w:left w:val="none" w:sz="0" w:space="0" w:color="auto"/>
                <w:bottom w:val="none" w:sz="0" w:space="0" w:color="auto"/>
                <w:right w:val="none" w:sz="0" w:space="0" w:color="auto"/>
              </w:divBdr>
            </w:div>
            <w:div w:id="548690247">
              <w:marLeft w:val="0"/>
              <w:marRight w:val="0"/>
              <w:marTop w:val="0"/>
              <w:marBottom w:val="0"/>
              <w:divBdr>
                <w:top w:val="none" w:sz="0" w:space="0" w:color="auto"/>
                <w:left w:val="none" w:sz="0" w:space="0" w:color="auto"/>
                <w:bottom w:val="none" w:sz="0" w:space="0" w:color="auto"/>
                <w:right w:val="none" w:sz="0" w:space="0" w:color="auto"/>
              </w:divBdr>
            </w:div>
            <w:div w:id="777720369">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526482169">
              <w:marLeft w:val="0"/>
              <w:marRight w:val="0"/>
              <w:marTop w:val="0"/>
              <w:marBottom w:val="0"/>
              <w:divBdr>
                <w:top w:val="none" w:sz="0" w:space="0" w:color="auto"/>
                <w:left w:val="none" w:sz="0" w:space="0" w:color="auto"/>
                <w:bottom w:val="none" w:sz="0" w:space="0" w:color="auto"/>
                <w:right w:val="none" w:sz="0" w:space="0" w:color="auto"/>
              </w:divBdr>
            </w:div>
            <w:div w:id="266424611">
              <w:marLeft w:val="0"/>
              <w:marRight w:val="0"/>
              <w:marTop w:val="0"/>
              <w:marBottom w:val="0"/>
              <w:divBdr>
                <w:top w:val="none" w:sz="0" w:space="0" w:color="auto"/>
                <w:left w:val="none" w:sz="0" w:space="0" w:color="auto"/>
                <w:bottom w:val="none" w:sz="0" w:space="0" w:color="auto"/>
                <w:right w:val="none" w:sz="0" w:space="0" w:color="auto"/>
              </w:divBdr>
            </w:div>
            <w:div w:id="1225531627">
              <w:marLeft w:val="0"/>
              <w:marRight w:val="0"/>
              <w:marTop w:val="0"/>
              <w:marBottom w:val="0"/>
              <w:divBdr>
                <w:top w:val="none" w:sz="0" w:space="0" w:color="auto"/>
                <w:left w:val="none" w:sz="0" w:space="0" w:color="auto"/>
                <w:bottom w:val="none" w:sz="0" w:space="0" w:color="auto"/>
                <w:right w:val="none" w:sz="0" w:space="0" w:color="auto"/>
              </w:divBdr>
            </w:div>
            <w:div w:id="1449357076">
              <w:marLeft w:val="0"/>
              <w:marRight w:val="0"/>
              <w:marTop w:val="0"/>
              <w:marBottom w:val="0"/>
              <w:divBdr>
                <w:top w:val="none" w:sz="0" w:space="0" w:color="auto"/>
                <w:left w:val="none" w:sz="0" w:space="0" w:color="auto"/>
                <w:bottom w:val="none" w:sz="0" w:space="0" w:color="auto"/>
                <w:right w:val="none" w:sz="0" w:space="0" w:color="auto"/>
              </w:divBdr>
            </w:div>
            <w:div w:id="1801150552">
              <w:marLeft w:val="0"/>
              <w:marRight w:val="0"/>
              <w:marTop w:val="0"/>
              <w:marBottom w:val="0"/>
              <w:divBdr>
                <w:top w:val="none" w:sz="0" w:space="0" w:color="auto"/>
                <w:left w:val="none" w:sz="0" w:space="0" w:color="auto"/>
                <w:bottom w:val="none" w:sz="0" w:space="0" w:color="auto"/>
                <w:right w:val="none" w:sz="0" w:space="0" w:color="auto"/>
              </w:divBdr>
            </w:div>
            <w:div w:id="1067876121">
              <w:marLeft w:val="0"/>
              <w:marRight w:val="0"/>
              <w:marTop w:val="0"/>
              <w:marBottom w:val="0"/>
              <w:divBdr>
                <w:top w:val="none" w:sz="0" w:space="0" w:color="auto"/>
                <w:left w:val="none" w:sz="0" w:space="0" w:color="auto"/>
                <w:bottom w:val="none" w:sz="0" w:space="0" w:color="auto"/>
                <w:right w:val="none" w:sz="0" w:space="0" w:color="auto"/>
              </w:divBdr>
            </w:div>
            <w:div w:id="375660857">
              <w:marLeft w:val="0"/>
              <w:marRight w:val="0"/>
              <w:marTop w:val="0"/>
              <w:marBottom w:val="0"/>
              <w:divBdr>
                <w:top w:val="none" w:sz="0" w:space="0" w:color="auto"/>
                <w:left w:val="none" w:sz="0" w:space="0" w:color="auto"/>
                <w:bottom w:val="none" w:sz="0" w:space="0" w:color="auto"/>
                <w:right w:val="none" w:sz="0" w:space="0" w:color="auto"/>
              </w:divBdr>
            </w:div>
            <w:div w:id="611790146">
              <w:marLeft w:val="0"/>
              <w:marRight w:val="0"/>
              <w:marTop w:val="0"/>
              <w:marBottom w:val="0"/>
              <w:divBdr>
                <w:top w:val="none" w:sz="0" w:space="0" w:color="auto"/>
                <w:left w:val="none" w:sz="0" w:space="0" w:color="auto"/>
                <w:bottom w:val="none" w:sz="0" w:space="0" w:color="auto"/>
                <w:right w:val="none" w:sz="0" w:space="0" w:color="auto"/>
              </w:divBdr>
            </w:div>
            <w:div w:id="1402370752">
              <w:marLeft w:val="0"/>
              <w:marRight w:val="0"/>
              <w:marTop w:val="0"/>
              <w:marBottom w:val="0"/>
              <w:divBdr>
                <w:top w:val="none" w:sz="0" w:space="0" w:color="auto"/>
                <w:left w:val="none" w:sz="0" w:space="0" w:color="auto"/>
                <w:bottom w:val="none" w:sz="0" w:space="0" w:color="auto"/>
                <w:right w:val="none" w:sz="0" w:space="0" w:color="auto"/>
              </w:divBdr>
            </w:div>
            <w:div w:id="1106997314">
              <w:marLeft w:val="0"/>
              <w:marRight w:val="0"/>
              <w:marTop w:val="0"/>
              <w:marBottom w:val="0"/>
              <w:divBdr>
                <w:top w:val="none" w:sz="0" w:space="0" w:color="auto"/>
                <w:left w:val="none" w:sz="0" w:space="0" w:color="auto"/>
                <w:bottom w:val="none" w:sz="0" w:space="0" w:color="auto"/>
                <w:right w:val="none" w:sz="0" w:space="0" w:color="auto"/>
              </w:divBdr>
            </w:div>
            <w:div w:id="823860590">
              <w:marLeft w:val="0"/>
              <w:marRight w:val="0"/>
              <w:marTop w:val="0"/>
              <w:marBottom w:val="0"/>
              <w:divBdr>
                <w:top w:val="none" w:sz="0" w:space="0" w:color="auto"/>
                <w:left w:val="none" w:sz="0" w:space="0" w:color="auto"/>
                <w:bottom w:val="none" w:sz="0" w:space="0" w:color="auto"/>
                <w:right w:val="none" w:sz="0" w:space="0" w:color="auto"/>
              </w:divBdr>
            </w:div>
            <w:div w:id="626279030">
              <w:marLeft w:val="0"/>
              <w:marRight w:val="0"/>
              <w:marTop w:val="0"/>
              <w:marBottom w:val="0"/>
              <w:divBdr>
                <w:top w:val="none" w:sz="0" w:space="0" w:color="auto"/>
                <w:left w:val="none" w:sz="0" w:space="0" w:color="auto"/>
                <w:bottom w:val="none" w:sz="0" w:space="0" w:color="auto"/>
                <w:right w:val="none" w:sz="0" w:space="0" w:color="auto"/>
              </w:divBdr>
            </w:div>
            <w:div w:id="1283146132">
              <w:marLeft w:val="0"/>
              <w:marRight w:val="0"/>
              <w:marTop w:val="0"/>
              <w:marBottom w:val="0"/>
              <w:divBdr>
                <w:top w:val="none" w:sz="0" w:space="0" w:color="auto"/>
                <w:left w:val="none" w:sz="0" w:space="0" w:color="auto"/>
                <w:bottom w:val="none" w:sz="0" w:space="0" w:color="auto"/>
                <w:right w:val="none" w:sz="0" w:space="0" w:color="auto"/>
              </w:divBdr>
            </w:div>
            <w:div w:id="1613854748">
              <w:marLeft w:val="0"/>
              <w:marRight w:val="0"/>
              <w:marTop w:val="0"/>
              <w:marBottom w:val="0"/>
              <w:divBdr>
                <w:top w:val="none" w:sz="0" w:space="0" w:color="auto"/>
                <w:left w:val="none" w:sz="0" w:space="0" w:color="auto"/>
                <w:bottom w:val="none" w:sz="0" w:space="0" w:color="auto"/>
                <w:right w:val="none" w:sz="0" w:space="0" w:color="auto"/>
              </w:divBdr>
            </w:div>
            <w:div w:id="1694913026">
              <w:marLeft w:val="0"/>
              <w:marRight w:val="0"/>
              <w:marTop w:val="0"/>
              <w:marBottom w:val="0"/>
              <w:divBdr>
                <w:top w:val="none" w:sz="0" w:space="0" w:color="auto"/>
                <w:left w:val="none" w:sz="0" w:space="0" w:color="auto"/>
                <w:bottom w:val="none" w:sz="0" w:space="0" w:color="auto"/>
                <w:right w:val="none" w:sz="0" w:space="0" w:color="auto"/>
              </w:divBdr>
            </w:div>
            <w:div w:id="1210844803">
              <w:marLeft w:val="0"/>
              <w:marRight w:val="0"/>
              <w:marTop w:val="0"/>
              <w:marBottom w:val="0"/>
              <w:divBdr>
                <w:top w:val="none" w:sz="0" w:space="0" w:color="auto"/>
                <w:left w:val="none" w:sz="0" w:space="0" w:color="auto"/>
                <w:bottom w:val="none" w:sz="0" w:space="0" w:color="auto"/>
                <w:right w:val="none" w:sz="0" w:space="0" w:color="auto"/>
              </w:divBdr>
            </w:div>
            <w:div w:id="1564292061">
              <w:marLeft w:val="0"/>
              <w:marRight w:val="0"/>
              <w:marTop w:val="0"/>
              <w:marBottom w:val="0"/>
              <w:divBdr>
                <w:top w:val="none" w:sz="0" w:space="0" w:color="auto"/>
                <w:left w:val="none" w:sz="0" w:space="0" w:color="auto"/>
                <w:bottom w:val="none" w:sz="0" w:space="0" w:color="auto"/>
                <w:right w:val="none" w:sz="0" w:space="0" w:color="auto"/>
              </w:divBdr>
            </w:div>
            <w:div w:id="702169930">
              <w:marLeft w:val="0"/>
              <w:marRight w:val="0"/>
              <w:marTop w:val="0"/>
              <w:marBottom w:val="0"/>
              <w:divBdr>
                <w:top w:val="none" w:sz="0" w:space="0" w:color="auto"/>
                <w:left w:val="none" w:sz="0" w:space="0" w:color="auto"/>
                <w:bottom w:val="none" w:sz="0" w:space="0" w:color="auto"/>
                <w:right w:val="none" w:sz="0" w:space="0" w:color="auto"/>
              </w:divBdr>
            </w:div>
            <w:div w:id="140317920">
              <w:marLeft w:val="0"/>
              <w:marRight w:val="0"/>
              <w:marTop w:val="0"/>
              <w:marBottom w:val="0"/>
              <w:divBdr>
                <w:top w:val="none" w:sz="0" w:space="0" w:color="auto"/>
                <w:left w:val="none" w:sz="0" w:space="0" w:color="auto"/>
                <w:bottom w:val="none" w:sz="0" w:space="0" w:color="auto"/>
                <w:right w:val="none" w:sz="0" w:space="0" w:color="auto"/>
              </w:divBdr>
            </w:div>
            <w:div w:id="1533372664">
              <w:marLeft w:val="0"/>
              <w:marRight w:val="0"/>
              <w:marTop w:val="0"/>
              <w:marBottom w:val="0"/>
              <w:divBdr>
                <w:top w:val="none" w:sz="0" w:space="0" w:color="auto"/>
                <w:left w:val="none" w:sz="0" w:space="0" w:color="auto"/>
                <w:bottom w:val="none" w:sz="0" w:space="0" w:color="auto"/>
                <w:right w:val="none" w:sz="0" w:space="0" w:color="auto"/>
              </w:divBdr>
            </w:div>
            <w:div w:id="366412962">
              <w:marLeft w:val="0"/>
              <w:marRight w:val="0"/>
              <w:marTop w:val="0"/>
              <w:marBottom w:val="0"/>
              <w:divBdr>
                <w:top w:val="none" w:sz="0" w:space="0" w:color="auto"/>
                <w:left w:val="none" w:sz="0" w:space="0" w:color="auto"/>
                <w:bottom w:val="none" w:sz="0" w:space="0" w:color="auto"/>
                <w:right w:val="none" w:sz="0" w:space="0" w:color="auto"/>
              </w:divBdr>
            </w:div>
            <w:div w:id="1235893482">
              <w:marLeft w:val="0"/>
              <w:marRight w:val="0"/>
              <w:marTop w:val="0"/>
              <w:marBottom w:val="0"/>
              <w:divBdr>
                <w:top w:val="none" w:sz="0" w:space="0" w:color="auto"/>
                <w:left w:val="none" w:sz="0" w:space="0" w:color="auto"/>
                <w:bottom w:val="none" w:sz="0" w:space="0" w:color="auto"/>
                <w:right w:val="none" w:sz="0" w:space="0" w:color="auto"/>
              </w:divBdr>
            </w:div>
            <w:div w:id="2144035620">
              <w:marLeft w:val="0"/>
              <w:marRight w:val="0"/>
              <w:marTop w:val="0"/>
              <w:marBottom w:val="0"/>
              <w:divBdr>
                <w:top w:val="none" w:sz="0" w:space="0" w:color="auto"/>
                <w:left w:val="none" w:sz="0" w:space="0" w:color="auto"/>
                <w:bottom w:val="none" w:sz="0" w:space="0" w:color="auto"/>
                <w:right w:val="none" w:sz="0" w:space="0" w:color="auto"/>
              </w:divBdr>
            </w:div>
            <w:div w:id="1958177102">
              <w:marLeft w:val="0"/>
              <w:marRight w:val="0"/>
              <w:marTop w:val="0"/>
              <w:marBottom w:val="0"/>
              <w:divBdr>
                <w:top w:val="none" w:sz="0" w:space="0" w:color="auto"/>
                <w:left w:val="none" w:sz="0" w:space="0" w:color="auto"/>
                <w:bottom w:val="none" w:sz="0" w:space="0" w:color="auto"/>
                <w:right w:val="none" w:sz="0" w:space="0" w:color="auto"/>
              </w:divBdr>
            </w:div>
            <w:div w:id="58985656">
              <w:marLeft w:val="0"/>
              <w:marRight w:val="0"/>
              <w:marTop w:val="0"/>
              <w:marBottom w:val="0"/>
              <w:divBdr>
                <w:top w:val="none" w:sz="0" w:space="0" w:color="auto"/>
                <w:left w:val="none" w:sz="0" w:space="0" w:color="auto"/>
                <w:bottom w:val="none" w:sz="0" w:space="0" w:color="auto"/>
                <w:right w:val="none" w:sz="0" w:space="0" w:color="auto"/>
              </w:divBdr>
            </w:div>
            <w:div w:id="212231568">
              <w:marLeft w:val="0"/>
              <w:marRight w:val="0"/>
              <w:marTop w:val="0"/>
              <w:marBottom w:val="0"/>
              <w:divBdr>
                <w:top w:val="none" w:sz="0" w:space="0" w:color="auto"/>
                <w:left w:val="none" w:sz="0" w:space="0" w:color="auto"/>
                <w:bottom w:val="none" w:sz="0" w:space="0" w:color="auto"/>
                <w:right w:val="none" w:sz="0" w:space="0" w:color="auto"/>
              </w:divBdr>
            </w:div>
            <w:div w:id="1872108706">
              <w:marLeft w:val="0"/>
              <w:marRight w:val="0"/>
              <w:marTop w:val="0"/>
              <w:marBottom w:val="0"/>
              <w:divBdr>
                <w:top w:val="none" w:sz="0" w:space="0" w:color="auto"/>
                <w:left w:val="none" w:sz="0" w:space="0" w:color="auto"/>
                <w:bottom w:val="none" w:sz="0" w:space="0" w:color="auto"/>
                <w:right w:val="none" w:sz="0" w:space="0" w:color="auto"/>
              </w:divBdr>
            </w:div>
            <w:div w:id="275411729">
              <w:marLeft w:val="0"/>
              <w:marRight w:val="0"/>
              <w:marTop w:val="0"/>
              <w:marBottom w:val="0"/>
              <w:divBdr>
                <w:top w:val="none" w:sz="0" w:space="0" w:color="auto"/>
                <w:left w:val="none" w:sz="0" w:space="0" w:color="auto"/>
                <w:bottom w:val="none" w:sz="0" w:space="0" w:color="auto"/>
                <w:right w:val="none" w:sz="0" w:space="0" w:color="auto"/>
              </w:divBdr>
            </w:div>
            <w:div w:id="94597953">
              <w:marLeft w:val="0"/>
              <w:marRight w:val="0"/>
              <w:marTop w:val="0"/>
              <w:marBottom w:val="0"/>
              <w:divBdr>
                <w:top w:val="none" w:sz="0" w:space="0" w:color="auto"/>
                <w:left w:val="none" w:sz="0" w:space="0" w:color="auto"/>
                <w:bottom w:val="none" w:sz="0" w:space="0" w:color="auto"/>
                <w:right w:val="none" w:sz="0" w:space="0" w:color="auto"/>
              </w:divBdr>
            </w:div>
            <w:div w:id="1048605484">
              <w:marLeft w:val="0"/>
              <w:marRight w:val="0"/>
              <w:marTop w:val="0"/>
              <w:marBottom w:val="0"/>
              <w:divBdr>
                <w:top w:val="none" w:sz="0" w:space="0" w:color="auto"/>
                <w:left w:val="none" w:sz="0" w:space="0" w:color="auto"/>
                <w:bottom w:val="none" w:sz="0" w:space="0" w:color="auto"/>
                <w:right w:val="none" w:sz="0" w:space="0" w:color="auto"/>
              </w:divBdr>
            </w:div>
            <w:div w:id="143350713">
              <w:marLeft w:val="0"/>
              <w:marRight w:val="0"/>
              <w:marTop w:val="0"/>
              <w:marBottom w:val="0"/>
              <w:divBdr>
                <w:top w:val="none" w:sz="0" w:space="0" w:color="auto"/>
                <w:left w:val="none" w:sz="0" w:space="0" w:color="auto"/>
                <w:bottom w:val="none" w:sz="0" w:space="0" w:color="auto"/>
                <w:right w:val="none" w:sz="0" w:space="0" w:color="auto"/>
              </w:divBdr>
            </w:div>
            <w:div w:id="1796482630">
              <w:marLeft w:val="0"/>
              <w:marRight w:val="0"/>
              <w:marTop w:val="0"/>
              <w:marBottom w:val="0"/>
              <w:divBdr>
                <w:top w:val="none" w:sz="0" w:space="0" w:color="auto"/>
                <w:left w:val="none" w:sz="0" w:space="0" w:color="auto"/>
                <w:bottom w:val="none" w:sz="0" w:space="0" w:color="auto"/>
                <w:right w:val="none" w:sz="0" w:space="0" w:color="auto"/>
              </w:divBdr>
            </w:div>
            <w:div w:id="1572929817">
              <w:marLeft w:val="0"/>
              <w:marRight w:val="0"/>
              <w:marTop w:val="0"/>
              <w:marBottom w:val="0"/>
              <w:divBdr>
                <w:top w:val="none" w:sz="0" w:space="0" w:color="auto"/>
                <w:left w:val="none" w:sz="0" w:space="0" w:color="auto"/>
                <w:bottom w:val="none" w:sz="0" w:space="0" w:color="auto"/>
                <w:right w:val="none" w:sz="0" w:space="0" w:color="auto"/>
              </w:divBdr>
            </w:div>
            <w:div w:id="625622938">
              <w:marLeft w:val="0"/>
              <w:marRight w:val="0"/>
              <w:marTop w:val="0"/>
              <w:marBottom w:val="0"/>
              <w:divBdr>
                <w:top w:val="none" w:sz="0" w:space="0" w:color="auto"/>
                <w:left w:val="none" w:sz="0" w:space="0" w:color="auto"/>
                <w:bottom w:val="none" w:sz="0" w:space="0" w:color="auto"/>
                <w:right w:val="none" w:sz="0" w:space="0" w:color="auto"/>
              </w:divBdr>
            </w:div>
            <w:div w:id="89356765">
              <w:marLeft w:val="0"/>
              <w:marRight w:val="0"/>
              <w:marTop w:val="0"/>
              <w:marBottom w:val="0"/>
              <w:divBdr>
                <w:top w:val="none" w:sz="0" w:space="0" w:color="auto"/>
                <w:left w:val="none" w:sz="0" w:space="0" w:color="auto"/>
                <w:bottom w:val="none" w:sz="0" w:space="0" w:color="auto"/>
                <w:right w:val="none" w:sz="0" w:space="0" w:color="auto"/>
              </w:divBdr>
            </w:div>
            <w:div w:id="1079716848">
              <w:marLeft w:val="0"/>
              <w:marRight w:val="0"/>
              <w:marTop w:val="0"/>
              <w:marBottom w:val="0"/>
              <w:divBdr>
                <w:top w:val="none" w:sz="0" w:space="0" w:color="auto"/>
                <w:left w:val="none" w:sz="0" w:space="0" w:color="auto"/>
                <w:bottom w:val="none" w:sz="0" w:space="0" w:color="auto"/>
                <w:right w:val="none" w:sz="0" w:space="0" w:color="auto"/>
              </w:divBdr>
            </w:div>
            <w:div w:id="526793666">
              <w:marLeft w:val="0"/>
              <w:marRight w:val="0"/>
              <w:marTop w:val="0"/>
              <w:marBottom w:val="0"/>
              <w:divBdr>
                <w:top w:val="none" w:sz="0" w:space="0" w:color="auto"/>
                <w:left w:val="none" w:sz="0" w:space="0" w:color="auto"/>
                <w:bottom w:val="none" w:sz="0" w:space="0" w:color="auto"/>
                <w:right w:val="none" w:sz="0" w:space="0" w:color="auto"/>
              </w:divBdr>
            </w:div>
            <w:div w:id="754861422">
              <w:marLeft w:val="0"/>
              <w:marRight w:val="0"/>
              <w:marTop w:val="0"/>
              <w:marBottom w:val="0"/>
              <w:divBdr>
                <w:top w:val="none" w:sz="0" w:space="0" w:color="auto"/>
                <w:left w:val="none" w:sz="0" w:space="0" w:color="auto"/>
                <w:bottom w:val="none" w:sz="0" w:space="0" w:color="auto"/>
                <w:right w:val="none" w:sz="0" w:space="0" w:color="auto"/>
              </w:divBdr>
            </w:div>
            <w:div w:id="711854406">
              <w:marLeft w:val="0"/>
              <w:marRight w:val="0"/>
              <w:marTop w:val="0"/>
              <w:marBottom w:val="0"/>
              <w:divBdr>
                <w:top w:val="none" w:sz="0" w:space="0" w:color="auto"/>
                <w:left w:val="none" w:sz="0" w:space="0" w:color="auto"/>
                <w:bottom w:val="none" w:sz="0" w:space="0" w:color="auto"/>
                <w:right w:val="none" w:sz="0" w:space="0" w:color="auto"/>
              </w:divBdr>
            </w:div>
            <w:div w:id="1359430804">
              <w:marLeft w:val="0"/>
              <w:marRight w:val="0"/>
              <w:marTop w:val="0"/>
              <w:marBottom w:val="0"/>
              <w:divBdr>
                <w:top w:val="none" w:sz="0" w:space="0" w:color="auto"/>
                <w:left w:val="none" w:sz="0" w:space="0" w:color="auto"/>
                <w:bottom w:val="none" w:sz="0" w:space="0" w:color="auto"/>
                <w:right w:val="none" w:sz="0" w:space="0" w:color="auto"/>
              </w:divBdr>
            </w:div>
            <w:div w:id="140969040">
              <w:marLeft w:val="0"/>
              <w:marRight w:val="0"/>
              <w:marTop w:val="0"/>
              <w:marBottom w:val="0"/>
              <w:divBdr>
                <w:top w:val="none" w:sz="0" w:space="0" w:color="auto"/>
                <w:left w:val="none" w:sz="0" w:space="0" w:color="auto"/>
                <w:bottom w:val="none" w:sz="0" w:space="0" w:color="auto"/>
                <w:right w:val="none" w:sz="0" w:space="0" w:color="auto"/>
              </w:divBdr>
            </w:div>
            <w:div w:id="2114469904">
              <w:marLeft w:val="0"/>
              <w:marRight w:val="0"/>
              <w:marTop w:val="0"/>
              <w:marBottom w:val="0"/>
              <w:divBdr>
                <w:top w:val="none" w:sz="0" w:space="0" w:color="auto"/>
                <w:left w:val="none" w:sz="0" w:space="0" w:color="auto"/>
                <w:bottom w:val="none" w:sz="0" w:space="0" w:color="auto"/>
                <w:right w:val="none" w:sz="0" w:space="0" w:color="auto"/>
              </w:divBdr>
            </w:div>
            <w:div w:id="905842286">
              <w:marLeft w:val="0"/>
              <w:marRight w:val="0"/>
              <w:marTop w:val="0"/>
              <w:marBottom w:val="0"/>
              <w:divBdr>
                <w:top w:val="none" w:sz="0" w:space="0" w:color="auto"/>
                <w:left w:val="none" w:sz="0" w:space="0" w:color="auto"/>
                <w:bottom w:val="none" w:sz="0" w:space="0" w:color="auto"/>
                <w:right w:val="none" w:sz="0" w:space="0" w:color="auto"/>
              </w:divBdr>
            </w:div>
            <w:div w:id="770203632">
              <w:marLeft w:val="0"/>
              <w:marRight w:val="0"/>
              <w:marTop w:val="0"/>
              <w:marBottom w:val="0"/>
              <w:divBdr>
                <w:top w:val="none" w:sz="0" w:space="0" w:color="auto"/>
                <w:left w:val="none" w:sz="0" w:space="0" w:color="auto"/>
                <w:bottom w:val="none" w:sz="0" w:space="0" w:color="auto"/>
                <w:right w:val="none" w:sz="0" w:space="0" w:color="auto"/>
              </w:divBdr>
            </w:div>
            <w:div w:id="245655513">
              <w:marLeft w:val="0"/>
              <w:marRight w:val="0"/>
              <w:marTop w:val="0"/>
              <w:marBottom w:val="0"/>
              <w:divBdr>
                <w:top w:val="none" w:sz="0" w:space="0" w:color="auto"/>
                <w:left w:val="none" w:sz="0" w:space="0" w:color="auto"/>
                <w:bottom w:val="none" w:sz="0" w:space="0" w:color="auto"/>
                <w:right w:val="none" w:sz="0" w:space="0" w:color="auto"/>
              </w:divBdr>
            </w:div>
            <w:div w:id="333454690">
              <w:marLeft w:val="0"/>
              <w:marRight w:val="0"/>
              <w:marTop w:val="0"/>
              <w:marBottom w:val="0"/>
              <w:divBdr>
                <w:top w:val="none" w:sz="0" w:space="0" w:color="auto"/>
                <w:left w:val="none" w:sz="0" w:space="0" w:color="auto"/>
                <w:bottom w:val="none" w:sz="0" w:space="0" w:color="auto"/>
                <w:right w:val="none" w:sz="0" w:space="0" w:color="auto"/>
              </w:divBdr>
            </w:div>
            <w:div w:id="1193419863">
              <w:marLeft w:val="0"/>
              <w:marRight w:val="0"/>
              <w:marTop w:val="0"/>
              <w:marBottom w:val="0"/>
              <w:divBdr>
                <w:top w:val="none" w:sz="0" w:space="0" w:color="auto"/>
                <w:left w:val="none" w:sz="0" w:space="0" w:color="auto"/>
                <w:bottom w:val="none" w:sz="0" w:space="0" w:color="auto"/>
                <w:right w:val="none" w:sz="0" w:space="0" w:color="auto"/>
              </w:divBdr>
            </w:div>
            <w:div w:id="1092707122">
              <w:marLeft w:val="0"/>
              <w:marRight w:val="0"/>
              <w:marTop w:val="0"/>
              <w:marBottom w:val="0"/>
              <w:divBdr>
                <w:top w:val="none" w:sz="0" w:space="0" w:color="auto"/>
                <w:left w:val="none" w:sz="0" w:space="0" w:color="auto"/>
                <w:bottom w:val="none" w:sz="0" w:space="0" w:color="auto"/>
                <w:right w:val="none" w:sz="0" w:space="0" w:color="auto"/>
              </w:divBdr>
            </w:div>
            <w:div w:id="662972400">
              <w:marLeft w:val="0"/>
              <w:marRight w:val="0"/>
              <w:marTop w:val="0"/>
              <w:marBottom w:val="0"/>
              <w:divBdr>
                <w:top w:val="none" w:sz="0" w:space="0" w:color="auto"/>
                <w:left w:val="none" w:sz="0" w:space="0" w:color="auto"/>
                <w:bottom w:val="none" w:sz="0" w:space="0" w:color="auto"/>
                <w:right w:val="none" w:sz="0" w:space="0" w:color="auto"/>
              </w:divBdr>
            </w:div>
            <w:div w:id="952782266">
              <w:marLeft w:val="0"/>
              <w:marRight w:val="0"/>
              <w:marTop w:val="0"/>
              <w:marBottom w:val="0"/>
              <w:divBdr>
                <w:top w:val="none" w:sz="0" w:space="0" w:color="auto"/>
                <w:left w:val="none" w:sz="0" w:space="0" w:color="auto"/>
                <w:bottom w:val="none" w:sz="0" w:space="0" w:color="auto"/>
                <w:right w:val="none" w:sz="0" w:space="0" w:color="auto"/>
              </w:divBdr>
            </w:div>
            <w:div w:id="2141528098">
              <w:marLeft w:val="0"/>
              <w:marRight w:val="0"/>
              <w:marTop w:val="0"/>
              <w:marBottom w:val="0"/>
              <w:divBdr>
                <w:top w:val="none" w:sz="0" w:space="0" w:color="auto"/>
                <w:left w:val="none" w:sz="0" w:space="0" w:color="auto"/>
                <w:bottom w:val="none" w:sz="0" w:space="0" w:color="auto"/>
                <w:right w:val="none" w:sz="0" w:space="0" w:color="auto"/>
              </w:divBdr>
            </w:div>
            <w:div w:id="1201895249">
              <w:marLeft w:val="0"/>
              <w:marRight w:val="0"/>
              <w:marTop w:val="0"/>
              <w:marBottom w:val="0"/>
              <w:divBdr>
                <w:top w:val="none" w:sz="0" w:space="0" w:color="auto"/>
                <w:left w:val="none" w:sz="0" w:space="0" w:color="auto"/>
                <w:bottom w:val="none" w:sz="0" w:space="0" w:color="auto"/>
                <w:right w:val="none" w:sz="0" w:space="0" w:color="auto"/>
              </w:divBdr>
            </w:div>
            <w:div w:id="333804392">
              <w:marLeft w:val="0"/>
              <w:marRight w:val="0"/>
              <w:marTop w:val="0"/>
              <w:marBottom w:val="0"/>
              <w:divBdr>
                <w:top w:val="none" w:sz="0" w:space="0" w:color="auto"/>
                <w:left w:val="none" w:sz="0" w:space="0" w:color="auto"/>
                <w:bottom w:val="none" w:sz="0" w:space="0" w:color="auto"/>
                <w:right w:val="none" w:sz="0" w:space="0" w:color="auto"/>
              </w:divBdr>
            </w:div>
            <w:div w:id="2016683092">
              <w:marLeft w:val="0"/>
              <w:marRight w:val="0"/>
              <w:marTop w:val="0"/>
              <w:marBottom w:val="0"/>
              <w:divBdr>
                <w:top w:val="none" w:sz="0" w:space="0" w:color="auto"/>
                <w:left w:val="none" w:sz="0" w:space="0" w:color="auto"/>
                <w:bottom w:val="none" w:sz="0" w:space="0" w:color="auto"/>
                <w:right w:val="none" w:sz="0" w:space="0" w:color="auto"/>
              </w:divBdr>
            </w:div>
            <w:div w:id="1032800687">
              <w:marLeft w:val="0"/>
              <w:marRight w:val="0"/>
              <w:marTop w:val="0"/>
              <w:marBottom w:val="0"/>
              <w:divBdr>
                <w:top w:val="none" w:sz="0" w:space="0" w:color="auto"/>
                <w:left w:val="none" w:sz="0" w:space="0" w:color="auto"/>
                <w:bottom w:val="none" w:sz="0" w:space="0" w:color="auto"/>
                <w:right w:val="none" w:sz="0" w:space="0" w:color="auto"/>
              </w:divBdr>
            </w:div>
            <w:div w:id="1720936423">
              <w:marLeft w:val="0"/>
              <w:marRight w:val="0"/>
              <w:marTop w:val="0"/>
              <w:marBottom w:val="0"/>
              <w:divBdr>
                <w:top w:val="none" w:sz="0" w:space="0" w:color="auto"/>
                <w:left w:val="none" w:sz="0" w:space="0" w:color="auto"/>
                <w:bottom w:val="none" w:sz="0" w:space="0" w:color="auto"/>
                <w:right w:val="none" w:sz="0" w:space="0" w:color="auto"/>
              </w:divBdr>
            </w:div>
            <w:div w:id="1049839271">
              <w:marLeft w:val="0"/>
              <w:marRight w:val="0"/>
              <w:marTop w:val="0"/>
              <w:marBottom w:val="0"/>
              <w:divBdr>
                <w:top w:val="none" w:sz="0" w:space="0" w:color="auto"/>
                <w:left w:val="none" w:sz="0" w:space="0" w:color="auto"/>
                <w:bottom w:val="none" w:sz="0" w:space="0" w:color="auto"/>
                <w:right w:val="none" w:sz="0" w:space="0" w:color="auto"/>
              </w:divBdr>
            </w:div>
            <w:div w:id="585500584">
              <w:marLeft w:val="0"/>
              <w:marRight w:val="0"/>
              <w:marTop w:val="0"/>
              <w:marBottom w:val="0"/>
              <w:divBdr>
                <w:top w:val="none" w:sz="0" w:space="0" w:color="auto"/>
                <w:left w:val="none" w:sz="0" w:space="0" w:color="auto"/>
                <w:bottom w:val="none" w:sz="0" w:space="0" w:color="auto"/>
                <w:right w:val="none" w:sz="0" w:space="0" w:color="auto"/>
              </w:divBdr>
            </w:div>
            <w:div w:id="1077752261">
              <w:marLeft w:val="0"/>
              <w:marRight w:val="0"/>
              <w:marTop w:val="0"/>
              <w:marBottom w:val="0"/>
              <w:divBdr>
                <w:top w:val="none" w:sz="0" w:space="0" w:color="auto"/>
                <w:left w:val="none" w:sz="0" w:space="0" w:color="auto"/>
                <w:bottom w:val="none" w:sz="0" w:space="0" w:color="auto"/>
                <w:right w:val="none" w:sz="0" w:space="0" w:color="auto"/>
              </w:divBdr>
            </w:div>
            <w:div w:id="1864511761">
              <w:marLeft w:val="0"/>
              <w:marRight w:val="0"/>
              <w:marTop w:val="0"/>
              <w:marBottom w:val="0"/>
              <w:divBdr>
                <w:top w:val="none" w:sz="0" w:space="0" w:color="auto"/>
                <w:left w:val="none" w:sz="0" w:space="0" w:color="auto"/>
                <w:bottom w:val="none" w:sz="0" w:space="0" w:color="auto"/>
                <w:right w:val="none" w:sz="0" w:space="0" w:color="auto"/>
              </w:divBdr>
            </w:div>
            <w:div w:id="2115399462">
              <w:marLeft w:val="0"/>
              <w:marRight w:val="0"/>
              <w:marTop w:val="0"/>
              <w:marBottom w:val="0"/>
              <w:divBdr>
                <w:top w:val="none" w:sz="0" w:space="0" w:color="auto"/>
                <w:left w:val="none" w:sz="0" w:space="0" w:color="auto"/>
                <w:bottom w:val="none" w:sz="0" w:space="0" w:color="auto"/>
                <w:right w:val="none" w:sz="0" w:space="0" w:color="auto"/>
              </w:divBdr>
            </w:div>
            <w:div w:id="680204119">
              <w:marLeft w:val="0"/>
              <w:marRight w:val="0"/>
              <w:marTop w:val="0"/>
              <w:marBottom w:val="0"/>
              <w:divBdr>
                <w:top w:val="none" w:sz="0" w:space="0" w:color="auto"/>
                <w:left w:val="none" w:sz="0" w:space="0" w:color="auto"/>
                <w:bottom w:val="none" w:sz="0" w:space="0" w:color="auto"/>
                <w:right w:val="none" w:sz="0" w:space="0" w:color="auto"/>
              </w:divBdr>
            </w:div>
            <w:div w:id="38749041">
              <w:marLeft w:val="0"/>
              <w:marRight w:val="0"/>
              <w:marTop w:val="0"/>
              <w:marBottom w:val="0"/>
              <w:divBdr>
                <w:top w:val="none" w:sz="0" w:space="0" w:color="auto"/>
                <w:left w:val="none" w:sz="0" w:space="0" w:color="auto"/>
                <w:bottom w:val="none" w:sz="0" w:space="0" w:color="auto"/>
                <w:right w:val="none" w:sz="0" w:space="0" w:color="auto"/>
              </w:divBdr>
            </w:div>
            <w:div w:id="1771320224">
              <w:marLeft w:val="0"/>
              <w:marRight w:val="0"/>
              <w:marTop w:val="0"/>
              <w:marBottom w:val="0"/>
              <w:divBdr>
                <w:top w:val="none" w:sz="0" w:space="0" w:color="auto"/>
                <w:left w:val="none" w:sz="0" w:space="0" w:color="auto"/>
                <w:bottom w:val="none" w:sz="0" w:space="0" w:color="auto"/>
                <w:right w:val="none" w:sz="0" w:space="0" w:color="auto"/>
              </w:divBdr>
            </w:div>
            <w:div w:id="168445918">
              <w:marLeft w:val="0"/>
              <w:marRight w:val="0"/>
              <w:marTop w:val="0"/>
              <w:marBottom w:val="0"/>
              <w:divBdr>
                <w:top w:val="none" w:sz="0" w:space="0" w:color="auto"/>
                <w:left w:val="none" w:sz="0" w:space="0" w:color="auto"/>
                <w:bottom w:val="none" w:sz="0" w:space="0" w:color="auto"/>
                <w:right w:val="none" w:sz="0" w:space="0" w:color="auto"/>
              </w:divBdr>
            </w:div>
            <w:div w:id="816724196">
              <w:marLeft w:val="0"/>
              <w:marRight w:val="0"/>
              <w:marTop w:val="0"/>
              <w:marBottom w:val="0"/>
              <w:divBdr>
                <w:top w:val="none" w:sz="0" w:space="0" w:color="auto"/>
                <w:left w:val="none" w:sz="0" w:space="0" w:color="auto"/>
                <w:bottom w:val="none" w:sz="0" w:space="0" w:color="auto"/>
                <w:right w:val="none" w:sz="0" w:space="0" w:color="auto"/>
              </w:divBdr>
            </w:div>
            <w:div w:id="447235212">
              <w:marLeft w:val="0"/>
              <w:marRight w:val="0"/>
              <w:marTop w:val="0"/>
              <w:marBottom w:val="0"/>
              <w:divBdr>
                <w:top w:val="none" w:sz="0" w:space="0" w:color="auto"/>
                <w:left w:val="none" w:sz="0" w:space="0" w:color="auto"/>
                <w:bottom w:val="none" w:sz="0" w:space="0" w:color="auto"/>
                <w:right w:val="none" w:sz="0" w:space="0" w:color="auto"/>
              </w:divBdr>
            </w:div>
            <w:div w:id="11358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2525493">
      <w:bodyDiv w:val="1"/>
      <w:marLeft w:val="0"/>
      <w:marRight w:val="0"/>
      <w:marTop w:val="0"/>
      <w:marBottom w:val="0"/>
      <w:divBdr>
        <w:top w:val="none" w:sz="0" w:space="0" w:color="auto"/>
        <w:left w:val="none" w:sz="0" w:space="0" w:color="auto"/>
        <w:bottom w:val="none" w:sz="0" w:space="0" w:color="auto"/>
        <w:right w:val="none" w:sz="0" w:space="0" w:color="auto"/>
      </w:divBdr>
      <w:divsChild>
        <w:div w:id="1484852477">
          <w:marLeft w:val="0"/>
          <w:marRight w:val="0"/>
          <w:marTop w:val="0"/>
          <w:marBottom w:val="0"/>
          <w:divBdr>
            <w:top w:val="none" w:sz="0" w:space="0" w:color="auto"/>
            <w:left w:val="none" w:sz="0" w:space="0" w:color="auto"/>
            <w:bottom w:val="none" w:sz="0" w:space="0" w:color="auto"/>
            <w:right w:val="none" w:sz="0" w:space="0" w:color="auto"/>
          </w:divBdr>
          <w:divsChild>
            <w:div w:id="909458727">
              <w:marLeft w:val="0"/>
              <w:marRight w:val="0"/>
              <w:marTop w:val="0"/>
              <w:marBottom w:val="0"/>
              <w:divBdr>
                <w:top w:val="none" w:sz="0" w:space="0" w:color="auto"/>
                <w:left w:val="none" w:sz="0" w:space="0" w:color="auto"/>
                <w:bottom w:val="none" w:sz="0" w:space="0" w:color="auto"/>
                <w:right w:val="none" w:sz="0" w:space="0" w:color="auto"/>
              </w:divBdr>
            </w:div>
            <w:div w:id="339501915">
              <w:marLeft w:val="0"/>
              <w:marRight w:val="0"/>
              <w:marTop w:val="0"/>
              <w:marBottom w:val="0"/>
              <w:divBdr>
                <w:top w:val="none" w:sz="0" w:space="0" w:color="auto"/>
                <w:left w:val="none" w:sz="0" w:space="0" w:color="auto"/>
                <w:bottom w:val="none" w:sz="0" w:space="0" w:color="auto"/>
                <w:right w:val="none" w:sz="0" w:space="0" w:color="auto"/>
              </w:divBdr>
            </w:div>
            <w:div w:id="1215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269">
      <w:bodyDiv w:val="1"/>
      <w:marLeft w:val="0"/>
      <w:marRight w:val="0"/>
      <w:marTop w:val="0"/>
      <w:marBottom w:val="0"/>
      <w:divBdr>
        <w:top w:val="none" w:sz="0" w:space="0" w:color="auto"/>
        <w:left w:val="none" w:sz="0" w:space="0" w:color="auto"/>
        <w:bottom w:val="none" w:sz="0" w:space="0" w:color="auto"/>
        <w:right w:val="none" w:sz="0" w:space="0" w:color="auto"/>
      </w:divBdr>
      <w:divsChild>
        <w:div w:id="1398895586">
          <w:marLeft w:val="0"/>
          <w:marRight w:val="0"/>
          <w:marTop w:val="0"/>
          <w:marBottom w:val="0"/>
          <w:divBdr>
            <w:top w:val="none" w:sz="0" w:space="0" w:color="auto"/>
            <w:left w:val="none" w:sz="0" w:space="0" w:color="auto"/>
            <w:bottom w:val="none" w:sz="0" w:space="0" w:color="auto"/>
            <w:right w:val="none" w:sz="0" w:space="0" w:color="auto"/>
          </w:divBdr>
          <w:divsChild>
            <w:div w:id="1875072133">
              <w:marLeft w:val="0"/>
              <w:marRight w:val="0"/>
              <w:marTop w:val="0"/>
              <w:marBottom w:val="0"/>
              <w:divBdr>
                <w:top w:val="none" w:sz="0" w:space="0" w:color="auto"/>
                <w:left w:val="none" w:sz="0" w:space="0" w:color="auto"/>
                <w:bottom w:val="none" w:sz="0" w:space="0" w:color="auto"/>
                <w:right w:val="none" w:sz="0" w:space="0" w:color="auto"/>
              </w:divBdr>
            </w:div>
            <w:div w:id="165287566">
              <w:marLeft w:val="0"/>
              <w:marRight w:val="0"/>
              <w:marTop w:val="0"/>
              <w:marBottom w:val="0"/>
              <w:divBdr>
                <w:top w:val="none" w:sz="0" w:space="0" w:color="auto"/>
                <w:left w:val="none" w:sz="0" w:space="0" w:color="auto"/>
                <w:bottom w:val="none" w:sz="0" w:space="0" w:color="auto"/>
                <w:right w:val="none" w:sz="0" w:space="0" w:color="auto"/>
              </w:divBdr>
            </w:div>
            <w:div w:id="1299383145">
              <w:marLeft w:val="0"/>
              <w:marRight w:val="0"/>
              <w:marTop w:val="0"/>
              <w:marBottom w:val="0"/>
              <w:divBdr>
                <w:top w:val="none" w:sz="0" w:space="0" w:color="auto"/>
                <w:left w:val="none" w:sz="0" w:space="0" w:color="auto"/>
                <w:bottom w:val="none" w:sz="0" w:space="0" w:color="auto"/>
                <w:right w:val="none" w:sz="0" w:space="0" w:color="auto"/>
              </w:divBdr>
            </w:div>
            <w:div w:id="1289623369">
              <w:marLeft w:val="0"/>
              <w:marRight w:val="0"/>
              <w:marTop w:val="0"/>
              <w:marBottom w:val="0"/>
              <w:divBdr>
                <w:top w:val="none" w:sz="0" w:space="0" w:color="auto"/>
                <w:left w:val="none" w:sz="0" w:space="0" w:color="auto"/>
                <w:bottom w:val="none" w:sz="0" w:space="0" w:color="auto"/>
                <w:right w:val="none" w:sz="0" w:space="0" w:color="auto"/>
              </w:divBdr>
            </w:div>
            <w:div w:id="1761833573">
              <w:marLeft w:val="0"/>
              <w:marRight w:val="0"/>
              <w:marTop w:val="0"/>
              <w:marBottom w:val="0"/>
              <w:divBdr>
                <w:top w:val="none" w:sz="0" w:space="0" w:color="auto"/>
                <w:left w:val="none" w:sz="0" w:space="0" w:color="auto"/>
                <w:bottom w:val="none" w:sz="0" w:space="0" w:color="auto"/>
                <w:right w:val="none" w:sz="0" w:space="0" w:color="auto"/>
              </w:divBdr>
            </w:div>
            <w:div w:id="840434525">
              <w:marLeft w:val="0"/>
              <w:marRight w:val="0"/>
              <w:marTop w:val="0"/>
              <w:marBottom w:val="0"/>
              <w:divBdr>
                <w:top w:val="none" w:sz="0" w:space="0" w:color="auto"/>
                <w:left w:val="none" w:sz="0" w:space="0" w:color="auto"/>
                <w:bottom w:val="none" w:sz="0" w:space="0" w:color="auto"/>
                <w:right w:val="none" w:sz="0" w:space="0" w:color="auto"/>
              </w:divBdr>
            </w:div>
            <w:div w:id="2093550374">
              <w:marLeft w:val="0"/>
              <w:marRight w:val="0"/>
              <w:marTop w:val="0"/>
              <w:marBottom w:val="0"/>
              <w:divBdr>
                <w:top w:val="none" w:sz="0" w:space="0" w:color="auto"/>
                <w:left w:val="none" w:sz="0" w:space="0" w:color="auto"/>
                <w:bottom w:val="none" w:sz="0" w:space="0" w:color="auto"/>
                <w:right w:val="none" w:sz="0" w:space="0" w:color="auto"/>
              </w:divBdr>
            </w:div>
            <w:div w:id="1076706161">
              <w:marLeft w:val="0"/>
              <w:marRight w:val="0"/>
              <w:marTop w:val="0"/>
              <w:marBottom w:val="0"/>
              <w:divBdr>
                <w:top w:val="none" w:sz="0" w:space="0" w:color="auto"/>
                <w:left w:val="none" w:sz="0" w:space="0" w:color="auto"/>
                <w:bottom w:val="none" w:sz="0" w:space="0" w:color="auto"/>
                <w:right w:val="none" w:sz="0" w:space="0" w:color="auto"/>
              </w:divBdr>
            </w:div>
            <w:div w:id="1746762984">
              <w:marLeft w:val="0"/>
              <w:marRight w:val="0"/>
              <w:marTop w:val="0"/>
              <w:marBottom w:val="0"/>
              <w:divBdr>
                <w:top w:val="none" w:sz="0" w:space="0" w:color="auto"/>
                <w:left w:val="none" w:sz="0" w:space="0" w:color="auto"/>
                <w:bottom w:val="none" w:sz="0" w:space="0" w:color="auto"/>
                <w:right w:val="none" w:sz="0" w:space="0" w:color="auto"/>
              </w:divBdr>
            </w:div>
            <w:div w:id="2140224315">
              <w:marLeft w:val="0"/>
              <w:marRight w:val="0"/>
              <w:marTop w:val="0"/>
              <w:marBottom w:val="0"/>
              <w:divBdr>
                <w:top w:val="none" w:sz="0" w:space="0" w:color="auto"/>
                <w:left w:val="none" w:sz="0" w:space="0" w:color="auto"/>
                <w:bottom w:val="none" w:sz="0" w:space="0" w:color="auto"/>
                <w:right w:val="none" w:sz="0" w:space="0" w:color="auto"/>
              </w:divBdr>
            </w:div>
            <w:div w:id="1774083178">
              <w:marLeft w:val="0"/>
              <w:marRight w:val="0"/>
              <w:marTop w:val="0"/>
              <w:marBottom w:val="0"/>
              <w:divBdr>
                <w:top w:val="none" w:sz="0" w:space="0" w:color="auto"/>
                <w:left w:val="none" w:sz="0" w:space="0" w:color="auto"/>
                <w:bottom w:val="none" w:sz="0" w:space="0" w:color="auto"/>
                <w:right w:val="none" w:sz="0" w:space="0" w:color="auto"/>
              </w:divBdr>
            </w:div>
            <w:div w:id="2104762428">
              <w:marLeft w:val="0"/>
              <w:marRight w:val="0"/>
              <w:marTop w:val="0"/>
              <w:marBottom w:val="0"/>
              <w:divBdr>
                <w:top w:val="none" w:sz="0" w:space="0" w:color="auto"/>
                <w:left w:val="none" w:sz="0" w:space="0" w:color="auto"/>
                <w:bottom w:val="none" w:sz="0" w:space="0" w:color="auto"/>
                <w:right w:val="none" w:sz="0" w:space="0" w:color="auto"/>
              </w:divBdr>
            </w:div>
            <w:div w:id="636684913">
              <w:marLeft w:val="0"/>
              <w:marRight w:val="0"/>
              <w:marTop w:val="0"/>
              <w:marBottom w:val="0"/>
              <w:divBdr>
                <w:top w:val="none" w:sz="0" w:space="0" w:color="auto"/>
                <w:left w:val="none" w:sz="0" w:space="0" w:color="auto"/>
                <w:bottom w:val="none" w:sz="0" w:space="0" w:color="auto"/>
                <w:right w:val="none" w:sz="0" w:space="0" w:color="auto"/>
              </w:divBdr>
            </w:div>
            <w:div w:id="465314506">
              <w:marLeft w:val="0"/>
              <w:marRight w:val="0"/>
              <w:marTop w:val="0"/>
              <w:marBottom w:val="0"/>
              <w:divBdr>
                <w:top w:val="none" w:sz="0" w:space="0" w:color="auto"/>
                <w:left w:val="none" w:sz="0" w:space="0" w:color="auto"/>
                <w:bottom w:val="none" w:sz="0" w:space="0" w:color="auto"/>
                <w:right w:val="none" w:sz="0" w:space="0" w:color="auto"/>
              </w:divBdr>
            </w:div>
            <w:div w:id="1124153184">
              <w:marLeft w:val="0"/>
              <w:marRight w:val="0"/>
              <w:marTop w:val="0"/>
              <w:marBottom w:val="0"/>
              <w:divBdr>
                <w:top w:val="none" w:sz="0" w:space="0" w:color="auto"/>
                <w:left w:val="none" w:sz="0" w:space="0" w:color="auto"/>
                <w:bottom w:val="none" w:sz="0" w:space="0" w:color="auto"/>
                <w:right w:val="none" w:sz="0" w:space="0" w:color="auto"/>
              </w:divBdr>
            </w:div>
            <w:div w:id="129828216">
              <w:marLeft w:val="0"/>
              <w:marRight w:val="0"/>
              <w:marTop w:val="0"/>
              <w:marBottom w:val="0"/>
              <w:divBdr>
                <w:top w:val="none" w:sz="0" w:space="0" w:color="auto"/>
                <w:left w:val="none" w:sz="0" w:space="0" w:color="auto"/>
                <w:bottom w:val="none" w:sz="0" w:space="0" w:color="auto"/>
                <w:right w:val="none" w:sz="0" w:space="0" w:color="auto"/>
              </w:divBdr>
            </w:div>
            <w:div w:id="1619528387">
              <w:marLeft w:val="0"/>
              <w:marRight w:val="0"/>
              <w:marTop w:val="0"/>
              <w:marBottom w:val="0"/>
              <w:divBdr>
                <w:top w:val="none" w:sz="0" w:space="0" w:color="auto"/>
                <w:left w:val="none" w:sz="0" w:space="0" w:color="auto"/>
                <w:bottom w:val="none" w:sz="0" w:space="0" w:color="auto"/>
                <w:right w:val="none" w:sz="0" w:space="0" w:color="auto"/>
              </w:divBdr>
            </w:div>
            <w:div w:id="2020965315">
              <w:marLeft w:val="0"/>
              <w:marRight w:val="0"/>
              <w:marTop w:val="0"/>
              <w:marBottom w:val="0"/>
              <w:divBdr>
                <w:top w:val="none" w:sz="0" w:space="0" w:color="auto"/>
                <w:left w:val="none" w:sz="0" w:space="0" w:color="auto"/>
                <w:bottom w:val="none" w:sz="0" w:space="0" w:color="auto"/>
                <w:right w:val="none" w:sz="0" w:space="0" w:color="auto"/>
              </w:divBdr>
            </w:div>
            <w:div w:id="45416638">
              <w:marLeft w:val="0"/>
              <w:marRight w:val="0"/>
              <w:marTop w:val="0"/>
              <w:marBottom w:val="0"/>
              <w:divBdr>
                <w:top w:val="none" w:sz="0" w:space="0" w:color="auto"/>
                <w:left w:val="none" w:sz="0" w:space="0" w:color="auto"/>
                <w:bottom w:val="none" w:sz="0" w:space="0" w:color="auto"/>
                <w:right w:val="none" w:sz="0" w:space="0" w:color="auto"/>
              </w:divBdr>
            </w:div>
            <w:div w:id="1968008500">
              <w:marLeft w:val="0"/>
              <w:marRight w:val="0"/>
              <w:marTop w:val="0"/>
              <w:marBottom w:val="0"/>
              <w:divBdr>
                <w:top w:val="none" w:sz="0" w:space="0" w:color="auto"/>
                <w:left w:val="none" w:sz="0" w:space="0" w:color="auto"/>
                <w:bottom w:val="none" w:sz="0" w:space="0" w:color="auto"/>
                <w:right w:val="none" w:sz="0" w:space="0" w:color="auto"/>
              </w:divBdr>
            </w:div>
            <w:div w:id="2140218571">
              <w:marLeft w:val="0"/>
              <w:marRight w:val="0"/>
              <w:marTop w:val="0"/>
              <w:marBottom w:val="0"/>
              <w:divBdr>
                <w:top w:val="none" w:sz="0" w:space="0" w:color="auto"/>
                <w:left w:val="none" w:sz="0" w:space="0" w:color="auto"/>
                <w:bottom w:val="none" w:sz="0" w:space="0" w:color="auto"/>
                <w:right w:val="none" w:sz="0" w:space="0" w:color="auto"/>
              </w:divBdr>
            </w:div>
            <w:div w:id="592008916">
              <w:marLeft w:val="0"/>
              <w:marRight w:val="0"/>
              <w:marTop w:val="0"/>
              <w:marBottom w:val="0"/>
              <w:divBdr>
                <w:top w:val="none" w:sz="0" w:space="0" w:color="auto"/>
                <w:left w:val="none" w:sz="0" w:space="0" w:color="auto"/>
                <w:bottom w:val="none" w:sz="0" w:space="0" w:color="auto"/>
                <w:right w:val="none" w:sz="0" w:space="0" w:color="auto"/>
              </w:divBdr>
            </w:div>
            <w:div w:id="416705768">
              <w:marLeft w:val="0"/>
              <w:marRight w:val="0"/>
              <w:marTop w:val="0"/>
              <w:marBottom w:val="0"/>
              <w:divBdr>
                <w:top w:val="none" w:sz="0" w:space="0" w:color="auto"/>
                <w:left w:val="none" w:sz="0" w:space="0" w:color="auto"/>
                <w:bottom w:val="none" w:sz="0" w:space="0" w:color="auto"/>
                <w:right w:val="none" w:sz="0" w:space="0" w:color="auto"/>
              </w:divBdr>
            </w:div>
            <w:div w:id="365570927">
              <w:marLeft w:val="0"/>
              <w:marRight w:val="0"/>
              <w:marTop w:val="0"/>
              <w:marBottom w:val="0"/>
              <w:divBdr>
                <w:top w:val="none" w:sz="0" w:space="0" w:color="auto"/>
                <w:left w:val="none" w:sz="0" w:space="0" w:color="auto"/>
                <w:bottom w:val="none" w:sz="0" w:space="0" w:color="auto"/>
                <w:right w:val="none" w:sz="0" w:space="0" w:color="auto"/>
              </w:divBdr>
            </w:div>
            <w:div w:id="1653290740">
              <w:marLeft w:val="0"/>
              <w:marRight w:val="0"/>
              <w:marTop w:val="0"/>
              <w:marBottom w:val="0"/>
              <w:divBdr>
                <w:top w:val="none" w:sz="0" w:space="0" w:color="auto"/>
                <w:left w:val="none" w:sz="0" w:space="0" w:color="auto"/>
                <w:bottom w:val="none" w:sz="0" w:space="0" w:color="auto"/>
                <w:right w:val="none" w:sz="0" w:space="0" w:color="auto"/>
              </w:divBdr>
            </w:div>
            <w:div w:id="977878440">
              <w:marLeft w:val="0"/>
              <w:marRight w:val="0"/>
              <w:marTop w:val="0"/>
              <w:marBottom w:val="0"/>
              <w:divBdr>
                <w:top w:val="none" w:sz="0" w:space="0" w:color="auto"/>
                <w:left w:val="none" w:sz="0" w:space="0" w:color="auto"/>
                <w:bottom w:val="none" w:sz="0" w:space="0" w:color="auto"/>
                <w:right w:val="none" w:sz="0" w:space="0" w:color="auto"/>
              </w:divBdr>
            </w:div>
            <w:div w:id="1652517624">
              <w:marLeft w:val="0"/>
              <w:marRight w:val="0"/>
              <w:marTop w:val="0"/>
              <w:marBottom w:val="0"/>
              <w:divBdr>
                <w:top w:val="none" w:sz="0" w:space="0" w:color="auto"/>
                <w:left w:val="none" w:sz="0" w:space="0" w:color="auto"/>
                <w:bottom w:val="none" w:sz="0" w:space="0" w:color="auto"/>
                <w:right w:val="none" w:sz="0" w:space="0" w:color="auto"/>
              </w:divBdr>
            </w:div>
            <w:div w:id="1383140178">
              <w:marLeft w:val="0"/>
              <w:marRight w:val="0"/>
              <w:marTop w:val="0"/>
              <w:marBottom w:val="0"/>
              <w:divBdr>
                <w:top w:val="none" w:sz="0" w:space="0" w:color="auto"/>
                <w:left w:val="none" w:sz="0" w:space="0" w:color="auto"/>
                <w:bottom w:val="none" w:sz="0" w:space="0" w:color="auto"/>
                <w:right w:val="none" w:sz="0" w:space="0" w:color="auto"/>
              </w:divBdr>
            </w:div>
            <w:div w:id="1144542362">
              <w:marLeft w:val="0"/>
              <w:marRight w:val="0"/>
              <w:marTop w:val="0"/>
              <w:marBottom w:val="0"/>
              <w:divBdr>
                <w:top w:val="none" w:sz="0" w:space="0" w:color="auto"/>
                <w:left w:val="none" w:sz="0" w:space="0" w:color="auto"/>
                <w:bottom w:val="none" w:sz="0" w:space="0" w:color="auto"/>
                <w:right w:val="none" w:sz="0" w:space="0" w:color="auto"/>
              </w:divBdr>
            </w:div>
            <w:div w:id="968780433">
              <w:marLeft w:val="0"/>
              <w:marRight w:val="0"/>
              <w:marTop w:val="0"/>
              <w:marBottom w:val="0"/>
              <w:divBdr>
                <w:top w:val="none" w:sz="0" w:space="0" w:color="auto"/>
                <w:left w:val="none" w:sz="0" w:space="0" w:color="auto"/>
                <w:bottom w:val="none" w:sz="0" w:space="0" w:color="auto"/>
                <w:right w:val="none" w:sz="0" w:space="0" w:color="auto"/>
              </w:divBdr>
            </w:div>
            <w:div w:id="1592161848">
              <w:marLeft w:val="0"/>
              <w:marRight w:val="0"/>
              <w:marTop w:val="0"/>
              <w:marBottom w:val="0"/>
              <w:divBdr>
                <w:top w:val="none" w:sz="0" w:space="0" w:color="auto"/>
                <w:left w:val="none" w:sz="0" w:space="0" w:color="auto"/>
                <w:bottom w:val="none" w:sz="0" w:space="0" w:color="auto"/>
                <w:right w:val="none" w:sz="0" w:space="0" w:color="auto"/>
              </w:divBdr>
            </w:div>
            <w:div w:id="1913347401">
              <w:marLeft w:val="0"/>
              <w:marRight w:val="0"/>
              <w:marTop w:val="0"/>
              <w:marBottom w:val="0"/>
              <w:divBdr>
                <w:top w:val="none" w:sz="0" w:space="0" w:color="auto"/>
                <w:left w:val="none" w:sz="0" w:space="0" w:color="auto"/>
                <w:bottom w:val="none" w:sz="0" w:space="0" w:color="auto"/>
                <w:right w:val="none" w:sz="0" w:space="0" w:color="auto"/>
              </w:divBdr>
            </w:div>
            <w:div w:id="1493714168">
              <w:marLeft w:val="0"/>
              <w:marRight w:val="0"/>
              <w:marTop w:val="0"/>
              <w:marBottom w:val="0"/>
              <w:divBdr>
                <w:top w:val="none" w:sz="0" w:space="0" w:color="auto"/>
                <w:left w:val="none" w:sz="0" w:space="0" w:color="auto"/>
                <w:bottom w:val="none" w:sz="0" w:space="0" w:color="auto"/>
                <w:right w:val="none" w:sz="0" w:space="0" w:color="auto"/>
              </w:divBdr>
            </w:div>
            <w:div w:id="2029863798">
              <w:marLeft w:val="0"/>
              <w:marRight w:val="0"/>
              <w:marTop w:val="0"/>
              <w:marBottom w:val="0"/>
              <w:divBdr>
                <w:top w:val="none" w:sz="0" w:space="0" w:color="auto"/>
                <w:left w:val="none" w:sz="0" w:space="0" w:color="auto"/>
                <w:bottom w:val="none" w:sz="0" w:space="0" w:color="auto"/>
                <w:right w:val="none" w:sz="0" w:space="0" w:color="auto"/>
              </w:divBdr>
            </w:div>
            <w:div w:id="340209365">
              <w:marLeft w:val="0"/>
              <w:marRight w:val="0"/>
              <w:marTop w:val="0"/>
              <w:marBottom w:val="0"/>
              <w:divBdr>
                <w:top w:val="none" w:sz="0" w:space="0" w:color="auto"/>
                <w:left w:val="none" w:sz="0" w:space="0" w:color="auto"/>
                <w:bottom w:val="none" w:sz="0" w:space="0" w:color="auto"/>
                <w:right w:val="none" w:sz="0" w:space="0" w:color="auto"/>
              </w:divBdr>
            </w:div>
            <w:div w:id="662860049">
              <w:marLeft w:val="0"/>
              <w:marRight w:val="0"/>
              <w:marTop w:val="0"/>
              <w:marBottom w:val="0"/>
              <w:divBdr>
                <w:top w:val="none" w:sz="0" w:space="0" w:color="auto"/>
                <w:left w:val="none" w:sz="0" w:space="0" w:color="auto"/>
                <w:bottom w:val="none" w:sz="0" w:space="0" w:color="auto"/>
                <w:right w:val="none" w:sz="0" w:space="0" w:color="auto"/>
              </w:divBdr>
            </w:div>
            <w:div w:id="968635024">
              <w:marLeft w:val="0"/>
              <w:marRight w:val="0"/>
              <w:marTop w:val="0"/>
              <w:marBottom w:val="0"/>
              <w:divBdr>
                <w:top w:val="none" w:sz="0" w:space="0" w:color="auto"/>
                <w:left w:val="none" w:sz="0" w:space="0" w:color="auto"/>
                <w:bottom w:val="none" w:sz="0" w:space="0" w:color="auto"/>
                <w:right w:val="none" w:sz="0" w:space="0" w:color="auto"/>
              </w:divBdr>
            </w:div>
            <w:div w:id="1190754857">
              <w:marLeft w:val="0"/>
              <w:marRight w:val="0"/>
              <w:marTop w:val="0"/>
              <w:marBottom w:val="0"/>
              <w:divBdr>
                <w:top w:val="none" w:sz="0" w:space="0" w:color="auto"/>
                <w:left w:val="none" w:sz="0" w:space="0" w:color="auto"/>
                <w:bottom w:val="none" w:sz="0" w:space="0" w:color="auto"/>
                <w:right w:val="none" w:sz="0" w:space="0" w:color="auto"/>
              </w:divBdr>
            </w:div>
            <w:div w:id="465008207">
              <w:marLeft w:val="0"/>
              <w:marRight w:val="0"/>
              <w:marTop w:val="0"/>
              <w:marBottom w:val="0"/>
              <w:divBdr>
                <w:top w:val="none" w:sz="0" w:space="0" w:color="auto"/>
                <w:left w:val="none" w:sz="0" w:space="0" w:color="auto"/>
                <w:bottom w:val="none" w:sz="0" w:space="0" w:color="auto"/>
                <w:right w:val="none" w:sz="0" w:space="0" w:color="auto"/>
              </w:divBdr>
            </w:div>
            <w:div w:id="1559242349">
              <w:marLeft w:val="0"/>
              <w:marRight w:val="0"/>
              <w:marTop w:val="0"/>
              <w:marBottom w:val="0"/>
              <w:divBdr>
                <w:top w:val="none" w:sz="0" w:space="0" w:color="auto"/>
                <w:left w:val="none" w:sz="0" w:space="0" w:color="auto"/>
                <w:bottom w:val="none" w:sz="0" w:space="0" w:color="auto"/>
                <w:right w:val="none" w:sz="0" w:space="0" w:color="auto"/>
              </w:divBdr>
            </w:div>
            <w:div w:id="710112020">
              <w:marLeft w:val="0"/>
              <w:marRight w:val="0"/>
              <w:marTop w:val="0"/>
              <w:marBottom w:val="0"/>
              <w:divBdr>
                <w:top w:val="none" w:sz="0" w:space="0" w:color="auto"/>
                <w:left w:val="none" w:sz="0" w:space="0" w:color="auto"/>
                <w:bottom w:val="none" w:sz="0" w:space="0" w:color="auto"/>
                <w:right w:val="none" w:sz="0" w:space="0" w:color="auto"/>
              </w:divBdr>
            </w:div>
            <w:div w:id="1882008985">
              <w:marLeft w:val="0"/>
              <w:marRight w:val="0"/>
              <w:marTop w:val="0"/>
              <w:marBottom w:val="0"/>
              <w:divBdr>
                <w:top w:val="none" w:sz="0" w:space="0" w:color="auto"/>
                <w:left w:val="none" w:sz="0" w:space="0" w:color="auto"/>
                <w:bottom w:val="none" w:sz="0" w:space="0" w:color="auto"/>
                <w:right w:val="none" w:sz="0" w:space="0" w:color="auto"/>
              </w:divBdr>
            </w:div>
            <w:div w:id="1749306857">
              <w:marLeft w:val="0"/>
              <w:marRight w:val="0"/>
              <w:marTop w:val="0"/>
              <w:marBottom w:val="0"/>
              <w:divBdr>
                <w:top w:val="none" w:sz="0" w:space="0" w:color="auto"/>
                <w:left w:val="none" w:sz="0" w:space="0" w:color="auto"/>
                <w:bottom w:val="none" w:sz="0" w:space="0" w:color="auto"/>
                <w:right w:val="none" w:sz="0" w:space="0" w:color="auto"/>
              </w:divBdr>
            </w:div>
            <w:div w:id="1968703259">
              <w:marLeft w:val="0"/>
              <w:marRight w:val="0"/>
              <w:marTop w:val="0"/>
              <w:marBottom w:val="0"/>
              <w:divBdr>
                <w:top w:val="none" w:sz="0" w:space="0" w:color="auto"/>
                <w:left w:val="none" w:sz="0" w:space="0" w:color="auto"/>
                <w:bottom w:val="none" w:sz="0" w:space="0" w:color="auto"/>
                <w:right w:val="none" w:sz="0" w:space="0" w:color="auto"/>
              </w:divBdr>
            </w:div>
            <w:div w:id="345712809">
              <w:marLeft w:val="0"/>
              <w:marRight w:val="0"/>
              <w:marTop w:val="0"/>
              <w:marBottom w:val="0"/>
              <w:divBdr>
                <w:top w:val="none" w:sz="0" w:space="0" w:color="auto"/>
                <w:left w:val="none" w:sz="0" w:space="0" w:color="auto"/>
                <w:bottom w:val="none" w:sz="0" w:space="0" w:color="auto"/>
                <w:right w:val="none" w:sz="0" w:space="0" w:color="auto"/>
              </w:divBdr>
            </w:div>
            <w:div w:id="1924952533">
              <w:marLeft w:val="0"/>
              <w:marRight w:val="0"/>
              <w:marTop w:val="0"/>
              <w:marBottom w:val="0"/>
              <w:divBdr>
                <w:top w:val="none" w:sz="0" w:space="0" w:color="auto"/>
                <w:left w:val="none" w:sz="0" w:space="0" w:color="auto"/>
                <w:bottom w:val="none" w:sz="0" w:space="0" w:color="auto"/>
                <w:right w:val="none" w:sz="0" w:space="0" w:color="auto"/>
              </w:divBdr>
            </w:div>
            <w:div w:id="427122272">
              <w:marLeft w:val="0"/>
              <w:marRight w:val="0"/>
              <w:marTop w:val="0"/>
              <w:marBottom w:val="0"/>
              <w:divBdr>
                <w:top w:val="none" w:sz="0" w:space="0" w:color="auto"/>
                <w:left w:val="none" w:sz="0" w:space="0" w:color="auto"/>
                <w:bottom w:val="none" w:sz="0" w:space="0" w:color="auto"/>
                <w:right w:val="none" w:sz="0" w:space="0" w:color="auto"/>
              </w:divBdr>
            </w:div>
            <w:div w:id="731930990">
              <w:marLeft w:val="0"/>
              <w:marRight w:val="0"/>
              <w:marTop w:val="0"/>
              <w:marBottom w:val="0"/>
              <w:divBdr>
                <w:top w:val="none" w:sz="0" w:space="0" w:color="auto"/>
                <w:left w:val="none" w:sz="0" w:space="0" w:color="auto"/>
                <w:bottom w:val="none" w:sz="0" w:space="0" w:color="auto"/>
                <w:right w:val="none" w:sz="0" w:space="0" w:color="auto"/>
              </w:divBdr>
            </w:div>
            <w:div w:id="1580019543">
              <w:marLeft w:val="0"/>
              <w:marRight w:val="0"/>
              <w:marTop w:val="0"/>
              <w:marBottom w:val="0"/>
              <w:divBdr>
                <w:top w:val="none" w:sz="0" w:space="0" w:color="auto"/>
                <w:left w:val="none" w:sz="0" w:space="0" w:color="auto"/>
                <w:bottom w:val="none" w:sz="0" w:space="0" w:color="auto"/>
                <w:right w:val="none" w:sz="0" w:space="0" w:color="auto"/>
              </w:divBdr>
            </w:div>
            <w:div w:id="799306946">
              <w:marLeft w:val="0"/>
              <w:marRight w:val="0"/>
              <w:marTop w:val="0"/>
              <w:marBottom w:val="0"/>
              <w:divBdr>
                <w:top w:val="none" w:sz="0" w:space="0" w:color="auto"/>
                <w:left w:val="none" w:sz="0" w:space="0" w:color="auto"/>
                <w:bottom w:val="none" w:sz="0" w:space="0" w:color="auto"/>
                <w:right w:val="none" w:sz="0" w:space="0" w:color="auto"/>
              </w:divBdr>
            </w:div>
            <w:div w:id="1483542272">
              <w:marLeft w:val="0"/>
              <w:marRight w:val="0"/>
              <w:marTop w:val="0"/>
              <w:marBottom w:val="0"/>
              <w:divBdr>
                <w:top w:val="none" w:sz="0" w:space="0" w:color="auto"/>
                <w:left w:val="none" w:sz="0" w:space="0" w:color="auto"/>
                <w:bottom w:val="none" w:sz="0" w:space="0" w:color="auto"/>
                <w:right w:val="none" w:sz="0" w:space="0" w:color="auto"/>
              </w:divBdr>
            </w:div>
            <w:div w:id="13502650">
              <w:marLeft w:val="0"/>
              <w:marRight w:val="0"/>
              <w:marTop w:val="0"/>
              <w:marBottom w:val="0"/>
              <w:divBdr>
                <w:top w:val="none" w:sz="0" w:space="0" w:color="auto"/>
                <w:left w:val="none" w:sz="0" w:space="0" w:color="auto"/>
                <w:bottom w:val="none" w:sz="0" w:space="0" w:color="auto"/>
                <w:right w:val="none" w:sz="0" w:space="0" w:color="auto"/>
              </w:divBdr>
            </w:div>
            <w:div w:id="1281497291">
              <w:marLeft w:val="0"/>
              <w:marRight w:val="0"/>
              <w:marTop w:val="0"/>
              <w:marBottom w:val="0"/>
              <w:divBdr>
                <w:top w:val="none" w:sz="0" w:space="0" w:color="auto"/>
                <w:left w:val="none" w:sz="0" w:space="0" w:color="auto"/>
                <w:bottom w:val="none" w:sz="0" w:space="0" w:color="auto"/>
                <w:right w:val="none" w:sz="0" w:space="0" w:color="auto"/>
              </w:divBdr>
            </w:div>
            <w:div w:id="968779489">
              <w:marLeft w:val="0"/>
              <w:marRight w:val="0"/>
              <w:marTop w:val="0"/>
              <w:marBottom w:val="0"/>
              <w:divBdr>
                <w:top w:val="none" w:sz="0" w:space="0" w:color="auto"/>
                <w:left w:val="none" w:sz="0" w:space="0" w:color="auto"/>
                <w:bottom w:val="none" w:sz="0" w:space="0" w:color="auto"/>
                <w:right w:val="none" w:sz="0" w:space="0" w:color="auto"/>
              </w:divBdr>
            </w:div>
            <w:div w:id="1839270864">
              <w:marLeft w:val="0"/>
              <w:marRight w:val="0"/>
              <w:marTop w:val="0"/>
              <w:marBottom w:val="0"/>
              <w:divBdr>
                <w:top w:val="none" w:sz="0" w:space="0" w:color="auto"/>
                <w:left w:val="none" w:sz="0" w:space="0" w:color="auto"/>
                <w:bottom w:val="none" w:sz="0" w:space="0" w:color="auto"/>
                <w:right w:val="none" w:sz="0" w:space="0" w:color="auto"/>
              </w:divBdr>
            </w:div>
            <w:div w:id="623775001">
              <w:marLeft w:val="0"/>
              <w:marRight w:val="0"/>
              <w:marTop w:val="0"/>
              <w:marBottom w:val="0"/>
              <w:divBdr>
                <w:top w:val="none" w:sz="0" w:space="0" w:color="auto"/>
                <w:left w:val="none" w:sz="0" w:space="0" w:color="auto"/>
                <w:bottom w:val="none" w:sz="0" w:space="0" w:color="auto"/>
                <w:right w:val="none" w:sz="0" w:space="0" w:color="auto"/>
              </w:divBdr>
            </w:div>
            <w:div w:id="2003267649">
              <w:marLeft w:val="0"/>
              <w:marRight w:val="0"/>
              <w:marTop w:val="0"/>
              <w:marBottom w:val="0"/>
              <w:divBdr>
                <w:top w:val="none" w:sz="0" w:space="0" w:color="auto"/>
                <w:left w:val="none" w:sz="0" w:space="0" w:color="auto"/>
                <w:bottom w:val="none" w:sz="0" w:space="0" w:color="auto"/>
                <w:right w:val="none" w:sz="0" w:space="0" w:color="auto"/>
              </w:divBdr>
            </w:div>
            <w:div w:id="324671704">
              <w:marLeft w:val="0"/>
              <w:marRight w:val="0"/>
              <w:marTop w:val="0"/>
              <w:marBottom w:val="0"/>
              <w:divBdr>
                <w:top w:val="none" w:sz="0" w:space="0" w:color="auto"/>
                <w:left w:val="none" w:sz="0" w:space="0" w:color="auto"/>
                <w:bottom w:val="none" w:sz="0" w:space="0" w:color="auto"/>
                <w:right w:val="none" w:sz="0" w:space="0" w:color="auto"/>
              </w:divBdr>
            </w:div>
            <w:div w:id="583536711">
              <w:marLeft w:val="0"/>
              <w:marRight w:val="0"/>
              <w:marTop w:val="0"/>
              <w:marBottom w:val="0"/>
              <w:divBdr>
                <w:top w:val="none" w:sz="0" w:space="0" w:color="auto"/>
                <w:left w:val="none" w:sz="0" w:space="0" w:color="auto"/>
                <w:bottom w:val="none" w:sz="0" w:space="0" w:color="auto"/>
                <w:right w:val="none" w:sz="0" w:space="0" w:color="auto"/>
              </w:divBdr>
            </w:div>
            <w:div w:id="160778479">
              <w:marLeft w:val="0"/>
              <w:marRight w:val="0"/>
              <w:marTop w:val="0"/>
              <w:marBottom w:val="0"/>
              <w:divBdr>
                <w:top w:val="none" w:sz="0" w:space="0" w:color="auto"/>
                <w:left w:val="none" w:sz="0" w:space="0" w:color="auto"/>
                <w:bottom w:val="none" w:sz="0" w:space="0" w:color="auto"/>
                <w:right w:val="none" w:sz="0" w:space="0" w:color="auto"/>
              </w:divBdr>
            </w:div>
            <w:div w:id="313996812">
              <w:marLeft w:val="0"/>
              <w:marRight w:val="0"/>
              <w:marTop w:val="0"/>
              <w:marBottom w:val="0"/>
              <w:divBdr>
                <w:top w:val="none" w:sz="0" w:space="0" w:color="auto"/>
                <w:left w:val="none" w:sz="0" w:space="0" w:color="auto"/>
                <w:bottom w:val="none" w:sz="0" w:space="0" w:color="auto"/>
                <w:right w:val="none" w:sz="0" w:space="0" w:color="auto"/>
              </w:divBdr>
            </w:div>
            <w:div w:id="2055157837">
              <w:marLeft w:val="0"/>
              <w:marRight w:val="0"/>
              <w:marTop w:val="0"/>
              <w:marBottom w:val="0"/>
              <w:divBdr>
                <w:top w:val="none" w:sz="0" w:space="0" w:color="auto"/>
                <w:left w:val="none" w:sz="0" w:space="0" w:color="auto"/>
                <w:bottom w:val="none" w:sz="0" w:space="0" w:color="auto"/>
                <w:right w:val="none" w:sz="0" w:space="0" w:color="auto"/>
              </w:divBdr>
            </w:div>
            <w:div w:id="2032682661">
              <w:marLeft w:val="0"/>
              <w:marRight w:val="0"/>
              <w:marTop w:val="0"/>
              <w:marBottom w:val="0"/>
              <w:divBdr>
                <w:top w:val="none" w:sz="0" w:space="0" w:color="auto"/>
                <w:left w:val="none" w:sz="0" w:space="0" w:color="auto"/>
                <w:bottom w:val="none" w:sz="0" w:space="0" w:color="auto"/>
                <w:right w:val="none" w:sz="0" w:space="0" w:color="auto"/>
              </w:divBdr>
            </w:div>
            <w:div w:id="1333676631">
              <w:marLeft w:val="0"/>
              <w:marRight w:val="0"/>
              <w:marTop w:val="0"/>
              <w:marBottom w:val="0"/>
              <w:divBdr>
                <w:top w:val="none" w:sz="0" w:space="0" w:color="auto"/>
                <w:left w:val="none" w:sz="0" w:space="0" w:color="auto"/>
                <w:bottom w:val="none" w:sz="0" w:space="0" w:color="auto"/>
                <w:right w:val="none" w:sz="0" w:space="0" w:color="auto"/>
              </w:divBdr>
            </w:div>
            <w:div w:id="262808983">
              <w:marLeft w:val="0"/>
              <w:marRight w:val="0"/>
              <w:marTop w:val="0"/>
              <w:marBottom w:val="0"/>
              <w:divBdr>
                <w:top w:val="none" w:sz="0" w:space="0" w:color="auto"/>
                <w:left w:val="none" w:sz="0" w:space="0" w:color="auto"/>
                <w:bottom w:val="none" w:sz="0" w:space="0" w:color="auto"/>
                <w:right w:val="none" w:sz="0" w:space="0" w:color="auto"/>
              </w:divBdr>
            </w:div>
            <w:div w:id="674697080">
              <w:marLeft w:val="0"/>
              <w:marRight w:val="0"/>
              <w:marTop w:val="0"/>
              <w:marBottom w:val="0"/>
              <w:divBdr>
                <w:top w:val="none" w:sz="0" w:space="0" w:color="auto"/>
                <w:left w:val="none" w:sz="0" w:space="0" w:color="auto"/>
                <w:bottom w:val="none" w:sz="0" w:space="0" w:color="auto"/>
                <w:right w:val="none" w:sz="0" w:space="0" w:color="auto"/>
              </w:divBdr>
            </w:div>
            <w:div w:id="125777394">
              <w:marLeft w:val="0"/>
              <w:marRight w:val="0"/>
              <w:marTop w:val="0"/>
              <w:marBottom w:val="0"/>
              <w:divBdr>
                <w:top w:val="none" w:sz="0" w:space="0" w:color="auto"/>
                <w:left w:val="none" w:sz="0" w:space="0" w:color="auto"/>
                <w:bottom w:val="none" w:sz="0" w:space="0" w:color="auto"/>
                <w:right w:val="none" w:sz="0" w:space="0" w:color="auto"/>
              </w:divBdr>
            </w:div>
            <w:div w:id="414790174">
              <w:marLeft w:val="0"/>
              <w:marRight w:val="0"/>
              <w:marTop w:val="0"/>
              <w:marBottom w:val="0"/>
              <w:divBdr>
                <w:top w:val="none" w:sz="0" w:space="0" w:color="auto"/>
                <w:left w:val="none" w:sz="0" w:space="0" w:color="auto"/>
                <w:bottom w:val="none" w:sz="0" w:space="0" w:color="auto"/>
                <w:right w:val="none" w:sz="0" w:space="0" w:color="auto"/>
              </w:divBdr>
            </w:div>
            <w:div w:id="1078748966">
              <w:marLeft w:val="0"/>
              <w:marRight w:val="0"/>
              <w:marTop w:val="0"/>
              <w:marBottom w:val="0"/>
              <w:divBdr>
                <w:top w:val="none" w:sz="0" w:space="0" w:color="auto"/>
                <w:left w:val="none" w:sz="0" w:space="0" w:color="auto"/>
                <w:bottom w:val="none" w:sz="0" w:space="0" w:color="auto"/>
                <w:right w:val="none" w:sz="0" w:space="0" w:color="auto"/>
              </w:divBdr>
            </w:div>
            <w:div w:id="1160274463">
              <w:marLeft w:val="0"/>
              <w:marRight w:val="0"/>
              <w:marTop w:val="0"/>
              <w:marBottom w:val="0"/>
              <w:divBdr>
                <w:top w:val="none" w:sz="0" w:space="0" w:color="auto"/>
                <w:left w:val="none" w:sz="0" w:space="0" w:color="auto"/>
                <w:bottom w:val="none" w:sz="0" w:space="0" w:color="auto"/>
                <w:right w:val="none" w:sz="0" w:space="0" w:color="auto"/>
              </w:divBdr>
            </w:div>
            <w:div w:id="1901285832">
              <w:marLeft w:val="0"/>
              <w:marRight w:val="0"/>
              <w:marTop w:val="0"/>
              <w:marBottom w:val="0"/>
              <w:divBdr>
                <w:top w:val="none" w:sz="0" w:space="0" w:color="auto"/>
                <w:left w:val="none" w:sz="0" w:space="0" w:color="auto"/>
                <w:bottom w:val="none" w:sz="0" w:space="0" w:color="auto"/>
                <w:right w:val="none" w:sz="0" w:space="0" w:color="auto"/>
              </w:divBdr>
            </w:div>
            <w:div w:id="291134089">
              <w:marLeft w:val="0"/>
              <w:marRight w:val="0"/>
              <w:marTop w:val="0"/>
              <w:marBottom w:val="0"/>
              <w:divBdr>
                <w:top w:val="none" w:sz="0" w:space="0" w:color="auto"/>
                <w:left w:val="none" w:sz="0" w:space="0" w:color="auto"/>
                <w:bottom w:val="none" w:sz="0" w:space="0" w:color="auto"/>
                <w:right w:val="none" w:sz="0" w:space="0" w:color="auto"/>
              </w:divBdr>
            </w:div>
            <w:div w:id="1530144942">
              <w:marLeft w:val="0"/>
              <w:marRight w:val="0"/>
              <w:marTop w:val="0"/>
              <w:marBottom w:val="0"/>
              <w:divBdr>
                <w:top w:val="none" w:sz="0" w:space="0" w:color="auto"/>
                <w:left w:val="none" w:sz="0" w:space="0" w:color="auto"/>
                <w:bottom w:val="none" w:sz="0" w:space="0" w:color="auto"/>
                <w:right w:val="none" w:sz="0" w:space="0" w:color="auto"/>
              </w:divBdr>
            </w:div>
            <w:div w:id="755128230">
              <w:marLeft w:val="0"/>
              <w:marRight w:val="0"/>
              <w:marTop w:val="0"/>
              <w:marBottom w:val="0"/>
              <w:divBdr>
                <w:top w:val="none" w:sz="0" w:space="0" w:color="auto"/>
                <w:left w:val="none" w:sz="0" w:space="0" w:color="auto"/>
                <w:bottom w:val="none" w:sz="0" w:space="0" w:color="auto"/>
                <w:right w:val="none" w:sz="0" w:space="0" w:color="auto"/>
              </w:divBdr>
            </w:div>
            <w:div w:id="353658171">
              <w:marLeft w:val="0"/>
              <w:marRight w:val="0"/>
              <w:marTop w:val="0"/>
              <w:marBottom w:val="0"/>
              <w:divBdr>
                <w:top w:val="none" w:sz="0" w:space="0" w:color="auto"/>
                <w:left w:val="none" w:sz="0" w:space="0" w:color="auto"/>
                <w:bottom w:val="none" w:sz="0" w:space="0" w:color="auto"/>
                <w:right w:val="none" w:sz="0" w:space="0" w:color="auto"/>
              </w:divBdr>
            </w:div>
            <w:div w:id="838274703">
              <w:marLeft w:val="0"/>
              <w:marRight w:val="0"/>
              <w:marTop w:val="0"/>
              <w:marBottom w:val="0"/>
              <w:divBdr>
                <w:top w:val="none" w:sz="0" w:space="0" w:color="auto"/>
                <w:left w:val="none" w:sz="0" w:space="0" w:color="auto"/>
                <w:bottom w:val="none" w:sz="0" w:space="0" w:color="auto"/>
                <w:right w:val="none" w:sz="0" w:space="0" w:color="auto"/>
              </w:divBdr>
            </w:div>
            <w:div w:id="380792565">
              <w:marLeft w:val="0"/>
              <w:marRight w:val="0"/>
              <w:marTop w:val="0"/>
              <w:marBottom w:val="0"/>
              <w:divBdr>
                <w:top w:val="none" w:sz="0" w:space="0" w:color="auto"/>
                <w:left w:val="none" w:sz="0" w:space="0" w:color="auto"/>
                <w:bottom w:val="none" w:sz="0" w:space="0" w:color="auto"/>
                <w:right w:val="none" w:sz="0" w:space="0" w:color="auto"/>
              </w:divBdr>
            </w:div>
            <w:div w:id="1191722591">
              <w:marLeft w:val="0"/>
              <w:marRight w:val="0"/>
              <w:marTop w:val="0"/>
              <w:marBottom w:val="0"/>
              <w:divBdr>
                <w:top w:val="none" w:sz="0" w:space="0" w:color="auto"/>
                <w:left w:val="none" w:sz="0" w:space="0" w:color="auto"/>
                <w:bottom w:val="none" w:sz="0" w:space="0" w:color="auto"/>
                <w:right w:val="none" w:sz="0" w:space="0" w:color="auto"/>
              </w:divBdr>
            </w:div>
            <w:div w:id="1338456390">
              <w:marLeft w:val="0"/>
              <w:marRight w:val="0"/>
              <w:marTop w:val="0"/>
              <w:marBottom w:val="0"/>
              <w:divBdr>
                <w:top w:val="none" w:sz="0" w:space="0" w:color="auto"/>
                <w:left w:val="none" w:sz="0" w:space="0" w:color="auto"/>
                <w:bottom w:val="none" w:sz="0" w:space="0" w:color="auto"/>
                <w:right w:val="none" w:sz="0" w:space="0" w:color="auto"/>
              </w:divBdr>
            </w:div>
            <w:div w:id="1398817649">
              <w:marLeft w:val="0"/>
              <w:marRight w:val="0"/>
              <w:marTop w:val="0"/>
              <w:marBottom w:val="0"/>
              <w:divBdr>
                <w:top w:val="none" w:sz="0" w:space="0" w:color="auto"/>
                <w:left w:val="none" w:sz="0" w:space="0" w:color="auto"/>
                <w:bottom w:val="none" w:sz="0" w:space="0" w:color="auto"/>
                <w:right w:val="none" w:sz="0" w:space="0" w:color="auto"/>
              </w:divBdr>
            </w:div>
            <w:div w:id="1685670400">
              <w:marLeft w:val="0"/>
              <w:marRight w:val="0"/>
              <w:marTop w:val="0"/>
              <w:marBottom w:val="0"/>
              <w:divBdr>
                <w:top w:val="none" w:sz="0" w:space="0" w:color="auto"/>
                <w:left w:val="none" w:sz="0" w:space="0" w:color="auto"/>
                <w:bottom w:val="none" w:sz="0" w:space="0" w:color="auto"/>
                <w:right w:val="none" w:sz="0" w:space="0" w:color="auto"/>
              </w:divBdr>
            </w:div>
            <w:div w:id="1866167299">
              <w:marLeft w:val="0"/>
              <w:marRight w:val="0"/>
              <w:marTop w:val="0"/>
              <w:marBottom w:val="0"/>
              <w:divBdr>
                <w:top w:val="none" w:sz="0" w:space="0" w:color="auto"/>
                <w:left w:val="none" w:sz="0" w:space="0" w:color="auto"/>
                <w:bottom w:val="none" w:sz="0" w:space="0" w:color="auto"/>
                <w:right w:val="none" w:sz="0" w:space="0" w:color="auto"/>
              </w:divBdr>
            </w:div>
            <w:div w:id="819276262">
              <w:marLeft w:val="0"/>
              <w:marRight w:val="0"/>
              <w:marTop w:val="0"/>
              <w:marBottom w:val="0"/>
              <w:divBdr>
                <w:top w:val="none" w:sz="0" w:space="0" w:color="auto"/>
                <w:left w:val="none" w:sz="0" w:space="0" w:color="auto"/>
                <w:bottom w:val="none" w:sz="0" w:space="0" w:color="auto"/>
                <w:right w:val="none" w:sz="0" w:space="0" w:color="auto"/>
              </w:divBdr>
            </w:div>
            <w:div w:id="2010407809">
              <w:marLeft w:val="0"/>
              <w:marRight w:val="0"/>
              <w:marTop w:val="0"/>
              <w:marBottom w:val="0"/>
              <w:divBdr>
                <w:top w:val="none" w:sz="0" w:space="0" w:color="auto"/>
                <w:left w:val="none" w:sz="0" w:space="0" w:color="auto"/>
                <w:bottom w:val="none" w:sz="0" w:space="0" w:color="auto"/>
                <w:right w:val="none" w:sz="0" w:space="0" w:color="auto"/>
              </w:divBdr>
            </w:div>
            <w:div w:id="2110810168">
              <w:marLeft w:val="0"/>
              <w:marRight w:val="0"/>
              <w:marTop w:val="0"/>
              <w:marBottom w:val="0"/>
              <w:divBdr>
                <w:top w:val="none" w:sz="0" w:space="0" w:color="auto"/>
                <w:left w:val="none" w:sz="0" w:space="0" w:color="auto"/>
                <w:bottom w:val="none" w:sz="0" w:space="0" w:color="auto"/>
                <w:right w:val="none" w:sz="0" w:space="0" w:color="auto"/>
              </w:divBdr>
            </w:div>
            <w:div w:id="1539854254">
              <w:marLeft w:val="0"/>
              <w:marRight w:val="0"/>
              <w:marTop w:val="0"/>
              <w:marBottom w:val="0"/>
              <w:divBdr>
                <w:top w:val="none" w:sz="0" w:space="0" w:color="auto"/>
                <w:left w:val="none" w:sz="0" w:space="0" w:color="auto"/>
                <w:bottom w:val="none" w:sz="0" w:space="0" w:color="auto"/>
                <w:right w:val="none" w:sz="0" w:space="0" w:color="auto"/>
              </w:divBdr>
            </w:div>
            <w:div w:id="2030644674">
              <w:marLeft w:val="0"/>
              <w:marRight w:val="0"/>
              <w:marTop w:val="0"/>
              <w:marBottom w:val="0"/>
              <w:divBdr>
                <w:top w:val="none" w:sz="0" w:space="0" w:color="auto"/>
                <w:left w:val="none" w:sz="0" w:space="0" w:color="auto"/>
                <w:bottom w:val="none" w:sz="0" w:space="0" w:color="auto"/>
                <w:right w:val="none" w:sz="0" w:space="0" w:color="auto"/>
              </w:divBdr>
            </w:div>
            <w:div w:id="29887998">
              <w:marLeft w:val="0"/>
              <w:marRight w:val="0"/>
              <w:marTop w:val="0"/>
              <w:marBottom w:val="0"/>
              <w:divBdr>
                <w:top w:val="none" w:sz="0" w:space="0" w:color="auto"/>
                <w:left w:val="none" w:sz="0" w:space="0" w:color="auto"/>
                <w:bottom w:val="none" w:sz="0" w:space="0" w:color="auto"/>
                <w:right w:val="none" w:sz="0" w:space="0" w:color="auto"/>
              </w:divBdr>
            </w:div>
            <w:div w:id="1605649381">
              <w:marLeft w:val="0"/>
              <w:marRight w:val="0"/>
              <w:marTop w:val="0"/>
              <w:marBottom w:val="0"/>
              <w:divBdr>
                <w:top w:val="none" w:sz="0" w:space="0" w:color="auto"/>
                <w:left w:val="none" w:sz="0" w:space="0" w:color="auto"/>
                <w:bottom w:val="none" w:sz="0" w:space="0" w:color="auto"/>
                <w:right w:val="none" w:sz="0" w:space="0" w:color="auto"/>
              </w:divBdr>
            </w:div>
            <w:div w:id="1002776446">
              <w:marLeft w:val="0"/>
              <w:marRight w:val="0"/>
              <w:marTop w:val="0"/>
              <w:marBottom w:val="0"/>
              <w:divBdr>
                <w:top w:val="none" w:sz="0" w:space="0" w:color="auto"/>
                <w:left w:val="none" w:sz="0" w:space="0" w:color="auto"/>
                <w:bottom w:val="none" w:sz="0" w:space="0" w:color="auto"/>
                <w:right w:val="none" w:sz="0" w:space="0" w:color="auto"/>
              </w:divBdr>
            </w:div>
            <w:div w:id="341706406">
              <w:marLeft w:val="0"/>
              <w:marRight w:val="0"/>
              <w:marTop w:val="0"/>
              <w:marBottom w:val="0"/>
              <w:divBdr>
                <w:top w:val="none" w:sz="0" w:space="0" w:color="auto"/>
                <w:left w:val="none" w:sz="0" w:space="0" w:color="auto"/>
                <w:bottom w:val="none" w:sz="0" w:space="0" w:color="auto"/>
                <w:right w:val="none" w:sz="0" w:space="0" w:color="auto"/>
              </w:divBdr>
            </w:div>
            <w:div w:id="620112564">
              <w:marLeft w:val="0"/>
              <w:marRight w:val="0"/>
              <w:marTop w:val="0"/>
              <w:marBottom w:val="0"/>
              <w:divBdr>
                <w:top w:val="none" w:sz="0" w:space="0" w:color="auto"/>
                <w:left w:val="none" w:sz="0" w:space="0" w:color="auto"/>
                <w:bottom w:val="none" w:sz="0" w:space="0" w:color="auto"/>
                <w:right w:val="none" w:sz="0" w:space="0" w:color="auto"/>
              </w:divBdr>
            </w:div>
            <w:div w:id="1205680424">
              <w:marLeft w:val="0"/>
              <w:marRight w:val="0"/>
              <w:marTop w:val="0"/>
              <w:marBottom w:val="0"/>
              <w:divBdr>
                <w:top w:val="none" w:sz="0" w:space="0" w:color="auto"/>
                <w:left w:val="none" w:sz="0" w:space="0" w:color="auto"/>
                <w:bottom w:val="none" w:sz="0" w:space="0" w:color="auto"/>
                <w:right w:val="none" w:sz="0" w:space="0" w:color="auto"/>
              </w:divBdr>
            </w:div>
            <w:div w:id="1335034351">
              <w:marLeft w:val="0"/>
              <w:marRight w:val="0"/>
              <w:marTop w:val="0"/>
              <w:marBottom w:val="0"/>
              <w:divBdr>
                <w:top w:val="none" w:sz="0" w:space="0" w:color="auto"/>
                <w:left w:val="none" w:sz="0" w:space="0" w:color="auto"/>
                <w:bottom w:val="none" w:sz="0" w:space="0" w:color="auto"/>
                <w:right w:val="none" w:sz="0" w:space="0" w:color="auto"/>
              </w:divBdr>
            </w:div>
            <w:div w:id="793911855">
              <w:marLeft w:val="0"/>
              <w:marRight w:val="0"/>
              <w:marTop w:val="0"/>
              <w:marBottom w:val="0"/>
              <w:divBdr>
                <w:top w:val="none" w:sz="0" w:space="0" w:color="auto"/>
                <w:left w:val="none" w:sz="0" w:space="0" w:color="auto"/>
                <w:bottom w:val="none" w:sz="0" w:space="0" w:color="auto"/>
                <w:right w:val="none" w:sz="0" w:space="0" w:color="auto"/>
              </w:divBdr>
            </w:div>
            <w:div w:id="30501401">
              <w:marLeft w:val="0"/>
              <w:marRight w:val="0"/>
              <w:marTop w:val="0"/>
              <w:marBottom w:val="0"/>
              <w:divBdr>
                <w:top w:val="none" w:sz="0" w:space="0" w:color="auto"/>
                <w:left w:val="none" w:sz="0" w:space="0" w:color="auto"/>
                <w:bottom w:val="none" w:sz="0" w:space="0" w:color="auto"/>
                <w:right w:val="none" w:sz="0" w:space="0" w:color="auto"/>
              </w:divBdr>
            </w:div>
            <w:div w:id="1585382290">
              <w:marLeft w:val="0"/>
              <w:marRight w:val="0"/>
              <w:marTop w:val="0"/>
              <w:marBottom w:val="0"/>
              <w:divBdr>
                <w:top w:val="none" w:sz="0" w:space="0" w:color="auto"/>
                <w:left w:val="none" w:sz="0" w:space="0" w:color="auto"/>
                <w:bottom w:val="none" w:sz="0" w:space="0" w:color="auto"/>
                <w:right w:val="none" w:sz="0" w:space="0" w:color="auto"/>
              </w:divBdr>
            </w:div>
            <w:div w:id="223027341">
              <w:marLeft w:val="0"/>
              <w:marRight w:val="0"/>
              <w:marTop w:val="0"/>
              <w:marBottom w:val="0"/>
              <w:divBdr>
                <w:top w:val="none" w:sz="0" w:space="0" w:color="auto"/>
                <w:left w:val="none" w:sz="0" w:space="0" w:color="auto"/>
                <w:bottom w:val="none" w:sz="0" w:space="0" w:color="auto"/>
                <w:right w:val="none" w:sz="0" w:space="0" w:color="auto"/>
              </w:divBdr>
            </w:div>
            <w:div w:id="1663002857">
              <w:marLeft w:val="0"/>
              <w:marRight w:val="0"/>
              <w:marTop w:val="0"/>
              <w:marBottom w:val="0"/>
              <w:divBdr>
                <w:top w:val="none" w:sz="0" w:space="0" w:color="auto"/>
                <w:left w:val="none" w:sz="0" w:space="0" w:color="auto"/>
                <w:bottom w:val="none" w:sz="0" w:space="0" w:color="auto"/>
                <w:right w:val="none" w:sz="0" w:space="0" w:color="auto"/>
              </w:divBdr>
            </w:div>
            <w:div w:id="1520117451">
              <w:marLeft w:val="0"/>
              <w:marRight w:val="0"/>
              <w:marTop w:val="0"/>
              <w:marBottom w:val="0"/>
              <w:divBdr>
                <w:top w:val="none" w:sz="0" w:space="0" w:color="auto"/>
                <w:left w:val="none" w:sz="0" w:space="0" w:color="auto"/>
                <w:bottom w:val="none" w:sz="0" w:space="0" w:color="auto"/>
                <w:right w:val="none" w:sz="0" w:space="0" w:color="auto"/>
              </w:divBdr>
            </w:div>
            <w:div w:id="1525047687">
              <w:marLeft w:val="0"/>
              <w:marRight w:val="0"/>
              <w:marTop w:val="0"/>
              <w:marBottom w:val="0"/>
              <w:divBdr>
                <w:top w:val="none" w:sz="0" w:space="0" w:color="auto"/>
                <w:left w:val="none" w:sz="0" w:space="0" w:color="auto"/>
                <w:bottom w:val="none" w:sz="0" w:space="0" w:color="auto"/>
                <w:right w:val="none" w:sz="0" w:space="0" w:color="auto"/>
              </w:divBdr>
            </w:div>
            <w:div w:id="598296059">
              <w:marLeft w:val="0"/>
              <w:marRight w:val="0"/>
              <w:marTop w:val="0"/>
              <w:marBottom w:val="0"/>
              <w:divBdr>
                <w:top w:val="none" w:sz="0" w:space="0" w:color="auto"/>
                <w:left w:val="none" w:sz="0" w:space="0" w:color="auto"/>
                <w:bottom w:val="none" w:sz="0" w:space="0" w:color="auto"/>
                <w:right w:val="none" w:sz="0" w:space="0" w:color="auto"/>
              </w:divBdr>
            </w:div>
            <w:div w:id="1278827316">
              <w:marLeft w:val="0"/>
              <w:marRight w:val="0"/>
              <w:marTop w:val="0"/>
              <w:marBottom w:val="0"/>
              <w:divBdr>
                <w:top w:val="none" w:sz="0" w:space="0" w:color="auto"/>
                <w:left w:val="none" w:sz="0" w:space="0" w:color="auto"/>
                <w:bottom w:val="none" w:sz="0" w:space="0" w:color="auto"/>
                <w:right w:val="none" w:sz="0" w:space="0" w:color="auto"/>
              </w:divBdr>
            </w:div>
            <w:div w:id="269170634">
              <w:marLeft w:val="0"/>
              <w:marRight w:val="0"/>
              <w:marTop w:val="0"/>
              <w:marBottom w:val="0"/>
              <w:divBdr>
                <w:top w:val="none" w:sz="0" w:space="0" w:color="auto"/>
                <w:left w:val="none" w:sz="0" w:space="0" w:color="auto"/>
                <w:bottom w:val="none" w:sz="0" w:space="0" w:color="auto"/>
                <w:right w:val="none" w:sz="0" w:space="0" w:color="auto"/>
              </w:divBdr>
            </w:div>
            <w:div w:id="1720127955">
              <w:marLeft w:val="0"/>
              <w:marRight w:val="0"/>
              <w:marTop w:val="0"/>
              <w:marBottom w:val="0"/>
              <w:divBdr>
                <w:top w:val="none" w:sz="0" w:space="0" w:color="auto"/>
                <w:left w:val="none" w:sz="0" w:space="0" w:color="auto"/>
                <w:bottom w:val="none" w:sz="0" w:space="0" w:color="auto"/>
                <w:right w:val="none" w:sz="0" w:space="0" w:color="auto"/>
              </w:divBdr>
            </w:div>
            <w:div w:id="1628925050">
              <w:marLeft w:val="0"/>
              <w:marRight w:val="0"/>
              <w:marTop w:val="0"/>
              <w:marBottom w:val="0"/>
              <w:divBdr>
                <w:top w:val="none" w:sz="0" w:space="0" w:color="auto"/>
                <w:left w:val="none" w:sz="0" w:space="0" w:color="auto"/>
                <w:bottom w:val="none" w:sz="0" w:space="0" w:color="auto"/>
                <w:right w:val="none" w:sz="0" w:space="0" w:color="auto"/>
              </w:divBdr>
            </w:div>
            <w:div w:id="661590860">
              <w:marLeft w:val="0"/>
              <w:marRight w:val="0"/>
              <w:marTop w:val="0"/>
              <w:marBottom w:val="0"/>
              <w:divBdr>
                <w:top w:val="none" w:sz="0" w:space="0" w:color="auto"/>
                <w:left w:val="none" w:sz="0" w:space="0" w:color="auto"/>
                <w:bottom w:val="none" w:sz="0" w:space="0" w:color="auto"/>
                <w:right w:val="none" w:sz="0" w:space="0" w:color="auto"/>
              </w:divBdr>
            </w:div>
            <w:div w:id="1610966583">
              <w:marLeft w:val="0"/>
              <w:marRight w:val="0"/>
              <w:marTop w:val="0"/>
              <w:marBottom w:val="0"/>
              <w:divBdr>
                <w:top w:val="none" w:sz="0" w:space="0" w:color="auto"/>
                <w:left w:val="none" w:sz="0" w:space="0" w:color="auto"/>
                <w:bottom w:val="none" w:sz="0" w:space="0" w:color="auto"/>
                <w:right w:val="none" w:sz="0" w:space="0" w:color="auto"/>
              </w:divBdr>
            </w:div>
            <w:div w:id="1808891130">
              <w:marLeft w:val="0"/>
              <w:marRight w:val="0"/>
              <w:marTop w:val="0"/>
              <w:marBottom w:val="0"/>
              <w:divBdr>
                <w:top w:val="none" w:sz="0" w:space="0" w:color="auto"/>
                <w:left w:val="none" w:sz="0" w:space="0" w:color="auto"/>
                <w:bottom w:val="none" w:sz="0" w:space="0" w:color="auto"/>
                <w:right w:val="none" w:sz="0" w:space="0" w:color="auto"/>
              </w:divBdr>
            </w:div>
            <w:div w:id="1105422079">
              <w:marLeft w:val="0"/>
              <w:marRight w:val="0"/>
              <w:marTop w:val="0"/>
              <w:marBottom w:val="0"/>
              <w:divBdr>
                <w:top w:val="none" w:sz="0" w:space="0" w:color="auto"/>
                <w:left w:val="none" w:sz="0" w:space="0" w:color="auto"/>
                <w:bottom w:val="none" w:sz="0" w:space="0" w:color="auto"/>
                <w:right w:val="none" w:sz="0" w:space="0" w:color="auto"/>
              </w:divBdr>
            </w:div>
            <w:div w:id="1943222922">
              <w:marLeft w:val="0"/>
              <w:marRight w:val="0"/>
              <w:marTop w:val="0"/>
              <w:marBottom w:val="0"/>
              <w:divBdr>
                <w:top w:val="none" w:sz="0" w:space="0" w:color="auto"/>
                <w:left w:val="none" w:sz="0" w:space="0" w:color="auto"/>
                <w:bottom w:val="none" w:sz="0" w:space="0" w:color="auto"/>
                <w:right w:val="none" w:sz="0" w:space="0" w:color="auto"/>
              </w:divBdr>
            </w:div>
            <w:div w:id="1613393581">
              <w:marLeft w:val="0"/>
              <w:marRight w:val="0"/>
              <w:marTop w:val="0"/>
              <w:marBottom w:val="0"/>
              <w:divBdr>
                <w:top w:val="none" w:sz="0" w:space="0" w:color="auto"/>
                <w:left w:val="none" w:sz="0" w:space="0" w:color="auto"/>
                <w:bottom w:val="none" w:sz="0" w:space="0" w:color="auto"/>
                <w:right w:val="none" w:sz="0" w:space="0" w:color="auto"/>
              </w:divBdr>
            </w:div>
            <w:div w:id="223875515">
              <w:marLeft w:val="0"/>
              <w:marRight w:val="0"/>
              <w:marTop w:val="0"/>
              <w:marBottom w:val="0"/>
              <w:divBdr>
                <w:top w:val="none" w:sz="0" w:space="0" w:color="auto"/>
                <w:left w:val="none" w:sz="0" w:space="0" w:color="auto"/>
                <w:bottom w:val="none" w:sz="0" w:space="0" w:color="auto"/>
                <w:right w:val="none" w:sz="0" w:space="0" w:color="auto"/>
              </w:divBdr>
            </w:div>
            <w:div w:id="929195941">
              <w:marLeft w:val="0"/>
              <w:marRight w:val="0"/>
              <w:marTop w:val="0"/>
              <w:marBottom w:val="0"/>
              <w:divBdr>
                <w:top w:val="none" w:sz="0" w:space="0" w:color="auto"/>
                <w:left w:val="none" w:sz="0" w:space="0" w:color="auto"/>
                <w:bottom w:val="none" w:sz="0" w:space="0" w:color="auto"/>
                <w:right w:val="none" w:sz="0" w:space="0" w:color="auto"/>
              </w:divBdr>
            </w:div>
            <w:div w:id="956134067">
              <w:marLeft w:val="0"/>
              <w:marRight w:val="0"/>
              <w:marTop w:val="0"/>
              <w:marBottom w:val="0"/>
              <w:divBdr>
                <w:top w:val="none" w:sz="0" w:space="0" w:color="auto"/>
                <w:left w:val="none" w:sz="0" w:space="0" w:color="auto"/>
                <w:bottom w:val="none" w:sz="0" w:space="0" w:color="auto"/>
                <w:right w:val="none" w:sz="0" w:space="0" w:color="auto"/>
              </w:divBdr>
            </w:div>
            <w:div w:id="1618871778">
              <w:marLeft w:val="0"/>
              <w:marRight w:val="0"/>
              <w:marTop w:val="0"/>
              <w:marBottom w:val="0"/>
              <w:divBdr>
                <w:top w:val="none" w:sz="0" w:space="0" w:color="auto"/>
                <w:left w:val="none" w:sz="0" w:space="0" w:color="auto"/>
                <w:bottom w:val="none" w:sz="0" w:space="0" w:color="auto"/>
                <w:right w:val="none" w:sz="0" w:space="0" w:color="auto"/>
              </w:divBdr>
            </w:div>
            <w:div w:id="984893403">
              <w:marLeft w:val="0"/>
              <w:marRight w:val="0"/>
              <w:marTop w:val="0"/>
              <w:marBottom w:val="0"/>
              <w:divBdr>
                <w:top w:val="none" w:sz="0" w:space="0" w:color="auto"/>
                <w:left w:val="none" w:sz="0" w:space="0" w:color="auto"/>
                <w:bottom w:val="none" w:sz="0" w:space="0" w:color="auto"/>
                <w:right w:val="none" w:sz="0" w:space="0" w:color="auto"/>
              </w:divBdr>
            </w:div>
            <w:div w:id="1284339021">
              <w:marLeft w:val="0"/>
              <w:marRight w:val="0"/>
              <w:marTop w:val="0"/>
              <w:marBottom w:val="0"/>
              <w:divBdr>
                <w:top w:val="none" w:sz="0" w:space="0" w:color="auto"/>
                <w:left w:val="none" w:sz="0" w:space="0" w:color="auto"/>
                <w:bottom w:val="none" w:sz="0" w:space="0" w:color="auto"/>
                <w:right w:val="none" w:sz="0" w:space="0" w:color="auto"/>
              </w:divBdr>
            </w:div>
            <w:div w:id="715811647">
              <w:marLeft w:val="0"/>
              <w:marRight w:val="0"/>
              <w:marTop w:val="0"/>
              <w:marBottom w:val="0"/>
              <w:divBdr>
                <w:top w:val="none" w:sz="0" w:space="0" w:color="auto"/>
                <w:left w:val="none" w:sz="0" w:space="0" w:color="auto"/>
                <w:bottom w:val="none" w:sz="0" w:space="0" w:color="auto"/>
                <w:right w:val="none" w:sz="0" w:space="0" w:color="auto"/>
              </w:divBdr>
            </w:div>
            <w:div w:id="184945222">
              <w:marLeft w:val="0"/>
              <w:marRight w:val="0"/>
              <w:marTop w:val="0"/>
              <w:marBottom w:val="0"/>
              <w:divBdr>
                <w:top w:val="none" w:sz="0" w:space="0" w:color="auto"/>
                <w:left w:val="none" w:sz="0" w:space="0" w:color="auto"/>
                <w:bottom w:val="none" w:sz="0" w:space="0" w:color="auto"/>
                <w:right w:val="none" w:sz="0" w:space="0" w:color="auto"/>
              </w:divBdr>
            </w:div>
            <w:div w:id="956064400">
              <w:marLeft w:val="0"/>
              <w:marRight w:val="0"/>
              <w:marTop w:val="0"/>
              <w:marBottom w:val="0"/>
              <w:divBdr>
                <w:top w:val="none" w:sz="0" w:space="0" w:color="auto"/>
                <w:left w:val="none" w:sz="0" w:space="0" w:color="auto"/>
                <w:bottom w:val="none" w:sz="0" w:space="0" w:color="auto"/>
                <w:right w:val="none" w:sz="0" w:space="0" w:color="auto"/>
              </w:divBdr>
            </w:div>
            <w:div w:id="1434201470">
              <w:marLeft w:val="0"/>
              <w:marRight w:val="0"/>
              <w:marTop w:val="0"/>
              <w:marBottom w:val="0"/>
              <w:divBdr>
                <w:top w:val="none" w:sz="0" w:space="0" w:color="auto"/>
                <w:left w:val="none" w:sz="0" w:space="0" w:color="auto"/>
                <w:bottom w:val="none" w:sz="0" w:space="0" w:color="auto"/>
                <w:right w:val="none" w:sz="0" w:space="0" w:color="auto"/>
              </w:divBdr>
            </w:div>
            <w:div w:id="1405683023">
              <w:marLeft w:val="0"/>
              <w:marRight w:val="0"/>
              <w:marTop w:val="0"/>
              <w:marBottom w:val="0"/>
              <w:divBdr>
                <w:top w:val="none" w:sz="0" w:space="0" w:color="auto"/>
                <w:left w:val="none" w:sz="0" w:space="0" w:color="auto"/>
                <w:bottom w:val="none" w:sz="0" w:space="0" w:color="auto"/>
                <w:right w:val="none" w:sz="0" w:space="0" w:color="auto"/>
              </w:divBdr>
            </w:div>
            <w:div w:id="525943709">
              <w:marLeft w:val="0"/>
              <w:marRight w:val="0"/>
              <w:marTop w:val="0"/>
              <w:marBottom w:val="0"/>
              <w:divBdr>
                <w:top w:val="none" w:sz="0" w:space="0" w:color="auto"/>
                <w:left w:val="none" w:sz="0" w:space="0" w:color="auto"/>
                <w:bottom w:val="none" w:sz="0" w:space="0" w:color="auto"/>
                <w:right w:val="none" w:sz="0" w:space="0" w:color="auto"/>
              </w:divBdr>
            </w:div>
            <w:div w:id="204634355">
              <w:marLeft w:val="0"/>
              <w:marRight w:val="0"/>
              <w:marTop w:val="0"/>
              <w:marBottom w:val="0"/>
              <w:divBdr>
                <w:top w:val="none" w:sz="0" w:space="0" w:color="auto"/>
                <w:left w:val="none" w:sz="0" w:space="0" w:color="auto"/>
                <w:bottom w:val="none" w:sz="0" w:space="0" w:color="auto"/>
                <w:right w:val="none" w:sz="0" w:space="0" w:color="auto"/>
              </w:divBdr>
            </w:div>
            <w:div w:id="814294010">
              <w:marLeft w:val="0"/>
              <w:marRight w:val="0"/>
              <w:marTop w:val="0"/>
              <w:marBottom w:val="0"/>
              <w:divBdr>
                <w:top w:val="none" w:sz="0" w:space="0" w:color="auto"/>
                <w:left w:val="none" w:sz="0" w:space="0" w:color="auto"/>
                <w:bottom w:val="none" w:sz="0" w:space="0" w:color="auto"/>
                <w:right w:val="none" w:sz="0" w:space="0" w:color="auto"/>
              </w:divBdr>
            </w:div>
            <w:div w:id="898832774">
              <w:marLeft w:val="0"/>
              <w:marRight w:val="0"/>
              <w:marTop w:val="0"/>
              <w:marBottom w:val="0"/>
              <w:divBdr>
                <w:top w:val="none" w:sz="0" w:space="0" w:color="auto"/>
                <w:left w:val="none" w:sz="0" w:space="0" w:color="auto"/>
                <w:bottom w:val="none" w:sz="0" w:space="0" w:color="auto"/>
                <w:right w:val="none" w:sz="0" w:space="0" w:color="auto"/>
              </w:divBdr>
            </w:div>
            <w:div w:id="974218243">
              <w:marLeft w:val="0"/>
              <w:marRight w:val="0"/>
              <w:marTop w:val="0"/>
              <w:marBottom w:val="0"/>
              <w:divBdr>
                <w:top w:val="none" w:sz="0" w:space="0" w:color="auto"/>
                <w:left w:val="none" w:sz="0" w:space="0" w:color="auto"/>
                <w:bottom w:val="none" w:sz="0" w:space="0" w:color="auto"/>
                <w:right w:val="none" w:sz="0" w:space="0" w:color="auto"/>
              </w:divBdr>
            </w:div>
            <w:div w:id="1987591279">
              <w:marLeft w:val="0"/>
              <w:marRight w:val="0"/>
              <w:marTop w:val="0"/>
              <w:marBottom w:val="0"/>
              <w:divBdr>
                <w:top w:val="none" w:sz="0" w:space="0" w:color="auto"/>
                <w:left w:val="none" w:sz="0" w:space="0" w:color="auto"/>
                <w:bottom w:val="none" w:sz="0" w:space="0" w:color="auto"/>
                <w:right w:val="none" w:sz="0" w:space="0" w:color="auto"/>
              </w:divBdr>
            </w:div>
            <w:div w:id="111243032">
              <w:marLeft w:val="0"/>
              <w:marRight w:val="0"/>
              <w:marTop w:val="0"/>
              <w:marBottom w:val="0"/>
              <w:divBdr>
                <w:top w:val="none" w:sz="0" w:space="0" w:color="auto"/>
                <w:left w:val="none" w:sz="0" w:space="0" w:color="auto"/>
                <w:bottom w:val="none" w:sz="0" w:space="0" w:color="auto"/>
                <w:right w:val="none" w:sz="0" w:space="0" w:color="auto"/>
              </w:divBdr>
            </w:div>
            <w:div w:id="105656877">
              <w:marLeft w:val="0"/>
              <w:marRight w:val="0"/>
              <w:marTop w:val="0"/>
              <w:marBottom w:val="0"/>
              <w:divBdr>
                <w:top w:val="none" w:sz="0" w:space="0" w:color="auto"/>
                <w:left w:val="none" w:sz="0" w:space="0" w:color="auto"/>
                <w:bottom w:val="none" w:sz="0" w:space="0" w:color="auto"/>
                <w:right w:val="none" w:sz="0" w:space="0" w:color="auto"/>
              </w:divBdr>
            </w:div>
            <w:div w:id="192425565">
              <w:marLeft w:val="0"/>
              <w:marRight w:val="0"/>
              <w:marTop w:val="0"/>
              <w:marBottom w:val="0"/>
              <w:divBdr>
                <w:top w:val="none" w:sz="0" w:space="0" w:color="auto"/>
                <w:left w:val="none" w:sz="0" w:space="0" w:color="auto"/>
                <w:bottom w:val="none" w:sz="0" w:space="0" w:color="auto"/>
                <w:right w:val="none" w:sz="0" w:space="0" w:color="auto"/>
              </w:divBdr>
            </w:div>
            <w:div w:id="907156350">
              <w:marLeft w:val="0"/>
              <w:marRight w:val="0"/>
              <w:marTop w:val="0"/>
              <w:marBottom w:val="0"/>
              <w:divBdr>
                <w:top w:val="none" w:sz="0" w:space="0" w:color="auto"/>
                <w:left w:val="none" w:sz="0" w:space="0" w:color="auto"/>
                <w:bottom w:val="none" w:sz="0" w:space="0" w:color="auto"/>
                <w:right w:val="none" w:sz="0" w:space="0" w:color="auto"/>
              </w:divBdr>
            </w:div>
            <w:div w:id="1385181231">
              <w:marLeft w:val="0"/>
              <w:marRight w:val="0"/>
              <w:marTop w:val="0"/>
              <w:marBottom w:val="0"/>
              <w:divBdr>
                <w:top w:val="none" w:sz="0" w:space="0" w:color="auto"/>
                <w:left w:val="none" w:sz="0" w:space="0" w:color="auto"/>
                <w:bottom w:val="none" w:sz="0" w:space="0" w:color="auto"/>
                <w:right w:val="none" w:sz="0" w:space="0" w:color="auto"/>
              </w:divBdr>
            </w:div>
            <w:div w:id="4063627">
              <w:marLeft w:val="0"/>
              <w:marRight w:val="0"/>
              <w:marTop w:val="0"/>
              <w:marBottom w:val="0"/>
              <w:divBdr>
                <w:top w:val="none" w:sz="0" w:space="0" w:color="auto"/>
                <w:left w:val="none" w:sz="0" w:space="0" w:color="auto"/>
                <w:bottom w:val="none" w:sz="0" w:space="0" w:color="auto"/>
                <w:right w:val="none" w:sz="0" w:space="0" w:color="auto"/>
              </w:divBdr>
            </w:div>
            <w:div w:id="1126704800">
              <w:marLeft w:val="0"/>
              <w:marRight w:val="0"/>
              <w:marTop w:val="0"/>
              <w:marBottom w:val="0"/>
              <w:divBdr>
                <w:top w:val="none" w:sz="0" w:space="0" w:color="auto"/>
                <w:left w:val="none" w:sz="0" w:space="0" w:color="auto"/>
                <w:bottom w:val="none" w:sz="0" w:space="0" w:color="auto"/>
                <w:right w:val="none" w:sz="0" w:space="0" w:color="auto"/>
              </w:divBdr>
            </w:div>
            <w:div w:id="1442065430">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152768507">
              <w:marLeft w:val="0"/>
              <w:marRight w:val="0"/>
              <w:marTop w:val="0"/>
              <w:marBottom w:val="0"/>
              <w:divBdr>
                <w:top w:val="none" w:sz="0" w:space="0" w:color="auto"/>
                <w:left w:val="none" w:sz="0" w:space="0" w:color="auto"/>
                <w:bottom w:val="none" w:sz="0" w:space="0" w:color="auto"/>
                <w:right w:val="none" w:sz="0" w:space="0" w:color="auto"/>
              </w:divBdr>
            </w:div>
            <w:div w:id="327294941">
              <w:marLeft w:val="0"/>
              <w:marRight w:val="0"/>
              <w:marTop w:val="0"/>
              <w:marBottom w:val="0"/>
              <w:divBdr>
                <w:top w:val="none" w:sz="0" w:space="0" w:color="auto"/>
                <w:left w:val="none" w:sz="0" w:space="0" w:color="auto"/>
                <w:bottom w:val="none" w:sz="0" w:space="0" w:color="auto"/>
                <w:right w:val="none" w:sz="0" w:space="0" w:color="auto"/>
              </w:divBdr>
            </w:div>
            <w:div w:id="2007048499">
              <w:marLeft w:val="0"/>
              <w:marRight w:val="0"/>
              <w:marTop w:val="0"/>
              <w:marBottom w:val="0"/>
              <w:divBdr>
                <w:top w:val="none" w:sz="0" w:space="0" w:color="auto"/>
                <w:left w:val="none" w:sz="0" w:space="0" w:color="auto"/>
                <w:bottom w:val="none" w:sz="0" w:space="0" w:color="auto"/>
                <w:right w:val="none" w:sz="0" w:space="0" w:color="auto"/>
              </w:divBdr>
            </w:div>
            <w:div w:id="625626068">
              <w:marLeft w:val="0"/>
              <w:marRight w:val="0"/>
              <w:marTop w:val="0"/>
              <w:marBottom w:val="0"/>
              <w:divBdr>
                <w:top w:val="none" w:sz="0" w:space="0" w:color="auto"/>
                <w:left w:val="none" w:sz="0" w:space="0" w:color="auto"/>
                <w:bottom w:val="none" w:sz="0" w:space="0" w:color="auto"/>
                <w:right w:val="none" w:sz="0" w:space="0" w:color="auto"/>
              </w:divBdr>
            </w:div>
            <w:div w:id="300504226">
              <w:marLeft w:val="0"/>
              <w:marRight w:val="0"/>
              <w:marTop w:val="0"/>
              <w:marBottom w:val="0"/>
              <w:divBdr>
                <w:top w:val="none" w:sz="0" w:space="0" w:color="auto"/>
                <w:left w:val="none" w:sz="0" w:space="0" w:color="auto"/>
                <w:bottom w:val="none" w:sz="0" w:space="0" w:color="auto"/>
                <w:right w:val="none" w:sz="0" w:space="0" w:color="auto"/>
              </w:divBdr>
            </w:div>
            <w:div w:id="2023775011">
              <w:marLeft w:val="0"/>
              <w:marRight w:val="0"/>
              <w:marTop w:val="0"/>
              <w:marBottom w:val="0"/>
              <w:divBdr>
                <w:top w:val="none" w:sz="0" w:space="0" w:color="auto"/>
                <w:left w:val="none" w:sz="0" w:space="0" w:color="auto"/>
                <w:bottom w:val="none" w:sz="0" w:space="0" w:color="auto"/>
                <w:right w:val="none" w:sz="0" w:space="0" w:color="auto"/>
              </w:divBdr>
            </w:div>
            <w:div w:id="1660769817">
              <w:marLeft w:val="0"/>
              <w:marRight w:val="0"/>
              <w:marTop w:val="0"/>
              <w:marBottom w:val="0"/>
              <w:divBdr>
                <w:top w:val="none" w:sz="0" w:space="0" w:color="auto"/>
                <w:left w:val="none" w:sz="0" w:space="0" w:color="auto"/>
                <w:bottom w:val="none" w:sz="0" w:space="0" w:color="auto"/>
                <w:right w:val="none" w:sz="0" w:space="0" w:color="auto"/>
              </w:divBdr>
            </w:div>
            <w:div w:id="648942991">
              <w:marLeft w:val="0"/>
              <w:marRight w:val="0"/>
              <w:marTop w:val="0"/>
              <w:marBottom w:val="0"/>
              <w:divBdr>
                <w:top w:val="none" w:sz="0" w:space="0" w:color="auto"/>
                <w:left w:val="none" w:sz="0" w:space="0" w:color="auto"/>
                <w:bottom w:val="none" w:sz="0" w:space="0" w:color="auto"/>
                <w:right w:val="none" w:sz="0" w:space="0" w:color="auto"/>
              </w:divBdr>
            </w:div>
            <w:div w:id="780684999">
              <w:marLeft w:val="0"/>
              <w:marRight w:val="0"/>
              <w:marTop w:val="0"/>
              <w:marBottom w:val="0"/>
              <w:divBdr>
                <w:top w:val="none" w:sz="0" w:space="0" w:color="auto"/>
                <w:left w:val="none" w:sz="0" w:space="0" w:color="auto"/>
                <w:bottom w:val="none" w:sz="0" w:space="0" w:color="auto"/>
                <w:right w:val="none" w:sz="0" w:space="0" w:color="auto"/>
              </w:divBdr>
            </w:div>
            <w:div w:id="1248273472">
              <w:marLeft w:val="0"/>
              <w:marRight w:val="0"/>
              <w:marTop w:val="0"/>
              <w:marBottom w:val="0"/>
              <w:divBdr>
                <w:top w:val="none" w:sz="0" w:space="0" w:color="auto"/>
                <w:left w:val="none" w:sz="0" w:space="0" w:color="auto"/>
                <w:bottom w:val="none" w:sz="0" w:space="0" w:color="auto"/>
                <w:right w:val="none" w:sz="0" w:space="0" w:color="auto"/>
              </w:divBdr>
            </w:div>
            <w:div w:id="1166358895">
              <w:marLeft w:val="0"/>
              <w:marRight w:val="0"/>
              <w:marTop w:val="0"/>
              <w:marBottom w:val="0"/>
              <w:divBdr>
                <w:top w:val="none" w:sz="0" w:space="0" w:color="auto"/>
                <w:left w:val="none" w:sz="0" w:space="0" w:color="auto"/>
                <w:bottom w:val="none" w:sz="0" w:space="0" w:color="auto"/>
                <w:right w:val="none" w:sz="0" w:space="0" w:color="auto"/>
              </w:divBdr>
            </w:div>
            <w:div w:id="1863662534">
              <w:marLeft w:val="0"/>
              <w:marRight w:val="0"/>
              <w:marTop w:val="0"/>
              <w:marBottom w:val="0"/>
              <w:divBdr>
                <w:top w:val="none" w:sz="0" w:space="0" w:color="auto"/>
                <w:left w:val="none" w:sz="0" w:space="0" w:color="auto"/>
                <w:bottom w:val="none" w:sz="0" w:space="0" w:color="auto"/>
                <w:right w:val="none" w:sz="0" w:space="0" w:color="auto"/>
              </w:divBdr>
            </w:div>
            <w:div w:id="952633426">
              <w:marLeft w:val="0"/>
              <w:marRight w:val="0"/>
              <w:marTop w:val="0"/>
              <w:marBottom w:val="0"/>
              <w:divBdr>
                <w:top w:val="none" w:sz="0" w:space="0" w:color="auto"/>
                <w:left w:val="none" w:sz="0" w:space="0" w:color="auto"/>
                <w:bottom w:val="none" w:sz="0" w:space="0" w:color="auto"/>
                <w:right w:val="none" w:sz="0" w:space="0" w:color="auto"/>
              </w:divBdr>
            </w:div>
            <w:div w:id="1152017222">
              <w:marLeft w:val="0"/>
              <w:marRight w:val="0"/>
              <w:marTop w:val="0"/>
              <w:marBottom w:val="0"/>
              <w:divBdr>
                <w:top w:val="none" w:sz="0" w:space="0" w:color="auto"/>
                <w:left w:val="none" w:sz="0" w:space="0" w:color="auto"/>
                <w:bottom w:val="none" w:sz="0" w:space="0" w:color="auto"/>
                <w:right w:val="none" w:sz="0" w:space="0" w:color="auto"/>
              </w:divBdr>
            </w:div>
            <w:div w:id="697513296">
              <w:marLeft w:val="0"/>
              <w:marRight w:val="0"/>
              <w:marTop w:val="0"/>
              <w:marBottom w:val="0"/>
              <w:divBdr>
                <w:top w:val="none" w:sz="0" w:space="0" w:color="auto"/>
                <w:left w:val="none" w:sz="0" w:space="0" w:color="auto"/>
                <w:bottom w:val="none" w:sz="0" w:space="0" w:color="auto"/>
                <w:right w:val="none" w:sz="0" w:space="0" w:color="auto"/>
              </w:divBdr>
            </w:div>
            <w:div w:id="1753038718">
              <w:marLeft w:val="0"/>
              <w:marRight w:val="0"/>
              <w:marTop w:val="0"/>
              <w:marBottom w:val="0"/>
              <w:divBdr>
                <w:top w:val="none" w:sz="0" w:space="0" w:color="auto"/>
                <w:left w:val="none" w:sz="0" w:space="0" w:color="auto"/>
                <w:bottom w:val="none" w:sz="0" w:space="0" w:color="auto"/>
                <w:right w:val="none" w:sz="0" w:space="0" w:color="auto"/>
              </w:divBdr>
            </w:div>
            <w:div w:id="1517033394">
              <w:marLeft w:val="0"/>
              <w:marRight w:val="0"/>
              <w:marTop w:val="0"/>
              <w:marBottom w:val="0"/>
              <w:divBdr>
                <w:top w:val="none" w:sz="0" w:space="0" w:color="auto"/>
                <w:left w:val="none" w:sz="0" w:space="0" w:color="auto"/>
                <w:bottom w:val="none" w:sz="0" w:space="0" w:color="auto"/>
                <w:right w:val="none" w:sz="0" w:space="0" w:color="auto"/>
              </w:divBdr>
            </w:div>
            <w:div w:id="216361770">
              <w:marLeft w:val="0"/>
              <w:marRight w:val="0"/>
              <w:marTop w:val="0"/>
              <w:marBottom w:val="0"/>
              <w:divBdr>
                <w:top w:val="none" w:sz="0" w:space="0" w:color="auto"/>
                <w:left w:val="none" w:sz="0" w:space="0" w:color="auto"/>
                <w:bottom w:val="none" w:sz="0" w:space="0" w:color="auto"/>
                <w:right w:val="none" w:sz="0" w:space="0" w:color="auto"/>
              </w:divBdr>
            </w:div>
            <w:div w:id="1292442871">
              <w:marLeft w:val="0"/>
              <w:marRight w:val="0"/>
              <w:marTop w:val="0"/>
              <w:marBottom w:val="0"/>
              <w:divBdr>
                <w:top w:val="none" w:sz="0" w:space="0" w:color="auto"/>
                <w:left w:val="none" w:sz="0" w:space="0" w:color="auto"/>
                <w:bottom w:val="none" w:sz="0" w:space="0" w:color="auto"/>
                <w:right w:val="none" w:sz="0" w:space="0" w:color="auto"/>
              </w:divBdr>
            </w:div>
            <w:div w:id="1222979675">
              <w:marLeft w:val="0"/>
              <w:marRight w:val="0"/>
              <w:marTop w:val="0"/>
              <w:marBottom w:val="0"/>
              <w:divBdr>
                <w:top w:val="none" w:sz="0" w:space="0" w:color="auto"/>
                <w:left w:val="none" w:sz="0" w:space="0" w:color="auto"/>
                <w:bottom w:val="none" w:sz="0" w:space="0" w:color="auto"/>
                <w:right w:val="none" w:sz="0" w:space="0" w:color="auto"/>
              </w:divBdr>
            </w:div>
            <w:div w:id="534661541">
              <w:marLeft w:val="0"/>
              <w:marRight w:val="0"/>
              <w:marTop w:val="0"/>
              <w:marBottom w:val="0"/>
              <w:divBdr>
                <w:top w:val="none" w:sz="0" w:space="0" w:color="auto"/>
                <w:left w:val="none" w:sz="0" w:space="0" w:color="auto"/>
                <w:bottom w:val="none" w:sz="0" w:space="0" w:color="auto"/>
                <w:right w:val="none" w:sz="0" w:space="0" w:color="auto"/>
              </w:divBdr>
            </w:div>
            <w:div w:id="1647859096">
              <w:marLeft w:val="0"/>
              <w:marRight w:val="0"/>
              <w:marTop w:val="0"/>
              <w:marBottom w:val="0"/>
              <w:divBdr>
                <w:top w:val="none" w:sz="0" w:space="0" w:color="auto"/>
                <w:left w:val="none" w:sz="0" w:space="0" w:color="auto"/>
                <w:bottom w:val="none" w:sz="0" w:space="0" w:color="auto"/>
                <w:right w:val="none" w:sz="0" w:space="0" w:color="auto"/>
              </w:divBdr>
            </w:div>
            <w:div w:id="1182166484">
              <w:marLeft w:val="0"/>
              <w:marRight w:val="0"/>
              <w:marTop w:val="0"/>
              <w:marBottom w:val="0"/>
              <w:divBdr>
                <w:top w:val="none" w:sz="0" w:space="0" w:color="auto"/>
                <w:left w:val="none" w:sz="0" w:space="0" w:color="auto"/>
                <w:bottom w:val="none" w:sz="0" w:space="0" w:color="auto"/>
                <w:right w:val="none" w:sz="0" w:space="0" w:color="auto"/>
              </w:divBdr>
            </w:div>
            <w:div w:id="1982343366">
              <w:marLeft w:val="0"/>
              <w:marRight w:val="0"/>
              <w:marTop w:val="0"/>
              <w:marBottom w:val="0"/>
              <w:divBdr>
                <w:top w:val="none" w:sz="0" w:space="0" w:color="auto"/>
                <w:left w:val="none" w:sz="0" w:space="0" w:color="auto"/>
                <w:bottom w:val="none" w:sz="0" w:space="0" w:color="auto"/>
                <w:right w:val="none" w:sz="0" w:space="0" w:color="auto"/>
              </w:divBdr>
            </w:div>
            <w:div w:id="1255432787">
              <w:marLeft w:val="0"/>
              <w:marRight w:val="0"/>
              <w:marTop w:val="0"/>
              <w:marBottom w:val="0"/>
              <w:divBdr>
                <w:top w:val="none" w:sz="0" w:space="0" w:color="auto"/>
                <w:left w:val="none" w:sz="0" w:space="0" w:color="auto"/>
                <w:bottom w:val="none" w:sz="0" w:space="0" w:color="auto"/>
                <w:right w:val="none" w:sz="0" w:space="0" w:color="auto"/>
              </w:divBdr>
            </w:div>
            <w:div w:id="556286647">
              <w:marLeft w:val="0"/>
              <w:marRight w:val="0"/>
              <w:marTop w:val="0"/>
              <w:marBottom w:val="0"/>
              <w:divBdr>
                <w:top w:val="none" w:sz="0" w:space="0" w:color="auto"/>
                <w:left w:val="none" w:sz="0" w:space="0" w:color="auto"/>
                <w:bottom w:val="none" w:sz="0" w:space="0" w:color="auto"/>
                <w:right w:val="none" w:sz="0" w:space="0" w:color="auto"/>
              </w:divBdr>
            </w:div>
            <w:div w:id="352849469">
              <w:marLeft w:val="0"/>
              <w:marRight w:val="0"/>
              <w:marTop w:val="0"/>
              <w:marBottom w:val="0"/>
              <w:divBdr>
                <w:top w:val="none" w:sz="0" w:space="0" w:color="auto"/>
                <w:left w:val="none" w:sz="0" w:space="0" w:color="auto"/>
                <w:bottom w:val="none" w:sz="0" w:space="0" w:color="auto"/>
                <w:right w:val="none" w:sz="0" w:space="0" w:color="auto"/>
              </w:divBdr>
            </w:div>
            <w:div w:id="1131554016">
              <w:marLeft w:val="0"/>
              <w:marRight w:val="0"/>
              <w:marTop w:val="0"/>
              <w:marBottom w:val="0"/>
              <w:divBdr>
                <w:top w:val="none" w:sz="0" w:space="0" w:color="auto"/>
                <w:left w:val="none" w:sz="0" w:space="0" w:color="auto"/>
                <w:bottom w:val="none" w:sz="0" w:space="0" w:color="auto"/>
                <w:right w:val="none" w:sz="0" w:space="0" w:color="auto"/>
              </w:divBdr>
            </w:div>
            <w:div w:id="673144293">
              <w:marLeft w:val="0"/>
              <w:marRight w:val="0"/>
              <w:marTop w:val="0"/>
              <w:marBottom w:val="0"/>
              <w:divBdr>
                <w:top w:val="none" w:sz="0" w:space="0" w:color="auto"/>
                <w:left w:val="none" w:sz="0" w:space="0" w:color="auto"/>
                <w:bottom w:val="none" w:sz="0" w:space="0" w:color="auto"/>
                <w:right w:val="none" w:sz="0" w:space="0" w:color="auto"/>
              </w:divBdr>
            </w:div>
            <w:div w:id="754740534">
              <w:marLeft w:val="0"/>
              <w:marRight w:val="0"/>
              <w:marTop w:val="0"/>
              <w:marBottom w:val="0"/>
              <w:divBdr>
                <w:top w:val="none" w:sz="0" w:space="0" w:color="auto"/>
                <w:left w:val="none" w:sz="0" w:space="0" w:color="auto"/>
                <w:bottom w:val="none" w:sz="0" w:space="0" w:color="auto"/>
                <w:right w:val="none" w:sz="0" w:space="0" w:color="auto"/>
              </w:divBdr>
            </w:div>
            <w:div w:id="1449351850">
              <w:marLeft w:val="0"/>
              <w:marRight w:val="0"/>
              <w:marTop w:val="0"/>
              <w:marBottom w:val="0"/>
              <w:divBdr>
                <w:top w:val="none" w:sz="0" w:space="0" w:color="auto"/>
                <w:left w:val="none" w:sz="0" w:space="0" w:color="auto"/>
                <w:bottom w:val="none" w:sz="0" w:space="0" w:color="auto"/>
                <w:right w:val="none" w:sz="0" w:space="0" w:color="auto"/>
              </w:divBdr>
            </w:div>
            <w:div w:id="1199664424">
              <w:marLeft w:val="0"/>
              <w:marRight w:val="0"/>
              <w:marTop w:val="0"/>
              <w:marBottom w:val="0"/>
              <w:divBdr>
                <w:top w:val="none" w:sz="0" w:space="0" w:color="auto"/>
                <w:left w:val="none" w:sz="0" w:space="0" w:color="auto"/>
                <w:bottom w:val="none" w:sz="0" w:space="0" w:color="auto"/>
                <w:right w:val="none" w:sz="0" w:space="0" w:color="auto"/>
              </w:divBdr>
            </w:div>
            <w:div w:id="1331372956">
              <w:marLeft w:val="0"/>
              <w:marRight w:val="0"/>
              <w:marTop w:val="0"/>
              <w:marBottom w:val="0"/>
              <w:divBdr>
                <w:top w:val="none" w:sz="0" w:space="0" w:color="auto"/>
                <w:left w:val="none" w:sz="0" w:space="0" w:color="auto"/>
                <w:bottom w:val="none" w:sz="0" w:space="0" w:color="auto"/>
                <w:right w:val="none" w:sz="0" w:space="0" w:color="auto"/>
              </w:divBdr>
            </w:div>
            <w:div w:id="873008512">
              <w:marLeft w:val="0"/>
              <w:marRight w:val="0"/>
              <w:marTop w:val="0"/>
              <w:marBottom w:val="0"/>
              <w:divBdr>
                <w:top w:val="none" w:sz="0" w:space="0" w:color="auto"/>
                <w:left w:val="none" w:sz="0" w:space="0" w:color="auto"/>
                <w:bottom w:val="none" w:sz="0" w:space="0" w:color="auto"/>
                <w:right w:val="none" w:sz="0" w:space="0" w:color="auto"/>
              </w:divBdr>
            </w:div>
            <w:div w:id="1811091858">
              <w:marLeft w:val="0"/>
              <w:marRight w:val="0"/>
              <w:marTop w:val="0"/>
              <w:marBottom w:val="0"/>
              <w:divBdr>
                <w:top w:val="none" w:sz="0" w:space="0" w:color="auto"/>
                <w:left w:val="none" w:sz="0" w:space="0" w:color="auto"/>
                <w:bottom w:val="none" w:sz="0" w:space="0" w:color="auto"/>
                <w:right w:val="none" w:sz="0" w:space="0" w:color="auto"/>
              </w:divBdr>
            </w:div>
            <w:div w:id="728771133">
              <w:marLeft w:val="0"/>
              <w:marRight w:val="0"/>
              <w:marTop w:val="0"/>
              <w:marBottom w:val="0"/>
              <w:divBdr>
                <w:top w:val="none" w:sz="0" w:space="0" w:color="auto"/>
                <w:left w:val="none" w:sz="0" w:space="0" w:color="auto"/>
                <w:bottom w:val="none" w:sz="0" w:space="0" w:color="auto"/>
                <w:right w:val="none" w:sz="0" w:space="0" w:color="auto"/>
              </w:divBdr>
            </w:div>
            <w:div w:id="28381101">
              <w:marLeft w:val="0"/>
              <w:marRight w:val="0"/>
              <w:marTop w:val="0"/>
              <w:marBottom w:val="0"/>
              <w:divBdr>
                <w:top w:val="none" w:sz="0" w:space="0" w:color="auto"/>
                <w:left w:val="none" w:sz="0" w:space="0" w:color="auto"/>
                <w:bottom w:val="none" w:sz="0" w:space="0" w:color="auto"/>
                <w:right w:val="none" w:sz="0" w:space="0" w:color="auto"/>
              </w:divBdr>
            </w:div>
            <w:div w:id="1924140533">
              <w:marLeft w:val="0"/>
              <w:marRight w:val="0"/>
              <w:marTop w:val="0"/>
              <w:marBottom w:val="0"/>
              <w:divBdr>
                <w:top w:val="none" w:sz="0" w:space="0" w:color="auto"/>
                <w:left w:val="none" w:sz="0" w:space="0" w:color="auto"/>
                <w:bottom w:val="none" w:sz="0" w:space="0" w:color="auto"/>
                <w:right w:val="none" w:sz="0" w:space="0" w:color="auto"/>
              </w:divBdr>
            </w:div>
            <w:div w:id="122162859">
              <w:marLeft w:val="0"/>
              <w:marRight w:val="0"/>
              <w:marTop w:val="0"/>
              <w:marBottom w:val="0"/>
              <w:divBdr>
                <w:top w:val="none" w:sz="0" w:space="0" w:color="auto"/>
                <w:left w:val="none" w:sz="0" w:space="0" w:color="auto"/>
                <w:bottom w:val="none" w:sz="0" w:space="0" w:color="auto"/>
                <w:right w:val="none" w:sz="0" w:space="0" w:color="auto"/>
              </w:divBdr>
            </w:div>
            <w:div w:id="913856080">
              <w:marLeft w:val="0"/>
              <w:marRight w:val="0"/>
              <w:marTop w:val="0"/>
              <w:marBottom w:val="0"/>
              <w:divBdr>
                <w:top w:val="none" w:sz="0" w:space="0" w:color="auto"/>
                <w:left w:val="none" w:sz="0" w:space="0" w:color="auto"/>
                <w:bottom w:val="none" w:sz="0" w:space="0" w:color="auto"/>
                <w:right w:val="none" w:sz="0" w:space="0" w:color="auto"/>
              </w:divBdr>
            </w:div>
            <w:div w:id="1767772269">
              <w:marLeft w:val="0"/>
              <w:marRight w:val="0"/>
              <w:marTop w:val="0"/>
              <w:marBottom w:val="0"/>
              <w:divBdr>
                <w:top w:val="none" w:sz="0" w:space="0" w:color="auto"/>
                <w:left w:val="none" w:sz="0" w:space="0" w:color="auto"/>
                <w:bottom w:val="none" w:sz="0" w:space="0" w:color="auto"/>
                <w:right w:val="none" w:sz="0" w:space="0" w:color="auto"/>
              </w:divBdr>
            </w:div>
            <w:div w:id="963776678">
              <w:marLeft w:val="0"/>
              <w:marRight w:val="0"/>
              <w:marTop w:val="0"/>
              <w:marBottom w:val="0"/>
              <w:divBdr>
                <w:top w:val="none" w:sz="0" w:space="0" w:color="auto"/>
                <w:left w:val="none" w:sz="0" w:space="0" w:color="auto"/>
                <w:bottom w:val="none" w:sz="0" w:space="0" w:color="auto"/>
                <w:right w:val="none" w:sz="0" w:space="0" w:color="auto"/>
              </w:divBdr>
            </w:div>
            <w:div w:id="881526966">
              <w:marLeft w:val="0"/>
              <w:marRight w:val="0"/>
              <w:marTop w:val="0"/>
              <w:marBottom w:val="0"/>
              <w:divBdr>
                <w:top w:val="none" w:sz="0" w:space="0" w:color="auto"/>
                <w:left w:val="none" w:sz="0" w:space="0" w:color="auto"/>
                <w:bottom w:val="none" w:sz="0" w:space="0" w:color="auto"/>
                <w:right w:val="none" w:sz="0" w:space="0" w:color="auto"/>
              </w:divBdr>
            </w:div>
            <w:div w:id="1088304480">
              <w:marLeft w:val="0"/>
              <w:marRight w:val="0"/>
              <w:marTop w:val="0"/>
              <w:marBottom w:val="0"/>
              <w:divBdr>
                <w:top w:val="none" w:sz="0" w:space="0" w:color="auto"/>
                <w:left w:val="none" w:sz="0" w:space="0" w:color="auto"/>
                <w:bottom w:val="none" w:sz="0" w:space="0" w:color="auto"/>
                <w:right w:val="none" w:sz="0" w:space="0" w:color="auto"/>
              </w:divBdr>
            </w:div>
            <w:div w:id="976960058">
              <w:marLeft w:val="0"/>
              <w:marRight w:val="0"/>
              <w:marTop w:val="0"/>
              <w:marBottom w:val="0"/>
              <w:divBdr>
                <w:top w:val="none" w:sz="0" w:space="0" w:color="auto"/>
                <w:left w:val="none" w:sz="0" w:space="0" w:color="auto"/>
                <w:bottom w:val="none" w:sz="0" w:space="0" w:color="auto"/>
                <w:right w:val="none" w:sz="0" w:space="0" w:color="auto"/>
              </w:divBdr>
            </w:div>
            <w:div w:id="1637832064">
              <w:marLeft w:val="0"/>
              <w:marRight w:val="0"/>
              <w:marTop w:val="0"/>
              <w:marBottom w:val="0"/>
              <w:divBdr>
                <w:top w:val="none" w:sz="0" w:space="0" w:color="auto"/>
                <w:left w:val="none" w:sz="0" w:space="0" w:color="auto"/>
                <w:bottom w:val="none" w:sz="0" w:space="0" w:color="auto"/>
                <w:right w:val="none" w:sz="0" w:space="0" w:color="auto"/>
              </w:divBdr>
            </w:div>
            <w:div w:id="871844824">
              <w:marLeft w:val="0"/>
              <w:marRight w:val="0"/>
              <w:marTop w:val="0"/>
              <w:marBottom w:val="0"/>
              <w:divBdr>
                <w:top w:val="none" w:sz="0" w:space="0" w:color="auto"/>
                <w:left w:val="none" w:sz="0" w:space="0" w:color="auto"/>
                <w:bottom w:val="none" w:sz="0" w:space="0" w:color="auto"/>
                <w:right w:val="none" w:sz="0" w:space="0" w:color="auto"/>
              </w:divBdr>
            </w:div>
            <w:div w:id="949315889">
              <w:marLeft w:val="0"/>
              <w:marRight w:val="0"/>
              <w:marTop w:val="0"/>
              <w:marBottom w:val="0"/>
              <w:divBdr>
                <w:top w:val="none" w:sz="0" w:space="0" w:color="auto"/>
                <w:left w:val="none" w:sz="0" w:space="0" w:color="auto"/>
                <w:bottom w:val="none" w:sz="0" w:space="0" w:color="auto"/>
                <w:right w:val="none" w:sz="0" w:space="0" w:color="auto"/>
              </w:divBdr>
            </w:div>
            <w:div w:id="378746293">
              <w:marLeft w:val="0"/>
              <w:marRight w:val="0"/>
              <w:marTop w:val="0"/>
              <w:marBottom w:val="0"/>
              <w:divBdr>
                <w:top w:val="none" w:sz="0" w:space="0" w:color="auto"/>
                <w:left w:val="none" w:sz="0" w:space="0" w:color="auto"/>
                <w:bottom w:val="none" w:sz="0" w:space="0" w:color="auto"/>
                <w:right w:val="none" w:sz="0" w:space="0" w:color="auto"/>
              </w:divBdr>
            </w:div>
            <w:div w:id="127211914">
              <w:marLeft w:val="0"/>
              <w:marRight w:val="0"/>
              <w:marTop w:val="0"/>
              <w:marBottom w:val="0"/>
              <w:divBdr>
                <w:top w:val="none" w:sz="0" w:space="0" w:color="auto"/>
                <w:left w:val="none" w:sz="0" w:space="0" w:color="auto"/>
                <w:bottom w:val="none" w:sz="0" w:space="0" w:color="auto"/>
                <w:right w:val="none" w:sz="0" w:space="0" w:color="auto"/>
              </w:divBdr>
            </w:div>
            <w:div w:id="1146435207">
              <w:marLeft w:val="0"/>
              <w:marRight w:val="0"/>
              <w:marTop w:val="0"/>
              <w:marBottom w:val="0"/>
              <w:divBdr>
                <w:top w:val="none" w:sz="0" w:space="0" w:color="auto"/>
                <w:left w:val="none" w:sz="0" w:space="0" w:color="auto"/>
                <w:bottom w:val="none" w:sz="0" w:space="0" w:color="auto"/>
                <w:right w:val="none" w:sz="0" w:space="0" w:color="auto"/>
              </w:divBdr>
            </w:div>
            <w:div w:id="2001276447">
              <w:marLeft w:val="0"/>
              <w:marRight w:val="0"/>
              <w:marTop w:val="0"/>
              <w:marBottom w:val="0"/>
              <w:divBdr>
                <w:top w:val="none" w:sz="0" w:space="0" w:color="auto"/>
                <w:left w:val="none" w:sz="0" w:space="0" w:color="auto"/>
                <w:bottom w:val="none" w:sz="0" w:space="0" w:color="auto"/>
                <w:right w:val="none" w:sz="0" w:space="0" w:color="auto"/>
              </w:divBdr>
            </w:div>
            <w:div w:id="1290744379">
              <w:marLeft w:val="0"/>
              <w:marRight w:val="0"/>
              <w:marTop w:val="0"/>
              <w:marBottom w:val="0"/>
              <w:divBdr>
                <w:top w:val="none" w:sz="0" w:space="0" w:color="auto"/>
                <w:left w:val="none" w:sz="0" w:space="0" w:color="auto"/>
                <w:bottom w:val="none" w:sz="0" w:space="0" w:color="auto"/>
                <w:right w:val="none" w:sz="0" w:space="0" w:color="auto"/>
              </w:divBdr>
            </w:div>
            <w:div w:id="363364159">
              <w:marLeft w:val="0"/>
              <w:marRight w:val="0"/>
              <w:marTop w:val="0"/>
              <w:marBottom w:val="0"/>
              <w:divBdr>
                <w:top w:val="none" w:sz="0" w:space="0" w:color="auto"/>
                <w:left w:val="none" w:sz="0" w:space="0" w:color="auto"/>
                <w:bottom w:val="none" w:sz="0" w:space="0" w:color="auto"/>
                <w:right w:val="none" w:sz="0" w:space="0" w:color="auto"/>
              </w:divBdr>
            </w:div>
            <w:div w:id="1048380024">
              <w:marLeft w:val="0"/>
              <w:marRight w:val="0"/>
              <w:marTop w:val="0"/>
              <w:marBottom w:val="0"/>
              <w:divBdr>
                <w:top w:val="none" w:sz="0" w:space="0" w:color="auto"/>
                <w:left w:val="none" w:sz="0" w:space="0" w:color="auto"/>
                <w:bottom w:val="none" w:sz="0" w:space="0" w:color="auto"/>
                <w:right w:val="none" w:sz="0" w:space="0" w:color="auto"/>
              </w:divBdr>
            </w:div>
            <w:div w:id="848298226">
              <w:marLeft w:val="0"/>
              <w:marRight w:val="0"/>
              <w:marTop w:val="0"/>
              <w:marBottom w:val="0"/>
              <w:divBdr>
                <w:top w:val="none" w:sz="0" w:space="0" w:color="auto"/>
                <w:left w:val="none" w:sz="0" w:space="0" w:color="auto"/>
                <w:bottom w:val="none" w:sz="0" w:space="0" w:color="auto"/>
                <w:right w:val="none" w:sz="0" w:space="0" w:color="auto"/>
              </w:divBdr>
            </w:div>
            <w:div w:id="1172989458">
              <w:marLeft w:val="0"/>
              <w:marRight w:val="0"/>
              <w:marTop w:val="0"/>
              <w:marBottom w:val="0"/>
              <w:divBdr>
                <w:top w:val="none" w:sz="0" w:space="0" w:color="auto"/>
                <w:left w:val="none" w:sz="0" w:space="0" w:color="auto"/>
                <w:bottom w:val="none" w:sz="0" w:space="0" w:color="auto"/>
                <w:right w:val="none" w:sz="0" w:space="0" w:color="auto"/>
              </w:divBdr>
            </w:div>
            <w:div w:id="1907060993">
              <w:marLeft w:val="0"/>
              <w:marRight w:val="0"/>
              <w:marTop w:val="0"/>
              <w:marBottom w:val="0"/>
              <w:divBdr>
                <w:top w:val="none" w:sz="0" w:space="0" w:color="auto"/>
                <w:left w:val="none" w:sz="0" w:space="0" w:color="auto"/>
                <w:bottom w:val="none" w:sz="0" w:space="0" w:color="auto"/>
                <w:right w:val="none" w:sz="0" w:space="0" w:color="auto"/>
              </w:divBdr>
            </w:div>
            <w:div w:id="1363943816">
              <w:marLeft w:val="0"/>
              <w:marRight w:val="0"/>
              <w:marTop w:val="0"/>
              <w:marBottom w:val="0"/>
              <w:divBdr>
                <w:top w:val="none" w:sz="0" w:space="0" w:color="auto"/>
                <w:left w:val="none" w:sz="0" w:space="0" w:color="auto"/>
                <w:bottom w:val="none" w:sz="0" w:space="0" w:color="auto"/>
                <w:right w:val="none" w:sz="0" w:space="0" w:color="auto"/>
              </w:divBdr>
            </w:div>
            <w:div w:id="1815566447">
              <w:marLeft w:val="0"/>
              <w:marRight w:val="0"/>
              <w:marTop w:val="0"/>
              <w:marBottom w:val="0"/>
              <w:divBdr>
                <w:top w:val="none" w:sz="0" w:space="0" w:color="auto"/>
                <w:left w:val="none" w:sz="0" w:space="0" w:color="auto"/>
                <w:bottom w:val="none" w:sz="0" w:space="0" w:color="auto"/>
                <w:right w:val="none" w:sz="0" w:space="0" w:color="auto"/>
              </w:divBdr>
            </w:div>
            <w:div w:id="946619863">
              <w:marLeft w:val="0"/>
              <w:marRight w:val="0"/>
              <w:marTop w:val="0"/>
              <w:marBottom w:val="0"/>
              <w:divBdr>
                <w:top w:val="none" w:sz="0" w:space="0" w:color="auto"/>
                <w:left w:val="none" w:sz="0" w:space="0" w:color="auto"/>
                <w:bottom w:val="none" w:sz="0" w:space="0" w:color="auto"/>
                <w:right w:val="none" w:sz="0" w:space="0" w:color="auto"/>
              </w:divBdr>
            </w:div>
            <w:div w:id="1510952204">
              <w:marLeft w:val="0"/>
              <w:marRight w:val="0"/>
              <w:marTop w:val="0"/>
              <w:marBottom w:val="0"/>
              <w:divBdr>
                <w:top w:val="none" w:sz="0" w:space="0" w:color="auto"/>
                <w:left w:val="none" w:sz="0" w:space="0" w:color="auto"/>
                <w:bottom w:val="none" w:sz="0" w:space="0" w:color="auto"/>
                <w:right w:val="none" w:sz="0" w:space="0" w:color="auto"/>
              </w:divBdr>
            </w:div>
            <w:div w:id="1718314626">
              <w:marLeft w:val="0"/>
              <w:marRight w:val="0"/>
              <w:marTop w:val="0"/>
              <w:marBottom w:val="0"/>
              <w:divBdr>
                <w:top w:val="none" w:sz="0" w:space="0" w:color="auto"/>
                <w:left w:val="none" w:sz="0" w:space="0" w:color="auto"/>
                <w:bottom w:val="none" w:sz="0" w:space="0" w:color="auto"/>
                <w:right w:val="none" w:sz="0" w:space="0" w:color="auto"/>
              </w:divBdr>
            </w:div>
            <w:div w:id="715548579">
              <w:marLeft w:val="0"/>
              <w:marRight w:val="0"/>
              <w:marTop w:val="0"/>
              <w:marBottom w:val="0"/>
              <w:divBdr>
                <w:top w:val="none" w:sz="0" w:space="0" w:color="auto"/>
                <w:left w:val="none" w:sz="0" w:space="0" w:color="auto"/>
                <w:bottom w:val="none" w:sz="0" w:space="0" w:color="auto"/>
                <w:right w:val="none" w:sz="0" w:space="0" w:color="auto"/>
              </w:divBdr>
            </w:div>
            <w:div w:id="1845126764">
              <w:marLeft w:val="0"/>
              <w:marRight w:val="0"/>
              <w:marTop w:val="0"/>
              <w:marBottom w:val="0"/>
              <w:divBdr>
                <w:top w:val="none" w:sz="0" w:space="0" w:color="auto"/>
                <w:left w:val="none" w:sz="0" w:space="0" w:color="auto"/>
                <w:bottom w:val="none" w:sz="0" w:space="0" w:color="auto"/>
                <w:right w:val="none" w:sz="0" w:space="0" w:color="auto"/>
              </w:divBdr>
            </w:div>
            <w:div w:id="1436905927">
              <w:marLeft w:val="0"/>
              <w:marRight w:val="0"/>
              <w:marTop w:val="0"/>
              <w:marBottom w:val="0"/>
              <w:divBdr>
                <w:top w:val="none" w:sz="0" w:space="0" w:color="auto"/>
                <w:left w:val="none" w:sz="0" w:space="0" w:color="auto"/>
                <w:bottom w:val="none" w:sz="0" w:space="0" w:color="auto"/>
                <w:right w:val="none" w:sz="0" w:space="0" w:color="auto"/>
              </w:divBdr>
            </w:div>
            <w:div w:id="31224208">
              <w:marLeft w:val="0"/>
              <w:marRight w:val="0"/>
              <w:marTop w:val="0"/>
              <w:marBottom w:val="0"/>
              <w:divBdr>
                <w:top w:val="none" w:sz="0" w:space="0" w:color="auto"/>
                <w:left w:val="none" w:sz="0" w:space="0" w:color="auto"/>
                <w:bottom w:val="none" w:sz="0" w:space="0" w:color="auto"/>
                <w:right w:val="none" w:sz="0" w:space="0" w:color="auto"/>
              </w:divBdr>
            </w:div>
            <w:div w:id="997655218">
              <w:marLeft w:val="0"/>
              <w:marRight w:val="0"/>
              <w:marTop w:val="0"/>
              <w:marBottom w:val="0"/>
              <w:divBdr>
                <w:top w:val="none" w:sz="0" w:space="0" w:color="auto"/>
                <w:left w:val="none" w:sz="0" w:space="0" w:color="auto"/>
                <w:bottom w:val="none" w:sz="0" w:space="0" w:color="auto"/>
                <w:right w:val="none" w:sz="0" w:space="0" w:color="auto"/>
              </w:divBdr>
            </w:div>
            <w:div w:id="1831023267">
              <w:marLeft w:val="0"/>
              <w:marRight w:val="0"/>
              <w:marTop w:val="0"/>
              <w:marBottom w:val="0"/>
              <w:divBdr>
                <w:top w:val="none" w:sz="0" w:space="0" w:color="auto"/>
                <w:left w:val="none" w:sz="0" w:space="0" w:color="auto"/>
                <w:bottom w:val="none" w:sz="0" w:space="0" w:color="auto"/>
                <w:right w:val="none" w:sz="0" w:space="0" w:color="auto"/>
              </w:divBdr>
            </w:div>
            <w:div w:id="783811839">
              <w:marLeft w:val="0"/>
              <w:marRight w:val="0"/>
              <w:marTop w:val="0"/>
              <w:marBottom w:val="0"/>
              <w:divBdr>
                <w:top w:val="none" w:sz="0" w:space="0" w:color="auto"/>
                <w:left w:val="none" w:sz="0" w:space="0" w:color="auto"/>
                <w:bottom w:val="none" w:sz="0" w:space="0" w:color="auto"/>
                <w:right w:val="none" w:sz="0" w:space="0" w:color="auto"/>
              </w:divBdr>
            </w:div>
            <w:div w:id="736250515">
              <w:marLeft w:val="0"/>
              <w:marRight w:val="0"/>
              <w:marTop w:val="0"/>
              <w:marBottom w:val="0"/>
              <w:divBdr>
                <w:top w:val="none" w:sz="0" w:space="0" w:color="auto"/>
                <w:left w:val="none" w:sz="0" w:space="0" w:color="auto"/>
                <w:bottom w:val="none" w:sz="0" w:space="0" w:color="auto"/>
                <w:right w:val="none" w:sz="0" w:space="0" w:color="auto"/>
              </w:divBdr>
            </w:div>
            <w:div w:id="87165227">
              <w:marLeft w:val="0"/>
              <w:marRight w:val="0"/>
              <w:marTop w:val="0"/>
              <w:marBottom w:val="0"/>
              <w:divBdr>
                <w:top w:val="none" w:sz="0" w:space="0" w:color="auto"/>
                <w:left w:val="none" w:sz="0" w:space="0" w:color="auto"/>
                <w:bottom w:val="none" w:sz="0" w:space="0" w:color="auto"/>
                <w:right w:val="none" w:sz="0" w:space="0" w:color="auto"/>
              </w:divBdr>
            </w:div>
            <w:div w:id="1229344883">
              <w:marLeft w:val="0"/>
              <w:marRight w:val="0"/>
              <w:marTop w:val="0"/>
              <w:marBottom w:val="0"/>
              <w:divBdr>
                <w:top w:val="none" w:sz="0" w:space="0" w:color="auto"/>
                <w:left w:val="none" w:sz="0" w:space="0" w:color="auto"/>
                <w:bottom w:val="none" w:sz="0" w:space="0" w:color="auto"/>
                <w:right w:val="none" w:sz="0" w:space="0" w:color="auto"/>
              </w:divBdr>
            </w:div>
            <w:div w:id="2020892256">
              <w:marLeft w:val="0"/>
              <w:marRight w:val="0"/>
              <w:marTop w:val="0"/>
              <w:marBottom w:val="0"/>
              <w:divBdr>
                <w:top w:val="none" w:sz="0" w:space="0" w:color="auto"/>
                <w:left w:val="none" w:sz="0" w:space="0" w:color="auto"/>
                <w:bottom w:val="none" w:sz="0" w:space="0" w:color="auto"/>
                <w:right w:val="none" w:sz="0" w:space="0" w:color="auto"/>
              </w:divBdr>
            </w:div>
            <w:div w:id="1007749990">
              <w:marLeft w:val="0"/>
              <w:marRight w:val="0"/>
              <w:marTop w:val="0"/>
              <w:marBottom w:val="0"/>
              <w:divBdr>
                <w:top w:val="none" w:sz="0" w:space="0" w:color="auto"/>
                <w:left w:val="none" w:sz="0" w:space="0" w:color="auto"/>
                <w:bottom w:val="none" w:sz="0" w:space="0" w:color="auto"/>
                <w:right w:val="none" w:sz="0" w:space="0" w:color="auto"/>
              </w:divBdr>
            </w:div>
            <w:div w:id="1260024733">
              <w:marLeft w:val="0"/>
              <w:marRight w:val="0"/>
              <w:marTop w:val="0"/>
              <w:marBottom w:val="0"/>
              <w:divBdr>
                <w:top w:val="none" w:sz="0" w:space="0" w:color="auto"/>
                <w:left w:val="none" w:sz="0" w:space="0" w:color="auto"/>
                <w:bottom w:val="none" w:sz="0" w:space="0" w:color="auto"/>
                <w:right w:val="none" w:sz="0" w:space="0" w:color="auto"/>
              </w:divBdr>
            </w:div>
            <w:div w:id="104160940">
              <w:marLeft w:val="0"/>
              <w:marRight w:val="0"/>
              <w:marTop w:val="0"/>
              <w:marBottom w:val="0"/>
              <w:divBdr>
                <w:top w:val="none" w:sz="0" w:space="0" w:color="auto"/>
                <w:left w:val="none" w:sz="0" w:space="0" w:color="auto"/>
                <w:bottom w:val="none" w:sz="0" w:space="0" w:color="auto"/>
                <w:right w:val="none" w:sz="0" w:space="0" w:color="auto"/>
              </w:divBdr>
            </w:div>
            <w:div w:id="565189446">
              <w:marLeft w:val="0"/>
              <w:marRight w:val="0"/>
              <w:marTop w:val="0"/>
              <w:marBottom w:val="0"/>
              <w:divBdr>
                <w:top w:val="none" w:sz="0" w:space="0" w:color="auto"/>
                <w:left w:val="none" w:sz="0" w:space="0" w:color="auto"/>
                <w:bottom w:val="none" w:sz="0" w:space="0" w:color="auto"/>
                <w:right w:val="none" w:sz="0" w:space="0" w:color="auto"/>
              </w:divBdr>
            </w:div>
            <w:div w:id="1486169401">
              <w:marLeft w:val="0"/>
              <w:marRight w:val="0"/>
              <w:marTop w:val="0"/>
              <w:marBottom w:val="0"/>
              <w:divBdr>
                <w:top w:val="none" w:sz="0" w:space="0" w:color="auto"/>
                <w:left w:val="none" w:sz="0" w:space="0" w:color="auto"/>
                <w:bottom w:val="none" w:sz="0" w:space="0" w:color="auto"/>
                <w:right w:val="none" w:sz="0" w:space="0" w:color="auto"/>
              </w:divBdr>
            </w:div>
            <w:div w:id="151870517">
              <w:marLeft w:val="0"/>
              <w:marRight w:val="0"/>
              <w:marTop w:val="0"/>
              <w:marBottom w:val="0"/>
              <w:divBdr>
                <w:top w:val="none" w:sz="0" w:space="0" w:color="auto"/>
                <w:left w:val="none" w:sz="0" w:space="0" w:color="auto"/>
                <w:bottom w:val="none" w:sz="0" w:space="0" w:color="auto"/>
                <w:right w:val="none" w:sz="0" w:space="0" w:color="auto"/>
              </w:divBdr>
            </w:div>
            <w:div w:id="83918778">
              <w:marLeft w:val="0"/>
              <w:marRight w:val="0"/>
              <w:marTop w:val="0"/>
              <w:marBottom w:val="0"/>
              <w:divBdr>
                <w:top w:val="none" w:sz="0" w:space="0" w:color="auto"/>
                <w:left w:val="none" w:sz="0" w:space="0" w:color="auto"/>
                <w:bottom w:val="none" w:sz="0" w:space="0" w:color="auto"/>
                <w:right w:val="none" w:sz="0" w:space="0" w:color="auto"/>
              </w:divBdr>
            </w:div>
            <w:div w:id="894512596">
              <w:marLeft w:val="0"/>
              <w:marRight w:val="0"/>
              <w:marTop w:val="0"/>
              <w:marBottom w:val="0"/>
              <w:divBdr>
                <w:top w:val="none" w:sz="0" w:space="0" w:color="auto"/>
                <w:left w:val="none" w:sz="0" w:space="0" w:color="auto"/>
                <w:bottom w:val="none" w:sz="0" w:space="0" w:color="auto"/>
                <w:right w:val="none" w:sz="0" w:space="0" w:color="auto"/>
              </w:divBdr>
            </w:div>
            <w:div w:id="806439755">
              <w:marLeft w:val="0"/>
              <w:marRight w:val="0"/>
              <w:marTop w:val="0"/>
              <w:marBottom w:val="0"/>
              <w:divBdr>
                <w:top w:val="none" w:sz="0" w:space="0" w:color="auto"/>
                <w:left w:val="none" w:sz="0" w:space="0" w:color="auto"/>
                <w:bottom w:val="none" w:sz="0" w:space="0" w:color="auto"/>
                <w:right w:val="none" w:sz="0" w:space="0" w:color="auto"/>
              </w:divBdr>
            </w:div>
            <w:div w:id="126122187">
              <w:marLeft w:val="0"/>
              <w:marRight w:val="0"/>
              <w:marTop w:val="0"/>
              <w:marBottom w:val="0"/>
              <w:divBdr>
                <w:top w:val="none" w:sz="0" w:space="0" w:color="auto"/>
                <w:left w:val="none" w:sz="0" w:space="0" w:color="auto"/>
                <w:bottom w:val="none" w:sz="0" w:space="0" w:color="auto"/>
                <w:right w:val="none" w:sz="0" w:space="0" w:color="auto"/>
              </w:divBdr>
            </w:div>
            <w:div w:id="853572911">
              <w:marLeft w:val="0"/>
              <w:marRight w:val="0"/>
              <w:marTop w:val="0"/>
              <w:marBottom w:val="0"/>
              <w:divBdr>
                <w:top w:val="none" w:sz="0" w:space="0" w:color="auto"/>
                <w:left w:val="none" w:sz="0" w:space="0" w:color="auto"/>
                <w:bottom w:val="none" w:sz="0" w:space="0" w:color="auto"/>
                <w:right w:val="none" w:sz="0" w:space="0" w:color="auto"/>
              </w:divBdr>
            </w:div>
            <w:div w:id="497500935">
              <w:marLeft w:val="0"/>
              <w:marRight w:val="0"/>
              <w:marTop w:val="0"/>
              <w:marBottom w:val="0"/>
              <w:divBdr>
                <w:top w:val="none" w:sz="0" w:space="0" w:color="auto"/>
                <w:left w:val="none" w:sz="0" w:space="0" w:color="auto"/>
                <w:bottom w:val="none" w:sz="0" w:space="0" w:color="auto"/>
                <w:right w:val="none" w:sz="0" w:space="0" w:color="auto"/>
              </w:divBdr>
            </w:div>
            <w:div w:id="84620963">
              <w:marLeft w:val="0"/>
              <w:marRight w:val="0"/>
              <w:marTop w:val="0"/>
              <w:marBottom w:val="0"/>
              <w:divBdr>
                <w:top w:val="none" w:sz="0" w:space="0" w:color="auto"/>
                <w:left w:val="none" w:sz="0" w:space="0" w:color="auto"/>
                <w:bottom w:val="none" w:sz="0" w:space="0" w:color="auto"/>
                <w:right w:val="none" w:sz="0" w:space="0" w:color="auto"/>
              </w:divBdr>
            </w:div>
            <w:div w:id="303120270">
              <w:marLeft w:val="0"/>
              <w:marRight w:val="0"/>
              <w:marTop w:val="0"/>
              <w:marBottom w:val="0"/>
              <w:divBdr>
                <w:top w:val="none" w:sz="0" w:space="0" w:color="auto"/>
                <w:left w:val="none" w:sz="0" w:space="0" w:color="auto"/>
                <w:bottom w:val="none" w:sz="0" w:space="0" w:color="auto"/>
                <w:right w:val="none" w:sz="0" w:space="0" w:color="auto"/>
              </w:divBdr>
            </w:div>
            <w:div w:id="1145776131">
              <w:marLeft w:val="0"/>
              <w:marRight w:val="0"/>
              <w:marTop w:val="0"/>
              <w:marBottom w:val="0"/>
              <w:divBdr>
                <w:top w:val="none" w:sz="0" w:space="0" w:color="auto"/>
                <w:left w:val="none" w:sz="0" w:space="0" w:color="auto"/>
                <w:bottom w:val="none" w:sz="0" w:space="0" w:color="auto"/>
                <w:right w:val="none" w:sz="0" w:space="0" w:color="auto"/>
              </w:divBdr>
            </w:div>
            <w:div w:id="199829170">
              <w:marLeft w:val="0"/>
              <w:marRight w:val="0"/>
              <w:marTop w:val="0"/>
              <w:marBottom w:val="0"/>
              <w:divBdr>
                <w:top w:val="none" w:sz="0" w:space="0" w:color="auto"/>
                <w:left w:val="none" w:sz="0" w:space="0" w:color="auto"/>
                <w:bottom w:val="none" w:sz="0" w:space="0" w:color="auto"/>
                <w:right w:val="none" w:sz="0" w:space="0" w:color="auto"/>
              </w:divBdr>
            </w:div>
            <w:div w:id="261300725">
              <w:marLeft w:val="0"/>
              <w:marRight w:val="0"/>
              <w:marTop w:val="0"/>
              <w:marBottom w:val="0"/>
              <w:divBdr>
                <w:top w:val="none" w:sz="0" w:space="0" w:color="auto"/>
                <w:left w:val="none" w:sz="0" w:space="0" w:color="auto"/>
                <w:bottom w:val="none" w:sz="0" w:space="0" w:color="auto"/>
                <w:right w:val="none" w:sz="0" w:space="0" w:color="auto"/>
              </w:divBdr>
            </w:div>
            <w:div w:id="965891154">
              <w:marLeft w:val="0"/>
              <w:marRight w:val="0"/>
              <w:marTop w:val="0"/>
              <w:marBottom w:val="0"/>
              <w:divBdr>
                <w:top w:val="none" w:sz="0" w:space="0" w:color="auto"/>
                <w:left w:val="none" w:sz="0" w:space="0" w:color="auto"/>
                <w:bottom w:val="none" w:sz="0" w:space="0" w:color="auto"/>
                <w:right w:val="none" w:sz="0" w:space="0" w:color="auto"/>
              </w:divBdr>
            </w:div>
            <w:div w:id="1679768956">
              <w:marLeft w:val="0"/>
              <w:marRight w:val="0"/>
              <w:marTop w:val="0"/>
              <w:marBottom w:val="0"/>
              <w:divBdr>
                <w:top w:val="none" w:sz="0" w:space="0" w:color="auto"/>
                <w:left w:val="none" w:sz="0" w:space="0" w:color="auto"/>
                <w:bottom w:val="none" w:sz="0" w:space="0" w:color="auto"/>
                <w:right w:val="none" w:sz="0" w:space="0" w:color="auto"/>
              </w:divBdr>
            </w:div>
            <w:div w:id="1744335225">
              <w:marLeft w:val="0"/>
              <w:marRight w:val="0"/>
              <w:marTop w:val="0"/>
              <w:marBottom w:val="0"/>
              <w:divBdr>
                <w:top w:val="none" w:sz="0" w:space="0" w:color="auto"/>
                <w:left w:val="none" w:sz="0" w:space="0" w:color="auto"/>
                <w:bottom w:val="none" w:sz="0" w:space="0" w:color="auto"/>
                <w:right w:val="none" w:sz="0" w:space="0" w:color="auto"/>
              </w:divBdr>
            </w:div>
            <w:div w:id="1360354710">
              <w:marLeft w:val="0"/>
              <w:marRight w:val="0"/>
              <w:marTop w:val="0"/>
              <w:marBottom w:val="0"/>
              <w:divBdr>
                <w:top w:val="none" w:sz="0" w:space="0" w:color="auto"/>
                <w:left w:val="none" w:sz="0" w:space="0" w:color="auto"/>
                <w:bottom w:val="none" w:sz="0" w:space="0" w:color="auto"/>
                <w:right w:val="none" w:sz="0" w:space="0" w:color="auto"/>
              </w:divBdr>
            </w:div>
            <w:div w:id="1460997928">
              <w:marLeft w:val="0"/>
              <w:marRight w:val="0"/>
              <w:marTop w:val="0"/>
              <w:marBottom w:val="0"/>
              <w:divBdr>
                <w:top w:val="none" w:sz="0" w:space="0" w:color="auto"/>
                <w:left w:val="none" w:sz="0" w:space="0" w:color="auto"/>
                <w:bottom w:val="none" w:sz="0" w:space="0" w:color="auto"/>
                <w:right w:val="none" w:sz="0" w:space="0" w:color="auto"/>
              </w:divBdr>
            </w:div>
            <w:div w:id="2083680100">
              <w:marLeft w:val="0"/>
              <w:marRight w:val="0"/>
              <w:marTop w:val="0"/>
              <w:marBottom w:val="0"/>
              <w:divBdr>
                <w:top w:val="none" w:sz="0" w:space="0" w:color="auto"/>
                <w:left w:val="none" w:sz="0" w:space="0" w:color="auto"/>
                <w:bottom w:val="none" w:sz="0" w:space="0" w:color="auto"/>
                <w:right w:val="none" w:sz="0" w:space="0" w:color="auto"/>
              </w:divBdr>
            </w:div>
            <w:div w:id="1914007888">
              <w:marLeft w:val="0"/>
              <w:marRight w:val="0"/>
              <w:marTop w:val="0"/>
              <w:marBottom w:val="0"/>
              <w:divBdr>
                <w:top w:val="none" w:sz="0" w:space="0" w:color="auto"/>
                <w:left w:val="none" w:sz="0" w:space="0" w:color="auto"/>
                <w:bottom w:val="none" w:sz="0" w:space="0" w:color="auto"/>
                <w:right w:val="none" w:sz="0" w:space="0" w:color="auto"/>
              </w:divBdr>
            </w:div>
            <w:div w:id="1119764787">
              <w:marLeft w:val="0"/>
              <w:marRight w:val="0"/>
              <w:marTop w:val="0"/>
              <w:marBottom w:val="0"/>
              <w:divBdr>
                <w:top w:val="none" w:sz="0" w:space="0" w:color="auto"/>
                <w:left w:val="none" w:sz="0" w:space="0" w:color="auto"/>
                <w:bottom w:val="none" w:sz="0" w:space="0" w:color="auto"/>
                <w:right w:val="none" w:sz="0" w:space="0" w:color="auto"/>
              </w:divBdr>
            </w:div>
            <w:div w:id="1320573459">
              <w:marLeft w:val="0"/>
              <w:marRight w:val="0"/>
              <w:marTop w:val="0"/>
              <w:marBottom w:val="0"/>
              <w:divBdr>
                <w:top w:val="none" w:sz="0" w:space="0" w:color="auto"/>
                <w:left w:val="none" w:sz="0" w:space="0" w:color="auto"/>
                <w:bottom w:val="none" w:sz="0" w:space="0" w:color="auto"/>
                <w:right w:val="none" w:sz="0" w:space="0" w:color="auto"/>
              </w:divBdr>
            </w:div>
            <w:div w:id="926840637">
              <w:marLeft w:val="0"/>
              <w:marRight w:val="0"/>
              <w:marTop w:val="0"/>
              <w:marBottom w:val="0"/>
              <w:divBdr>
                <w:top w:val="none" w:sz="0" w:space="0" w:color="auto"/>
                <w:left w:val="none" w:sz="0" w:space="0" w:color="auto"/>
                <w:bottom w:val="none" w:sz="0" w:space="0" w:color="auto"/>
                <w:right w:val="none" w:sz="0" w:space="0" w:color="auto"/>
              </w:divBdr>
            </w:div>
            <w:div w:id="39935764">
              <w:marLeft w:val="0"/>
              <w:marRight w:val="0"/>
              <w:marTop w:val="0"/>
              <w:marBottom w:val="0"/>
              <w:divBdr>
                <w:top w:val="none" w:sz="0" w:space="0" w:color="auto"/>
                <w:left w:val="none" w:sz="0" w:space="0" w:color="auto"/>
                <w:bottom w:val="none" w:sz="0" w:space="0" w:color="auto"/>
                <w:right w:val="none" w:sz="0" w:space="0" w:color="auto"/>
              </w:divBdr>
            </w:div>
            <w:div w:id="586236151">
              <w:marLeft w:val="0"/>
              <w:marRight w:val="0"/>
              <w:marTop w:val="0"/>
              <w:marBottom w:val="0"/>
              <w:divBdr>
                <w:top w:val="none" w:sz="0" w:space="0" w:color="auto"/>
                <w:left w:val="none" w:sz="0" w:space="0" w:color="auto"/>
                <w:bottom w:val="none" w:sz="0" w:space="0" w:color="auto"/>
                <w:right w:val="none" w:sz="0" w:space="0" w:color="auto"/>
              </w:divBdr>
            </w:div>
            <w:div w:id="1788694256">
              <w:marLeft w:val="0"/>
              <w:marRight w:val="0"/>
              <w:marTop w:val="0"/>
              <w:marBottom w:val="0"/>
              <w:divBdr>
                <w:top w:val="none" w:sz="0" w:space="0" w:color="auto"/>
                <w:left w:val="none" w:sz="0" w:space="0" w:color="auto"/>
                <w:bottom w:val="none" w:sz="0" w:space="0" w:color="auto"/>
                <w:right w:val="none" w:sz="0" w:space="0" w:color="auto"/>
              </w:divBdr>
            </w:div>
            <w:div w:id="1520394579">
              <w:marLeft w:val="0"/>
              <w:marRight w:val="0"/>
              <w:marTop w:val="0"/>
              <w:marBottom w:val="0"/>
              <w:divBdr>
                <w:top w:val="none" w:sz="0" w:space="0" w:color="auto"/>
                <w:left w:val="none" w:sz="0" w:space="0" w:color="auto"/>
                <w:bottom w:val="none" w:sz="0" w:space="0" w:color="auto"/>
                <w:right w:val="none" w:sz="0" w:space="0" w:color="auto"/>
              </w:divBdr>
            </w:div>
            <w:div w:id="1391608705">
              <w:marLeft w:val="0"/>
              <w:marRight w:val="0"/>
              <w:marTop w:val="0"/>
              <w:marBottom w:val="0"/>
              <w:divBdr>
                <w:top w:val="none" w:sz="0" w:space="0" w:color="auto"/>
                <w:left w:val="none" w:sz="0" w:space="0" w:color="auto"/>
                <w:bottom w:val="none" w:sz="0" w:space="0" w:color="auto"/>
                <w:right w:val="none" w:sz="0" w:space="0" w:color="auto"/>
              </w:divBdr>
            </w:div>
            <w:div w:id="1467510344">
              <w:marLeft w:val="0"/>
              <w:marRight w:val="0"/>
              <w:marTop w:val="0"/>
              <w:marBottom w:val="0"/>
              <w:divBdr>
                <w:top w:val="none" w:sz="0" w:space="0" w:color="auto"/>
                <w:left w:val="none" w:sz="0" w:space="0" w:color="auto"/>
                <w:bottom w:val="none" w:sz="0" w:space="0" w:color="auto"/>
                <w:right w:val="none" w:sz="0" w:space="0" w:color="auto"/>
              </w:divBdr>
            </w:div>
            <w:div w:id="1766072304">
              <w:marLeft w:val="0"/>
              <w:marRight w:val="0"/>
              <w:marTop w:val="0"/>
              <w:marBottom w:val="0"/>
              <w:divBdr>
                <w:top w:val="none" w:sz="0" w:space="0" w:color="auto"/>
                <w:left w:val="none" w:sz="0" w:space="0" w:color="auto"/>
                <w:bottom w:val="none" w:sz="0" w:space="0" w:color="auto"/>
                <w:right w:val="none" w:sz="0" w:space="0" w:color="auto"/>
              </w:divBdr>
            </w:div>
            <w:div w:id="1193961696">
              <w:marLeft w:val="0"/>
              <w:marRight w:val="0"/>
              <w:marTop w:val="0"/>
              <w:marBottom w:val="0"/>
              <w:divBdr>
                <w:top w:val="none" w:sz="0" w:space="0" w:color="auto"/>
                <w:left w:val="none" w:sz="0" w:space="0" w:color="auto"/>
                <w:bottom w:val="none" w:sz="0" w:space="0" w:color="auto"/>
                <w:right w:val="none" w:sz="0" w:space="0" w:color="auto"/>
              </w:divBdr>
            </w:div>
            <w:div w:id="1952590672">
              <w:marLeft w:val="0"/>
              <w:marRight w:val="0"/>
              <w:marTop w:val="0"/>
              <w:marBottom w:val="0"/>
              <w:divBdr>
                <w:top w:val="none" w:sz="0" w:space="0" w:color="auto"/>
                <w:left w:val="none" w:sz="0" w:space="0" w:color="auto"/>
                <w:bottom w:val="none" w:sz="0" w:space="0" w:color="auto"/>
                <w:right w:val="none" w:sz="0" w:space="0" w:color="auto"/>
              </w:divBdr>
            </w:div>
            <w:div w:id="760299679">
              <w:marLeft w:val="0"/>
              <w:marRight w:val="0"/>
              <w:marTop w:val="0"/>
              <w:marBottom w:val="0"/>
              <w:divBdr>
                <w:top w:val="none" w:sz="0" w:space="0" w:color="auto"/>
                <w:left w:val="none" w:sz="0" w:space="0" w:color="auto"/>
                <w:bottom w:val="none" w:sz="0" w:space="0" w:color="auto"/>
                <w:right w:val="none" w:sz="0" w:space="0" w:color="auto"/>
              </w:divBdr>
            </w:div>
            <w:div w:id="822697290">
              <w:marLeft w:val="0"/>
              <w:marRight w:val="0"/>
              <w:marTop w:val="0"/>
              <w:marBottom w:val="0"/>
              <w:divBdr>
                <w:top w:val="none" w:sz="0" w:space="0" w:color="auto"/>
                <w:left w:val="none" w:sz="0" w:space="0" w:color="auto"/>
                <w:bottom w:val="none" w:sz="0" w:space="0" w:color="auto"/>
                <w:right w:val="none" w:sz="0" w:space="0" w:color="auto"/>
              </w:divBdr>
            </w:div>
            <w:div w:id="245264563">
              <w:marLeft w:val="0"/>
              <w:marRight w:val="0"/>
              <w:marTop w:val="0"/>
              <w:marBottom w:val="0"/>
              <w:divBdr>
                <w:top w:val="none" w:sz="0" w:space="0" w:color="auto"/>
                <w:left w:val="none" w:sz="0" w:space="0" w:color="auto"/>
                <w:bottom w:val="none" w:sz="0" w:space="0" w:color="auto"/>
                <w:right w:val="none" w:sz="0" w:space="0" w:color="auto"/>
              </w:divBdr>
            </w:div>
            <w:div w:id="827282123">
              <w:marLeft w:val="0"/>
              <w:marRight w:val="0"/>
              <w:marTop w:val="0"/>
              <w:marBottom w:val="0"/>
              <w:divBdr>
                <w:top w:val="none" w:sz="0" w:space="0" w:color="auto"/>
                <w:left w:val="none" w:sz="0" w:space="0" w:color="auto"/>
                <w:bottom w:val="none" w:sz="0" w:space="0" w:color="auto"/>
                <w:right w:val="none" w:sz="0" w:space="0" w:color="auto"/>
              </w:divBdr>
            </w:div>
            <w:div w:id="1604220463">
              <w:marLeft w:val="0"/>
              <w:marRight w:val="0"/>
              <w:marTop w:val="0"/>
              <w:marBottom w:val="0"/>
              <w:divBdr>
                <w:top w:val="none" w:sz="0" w:space="0" w:color="auto"/>
                <w:left w:val="none" w:sz="0" w:space="0" w:color="auto"/>
                <w:bottom w:val="none" w:sz="0" w:space="0" w:color="auto"/>
                <w:right w:val="none" w:sz="0" w:space="0" w:color="auto"/>
              </w:divBdr>
            </w:div>
            <w:div w:id="158623731">
              <w:marLeft w:val="0"/>
              <w:marRight w:val="0"/>
              <w:marTop w:val="0"/>
              <w:marBottom w:val="0"/>
              <w:divBdr>
                <w:top w:val="none" w:sz="0" w:space="0" w:color="auto"/>
                <w:left w:val="none" w:sz="0" w:space="0" w:color="auto"/>
                <w:bottom w:val="none" w:sz="0" w:space="0" w:color="auto"/>
                <w:right w:val="none" w:sz="0" w:space="0" w:color="auto"/>
              </w:divBdr>
            </w:div>
            <w:div w:id="2066022865">
              <w:marLeft w:val="0"/>
              <w:marRight w:val="0"/>
              <w:marTop w:val="0"/>
              <w:marBottom w:val="0"/>
              <w:divBdr>
                <w:top w:val="none" w:sz="0" w:space="0" w:color="auto"/>
                <w:left w:val="none" w:sz="0" w:space="0" w:color="auto"/>
                <w:bottom w:val="none" w:sz="0" w:space="0" w:color="auto"/>
                <w:right w:val="none" w:sz="0" w:space="0" w:color="auto"/>
              </w:divBdr>
            </w:div>
            <w:div w:id="895315760">
              <w:marLeft w:val="0"/>
              <w:marRight w:val="0"/>
              <w:marTop w:val="0"/>
              <w:marBottom w:val="0"/>
              <w:divBdr>
                <w:top w:val="none" w:sz="0" w:space="0" w:color="auto"/>
                <w:left w:val="none" w:sz="0" w:space="0" w:color="auto"/>
                <w:bottom w:val="none" w:sz="0" w:space="0" w:color="auto"/>
                <w:right w:val="none" w:sz="0" w:space="0" w:color="auto"/>
              </w:divBdr>
            </w:div>
            <w:div w:id="1075013604">
              <w:marLeft w:val="0"/>
              <w:marRight w:val="0"/>
              <w:marTop w:val="0"/>
              <w:marBottom w:val="0"/>
              <w:divBdr>
                <w:top w:val="none" w:sz="0" w:space="0" w:color="auto"/>
                <w:left w:val="none" w:sz="0" w:space="0" w:color="auto"/>
                <w:bottom w:val="none" w:sz="0" w:space="0" w:color="auto"/>
                <w:right w:val="none" w:sz="0" w:space="0" w:color="auto"/>
              </w:divBdr>
            </w:div>
            <w:div w:id="915818389">
              <w:marLeft w:val="0"/>
              <w:marRight w:val="0"/>
              <w:marTop w:val="0"/>
              <w:marBottom w:val="0"/>
              <w:divBdr>
                <w:top w:val="none" w:sz="0" w:space="0" w:color="auto"/>
                <w:left w:val="none" w:sz="0" w:space="0" w:color="auto"/>
                <w:bottom w:val="none" w:sz="0" w:space="0" w:color="auto"/>
                <w:right w:val="none" w:sz="0" w:space="0" w:color="auto"/>
              </w:divBdr>
            </w:div>
            <w:div w:id="755439503">
              <w:marLeft w:val="0"/>
              <w:marRight w:val="0"/>
              <w:marTop w:val="0"/>
              <w:marBottom w:val="0"/>
              <w:divBdr>
                <w:top w:val="none" w:sz="0" w:space="0" w:color="auto"/>
                <w:left w:val="none" w:sz="0" w:space="0" w:color="auto"/>
                <w:bottom w:val="none" w:sz="0" w:space="0" w:color="auto"/>
                <w:right w:val="none" w:sz="0" w:space="0" w:color="auto"/>
              </w:divBdr>
            </w:div>
            <w:div w:id="1279293124">
              <w:marLeft w:val="0"/>
              <w:marRight w:val="0"/>
              <w:marTop w:val="0"/>
              <w:marBottom w:val="0"/>
              <w:divBdr>
                <w:top w:val="none" w:sz="0" w:space="0" w:color="auto"/>
                <w:left w:val="none" w:sz="0" w:space="0" w:color="auto"/>
                <w:bottom w:val="none" w:sz="0" w:space="0" w:color="auto"/>
                <w:right w:val="none" w:sz="0" w:space="0" w:color="auto"/>
              </w:divBdr>
            </w:div>
            <w:div w:id="1460535861">
              <w:marLeft w:val="0"/>
              <w:marRight w:val="0"/>
              <w:marTop w:val="0"/>
              <w:marBottom w:val="0"/>
              <w:divBdr>
                <w:top w:val="none" w:sz="0" w:space="0" w:color="auto"/>
                <w:left w:val="none" w:sz="0" w:space="0" w:color="auto"/>
                <w:bottom w:val="none" w:sz="0" w:space="0" w:color="auto"/>
                <w:right w:val="none" w:sz="0" w:space="0" w:color="auto"/>
              </w:divBdr>
            </w:div>
            <w:div w:id="581524912">
              <w:marLeft w:val="0"/>
              <w:marRight w:val="0"/>
              <w:marTop w:val="0"/>
              <w:marBottom w:val="0"/>
              <w:divBdr>
                <w:top w:val="none" w:sz="0" w:space="0" w:color="auto"/>
                <w:left w:val="none" w:sz="0" w:space="0" w:color="auto"/>
                <w:bottom w:val="none" w:sz="0" w:space="0" w:color="auto"/>
                <w:right w:val="none" w:sz="0" w:space="0" w:color="auto"/>
              </w:divBdr>
            </w:div>
            <w:div w:id="1133795759">
              <w:marLeft w:val="0"/>
              <w:marRight w:val="0"/>
              <w:marTop w:val="0"/>
              <w:marBottom w:val="0"/>
              <w:divBdr>
                <w:top w:val="none" w:sz="0" w:space="0" w:color="auto"/>
                <w:left w:val="none" w:sz="0" w:space="0" w:color="auto"/>
                <w:bottom w:val="none" w:sz="0" w:space="0" w:color="auto"/>
                <w:right w:val="none" w:sz="0" w:space="0" w:color="auto"/>
              </w:divBdr>
            </w:div>
            <w:div w:id="852035530">
              <w:marLeft w:val="0"/>
              <w:marRight w:val="0"/>
              <w:marTop w:val="0"/>
              <w:marBottom w:val="0"/>
              <w:divBdr>
                <w:top w:val="none" w:sz="0" w:space="0" w:color="auto"/>
                <w:left w:val="none" w:sz="0" w:space="0" w:color="auto"/>
                <w:bottom w:val="none" w:sz="0" w:space="0" w:color="auto"/>
                <w:right w:val="none" w:sz="0" w:space="0" w:color="auto"/>
              </w:divBdr>
            </w:div>
            <w:div w:id="1349940422">
              <w:marLeft w:val="0"/>
              <w:marRight w:val="0"/>
              <w:marTop w:val="0"/>
              <w:marBottom w:val="0"/>
              <w:divBdr>
                <w:top w:val="none" w:sz="0" w:space="0" w:color="auto"/>
                <w:left w:val="none" w:sz="0" w:space="0" w:color="auto"/>
                <w:bottom w:val="none" w:sz="0" w:space="0" w:color="auto"/>
                <w:right w:val="none" w:sz="0" w:space="0" w:color="auto"/>
              </w:divBdr>
            </w:div>
            <w:div w:id="227963772">
              <w:marLeft w:val="0"/>
              <w:marRight w:val="0"/>
              <w:marTop w:val="0"/>
              <w:marBottom w:val="0"/>
              <w:divBdr>
                <w:top w:val="none" w:sz="0" w:space="0" w:color="auto"/>
                <w:left w:val="none" w:sz="0" w:space="0" w:color="auto"/>
                <w:bottom w:val="none" w:sz="0" w:space="0" w:color="auto"/>
                <w:right w:val="none" w:sz="0" w:space="0" w:color="auto"/>
              </w:divBdr>
            </w:div>
            <w:div w:id="242300456">
              <w:marLeft w:val="0"/>
              <w:marRight w:val="0"/>
              <w:marTop w:val="0"/>
              <w:marBottom w:val="0"/>
              <w:divBdr>
                <w:top w:val="none" w:sz="0" w:space="0" w:color="auto"/>
                <w:left w:val="none" w:sz="0" w:space="0" w:color="auto"/>
                <w:bottom w:val="none" w:sz="0" w:space="0" w:color="auto"/>
                <w:right w:val="none" w:sz="0" w:space="0" w:color="auto"/>
              </w:divBdr>
            </w:div>
            <w:div w:id="576985971">
              <w:marLeft w:val="0"/>
              <w:marRight w:val="0"/>
              <w:marTop w:val="0"/>
              <w:marBottom w:val="0"/>
              <w:divBdr>
                <w:top w:val="none" w:sz="0" w:space="0" w:color="auto"/>
                <w:left w:val="none" w:sz="0" w:space="0" w:color="auto"/>
                <w:bottom w:val="none" w:sz="0" w:space="0" w:color="auto"/>
                <w:right w:val="none" w:sz="0" w:space="0" w:color="auto"/>
              </w:divBdr>
            </w:div>
            <w:div w:id="229005822">
              <w:marLeft w:val="0"/>
              <w:marRight w:val="0"/>
              <w:marTop w:val="0"/>
              <w:marBottom w:val="0"/>
              <w:divBdr>
                <w:top w:val="none" w:sz="0" w:space="0" w:color="auto"/>
                <w:left w:val="none" w:sz="0" w:space="0" w:color="auto"/>
                <w:bottom w:val="none" w:sz="0" w:space="0" w:color="auto"/>
                <w:right w:val="none" w:sz="0" w:space="0" w:color="auto"/>
              </w:divBdr>
            </w:div>
            <w:div w:id="1963414770">
              <w:marLeft w:val="0"/>
              <w:marRight w:val="0"/>
              <w:marTop w:val="0"/>
              <w:marBottom w:val="0"/>
              <w:divBdr>
                <w:top w:val="none" w:sz="0" w:space="0" w:color="auto"/>
                <w:left w:val="none" w:sz="0" w:space="0" w:color="auto"/>
                <w:bottom w:val="none" w:sz="0" w:space="0" w:color="auto"/>
                <w:right w:val="none" w:sz="0" w:space="0" w:color="auto"/>
              </w:divBdr>
            </w:div>
            <w:div w:id="1545091954">
              <w:marLeft w:val="0"/>
              <w:marRight w:val="0"/>
              <w:marTop w:val="0"/>
              <w:marBottom w:val="0"/>
              <w:divBdr>
                <w:top w:val="none" w:sz="0" w:space="0" w:color="auto"/>
                <w:left w:val="none" w:sz="0" w:space="0" w:color="auto"/>
                <w:bottom w:val="none" w:sz="0" w:space="0" w:color="auto"/>
                <w:right w:val="none" w:sz="0" w:space="0" w:color="auto"/>
              </w:divBdr>
            </w:div>
            <w:div w:id="298458570">
              <w:marLeft w:val="0"/>
              <w:marRight w:val="0"/>
              <w:marTop w:val="0"/>
              <w:marBottom w:val="0"/>
              <w:divBdr>
                <w:top w:val="none" w:sz="0" w:space="0" w:color="auto"/>
                <w:left w:val="none" w:sz="0" w:space="0" w:color="auto"/>
                <w:bottom w:val="none" w:sz="0" w:space="0" w:color="auto"/>
                <w:right w:val="none" w:sz="0" w:space="0" w:color="auto"/>
              </w:divBdr>
            </w:div>
            <w:div w:id="1502815700">
              <w:marLeft w:val="0"/>
              <w:marRight w:val="0"/>
              <w:marTop w:val="0"/>
              <w:marBottom w:val="0"/>
              <w:divBdr>
                <w:top w:val="none" w:sz="0" w:space="0" w:color="auto"/>
                <w:left w:val="none" w:sz="0" w:space="0" w:color="auto"/>
                <w:bottom w:val="none" w:sz="0" w:space="0" w:color="auto"/>
                <w:right w:val="none" w:sz="0" w:space="0" w:color="auto"/>
              </w:divBdr>
            </w:div>
            <w:div w:id="1242525147">
              <w:marLeft w:val="0"/>
              <w:marRight w:val="0"/>
              <w:marTop w:val="0"/>
              <w:marBottom w:val="0"/>
              <w:divBdr>
                <w:top w:val="none" w:sz="0" w:space="0" w:color="auto"/>
                <w:left w:val="none" w:sz="0" w:space="0" w:color="auto"/>
                <w:bottom w:val="none" w:sz="0" w:space="0" w:color="auto"/>
                <w:right w:val="none" w:sz="0" w:space="0" w:color="auto"/>
              </w:divBdr>
            </w:div>
            <w:div w:id="305159929">
              <w:marLeft w:val="0"/>
              <w:marRight w:val="0"/>
              <w:marTop w:val="0"/>
              <w:marBottom w:val="0"/>
              <w:divBdr>
                <w:top w:val="none" w:sz="0" w:space="0" w:color="auto"/>
                <w:left w:val="none" w:sz="0" w:space="0" w:color="auto"/>
                <w:bottom w:val="none" w:sz="0" w:space="0" w:color="auto"/>
                <w:right w:val="none" w:sz="0" w:space="0" w:color="auto"/>
              </w:divBdr>
            </w:div>
            <w:div w:id="149911012">
              <w:marLeft w:val="0"/>
              <w:marRight w:val="0"/>
              <w:marTop w:val="0"/>
              <w:marBottom w:val="0"/>
              <w:divBdr>
                <w:top w:val="none" w:sz="0" w:space="0" w:color="auto"/>
                <w:left w:val="none" w:sz="0" w:space="0" w:color="auto"/>
                <w:bottom w:val="none" w:sz="0" w:space="0" w:color="auto"/>
                <w:right w:val="none" w:sz="0" w:space="0" w:color="auto"/>
              </w:divBdr>
            </w:div>
            <w:div w:id="1200167074">
              <w:marLeft w:val="0"/>
              <w:marRight w:val="0"/>
              <w:marTop w:val="0"/>
              <w:marBottom w:val="0"/>
              <w:divBdr>
                <w:top w:val="none" w:sz="0" w:space="0" w:color="auto"/>
                <w:left w:val="none" w:sz="0" w:space="0" w:color="auto"/>
                <w:bottom w:val="none" w:sz="0" w:space="0" w:color="auto"/>
                <w:right w:val="none" w:sz="0" w:space="0" w:color="auto"/>
              </w:divBdr>
            </w:div>
            <w:div w:id="334847571">
              <w:marLeft w:val="0"/>
              <w:marRight w:val="0"/>
              <w:marTop w:val="0"/>
              <w:marBottom w:val="0"/>
              <w:divBdr>
                <w:top w:val="none" w:sz="0" w:space="0" w:color="auto"/>
                <w:left w:val="none" w:sz="0" w:space="0" w:color="auto"/>
                <w:bottom w:val="none" w:sz="0" w:space="0" w:color="auto"/>
                <w:right w:val="none" w:sz="0" w:space="0" w:color="auto"/>
              </w:divBdr>
            </w:div>
            <w:div w:id="1163930389">
              <w:marLeft w:val="0"/>
              <w:marRight w:val="0"/>
              <w:marTop w:val="0"/>
              <w:marBottom w:val="0"/>
              <w:divBdr>
                <w:top w:val="none" w:sz="0" w:space="0" w:color="auto"/>
                <w:left w:val="none" w:sz="0" w:space="0" w:color="auto"/>
                <w:bottom w:val="none" w:sz="0" w:space="0" w:color="auto"/>
                <w:right w:val="none" w:sz="0" w:space="0" w:color="auto"/>
              </w:divBdr>
            </w:div>
            <w:div w:id="1400127132">
              <w:marLeft w:val="0"/>
              <w:marRight w:val="0"/>
              <w:marTop w:val="0"/>
              <w:marBottom w:val="0"/>
              <w:divBdr>
                <w:top w:val="none" w:sz="0" w:space="0" w:color="auto"/>
                <w:left w:val="none" w:sz="0" w:space="0" w:color="auto"/>
                <w:bottom w:val="none" w:sz="0" w:space="0" w:color="auto"/>
                <w:right w:val="none" w:sz="0" w:space="0" w:color="auto"/>
              </w:divBdr>
            </w:div>
            <w:div w:id="2121408720">
              <w:marLeft w:val="0"/>
              <w:marRight w:val="0"/>
              <w:marTop w:val="0"/>
              <w:marBottom w:val="0"/>
              <w:divBdr>
                <w:top w:val="none" w:sz="0" w:space="0" w:color="auto"/>
                <w:left w:val="none" w:sz="0" w:space="0" w:color="auto"/>
                <w:bottom w:val="none" w:sz="0" w:space="0" w:color="auto"/>
                <w:right w:val="none" w:sz="0" w:space="0" w:color="auto"/>
              </w:divBdr>
            </w:div>
            <w:div w:id="1523712975">
              <w:marLeft w:val="0"/>
              <w:marRight w:val="0"/>
              <w:marTop w:val="0"/>
              <w:marBottom w:val="0"/>
              <w:divBdr>
                <w:top w:val="none" w:sz="0" w:space="0" w:color="auto"/>
                <w:left w:val="none" w:sz="0" w:space="0" w:color="auto"/>
                <w:bottom w:val="none" w:sz="0" w:space="0" w:color="auto"/>
                <w:right w:val="none" w:sz="0" w:space="0" w:color="auto"/>
              </w:divBdr>
            </w:div>
            <w:div w:id="336343874">
              <w:marLeft w:val="0"/>
              <w:marRight w:val="0"/>
              <w:marTop w:val="0"/>
              <w:marBottom w:val="0"/>
              <w:divBdr>
                <w:top w:val="none" w:sz="0" w:space="0" w:color="auto"/>
                <w:left w:val="none" w:sz="0" w:space="0" w:color="auto"/>
                <w:bottom w:val="none" w:sz="0" w:space="0" w:color="auto"/>
                <w:right w:val="none" w:sz="0" w:space="0" w:color="auto"/>
              </w:divBdr>
            </w:div>
            <w:div w:id="216670496">
              <w:marLeft w:val="0"/>
              <w:marRight w:val="0"/>
              <w:marTop w:val="0"/>
              <w:marBottom w:val="0"/>
              <w:divBdr>
                <w:top w:val="none" w:sz="0" w:space="0" w:color="auto"/>
                <w:left w:val="none" w:sz="0" w:space="0" w:color="auto"/>
                <w:bottom w:val="none" w:sz="0" w:space="0" w:color="auto"/>
                <w:right w:val="none" w:sz="0" w:space="0" w:color="auto"/>
              </w:divBdr>
            </w:div>
            <w:div w:id="1386103824">
              <w:marLeft w:val="0"/>
              <w:marRight w:val="0"/>
              <w:marTop w:val="0"/>
              <w:marBottom w:val="0"/>
              <w:divBdr>
                <w:top w:val="none" w:sz="0" w:space="0" w:color="auto"/>
                <w:left w:val="none" w:sz="0" w:space="0" w:color="auto"/>
                <w:bottom w:val="none" w:sz="0" w:space="0" w:color="auto"/>
                <w:right w:val="none" w:sz="0" w:space="0" w:color="auto"/>
              </w:divBdr>
            </w:div>
            <w:div w:id="598758473">
              <w:marLeft w:val="0"/>
              <w:marRight w:val="0"/>
              <w:marTop w:val="0"/>
              <w:marBottom w:val="0"/>
              <w:divBdr>
                <w:top w:val="none" w:sz="0" w:space="0" w:color="auto"/>
                <w:left w:val="none" w:sz="0" w:space="0" w:color="auto"/>
                <w:bottom w:val="none" w:sz="0" w:space="0" w:color="auto"/>
                <w:right w:val="none" w:sz="0" w:space="0" w:color="auto"/>
              </w:divBdr>
            </w:div>
            <w:div w:id="113989397">
              <w:marLeft w:val="0"/>
              <w:marRight w:val="0"/>
              <w:marTop w:val="0"/>
              <w:marBottom w:val="0"/>
              <w:divBdr>
                <w:top w:val="none" w:sz="0" w:space="0" w:color="auto"/>
                <w:left w:val="none" w:sz="0" w:space="0" w:color="auto"/>
                <w:bottom w:val="none" w:sz="0" w:space="0" w:color="auto"/>
                <w:right w:val="none" w:sz="0" w:space="0" w:color="auto"/>
              </w:divBdr>
            </w:div>
            <w:div w:id="1944682488">
              <w:marLeft w:val="0"/>
              <w:marRight w:val="0"/>
              <w:marTop w:val="0"/>
              <w:marBottom w:val="0"/>
              <w:divBdr>
                <w:top w:val="none" w:sz="0" w:space="0" w:color="auto"/>
                <w:left w:val="none" w:sz="0" w:space="0" w:color="auto"/>
                <w:bottom w:val="none" w:sz="0" w:space="0" w:color="auto"/>
                <w:right w:val="none" w:sz="0" w:space="0" w:color="auto"/>
              </w:divBdr>
            </w:div>
            <w:div w:id="215699256">
              <w:marLeft w:val="0"/>
              <w:marRight w:val="0"/>
              <w:marTop w:val="0"/>
              <w:marBottom w:val="0"/>
              <w:divBdr>
                <w:top w:val="none" w:sz="0" w:space="0" w:color="auto"/>
                <w:left w:val="none" w:sz="0" w:space="0" w:color="auto"/>
                <w:bottom w:val="none" w:sz="0" w:space="0" w:color="auto"/>
                <w:right w:val="none" w:sz="0" w:space="0" w:color="auto"/>
              </w:divBdr>
            </w:div>
            <w:div w:id="788737985">
              <w:marLeft w:val="0"/>
              <w:marRight w:val="0"/>
              <w:marTop w:val="0"/>
              <w:marBottom w:val="0"/>
              <w:divBdr>
                <w:top w:val="none" w:sz="0" w:space="0" w:color="auto"/>
                <w:left w:val="none" w:sz="0" w:space="0" w:color="auto"/>
                <w:bottom w:val="none" w:sz="0" w:space="0" w:color="auto"/>
                <w:right w:val="none" w:sz="0" w:space="0" w:color="auto"/>
              </w:divBdr>
            </w:div>
            <w:div w:id="627053013">
              <w:marLeft w:val="0"/>
              <w:marRight w:val="0"/>
              <w:marTop w:val="0"/>
              <w:marBottom w:val="0"/>
              <w:divBdr>
                <w:top w:val="none" w:sz="0" w:space="0" w:color="auto"/>
                <w:left w:val="none" w:sz="0" w:space="0" w:color="auto"/>
                <w:bottom w:val="none" w:sz="0" w:space="0" w:color="auto"/>
                <w:right w:val="none" w:sz="0" w:space="0" w:color="auto"/>
              </w:divBdr>
            </w:div>
            <w:div w:id="741102411">
              <w:marLeft w:val="0"/>
              <w:marRight w:val="0"/>
              <w:marTop w:val="0"/>
              <w:marBottom w:val="0"/>
              <w:divBdr>
                <w:top w:val="none" w:sz="0" w:space="0" w:color="auto"/>
                <w:left w:val="none" w:sz="0" w:space="0" w:color="auto"/>
                <w:bottom w:val="none" w:sz="0" w:space="0" w:color="auto"/>
                <w:right w:val="none" w:sz="0" w:space="0" w:color="auto"/>
              </w:divBdr>
            </w:div>
            <w:div w:id="2139445511">
              <w:marLeft w:val="0"/>
              <w:marRight w:val="0"/>
              <w:marTop w:val="0"/>
              <w:marBottom w:val="0"/>
              <w:divBdr>
                <w:top w:val="none" w:sz="0" w:space="0" w:color="auto"/>
                <w:left w:val="none" w:sz="0" w:space="0" w:color="auto"/>
                <w:bottom w:val="none" w:sz="0" w:space="0" w:color="auto"/>
                <w:right w:val="none" w:sz="0" w:space="0" w:color="auto"/>
              </w:divBdr>
            </w:div>
            <w:div w:id="5207854">
              <w:marLeft w:val="0"/>
              <w:marRight w:val="0"/>
              <w:marTop w:val="0"/>
              <w:marBottom w:val="0"/>
              <w:divBdr>
                <w:top w:val="none" w:sz="0" w:space="0" w:color="auto"/>
                <w:left w:val="none" w:sz="0" w:space="0" w:color="auto"/>
                <w:bottom w:val="none" w:sz="0" w:space="0" w:color="auto"/>
                <w:right w:val="none" w:sz="0" w:space="0" w:color="auto"/>
              </w:divBdr>
            </w:div>
            <w:div w:id="1273511497">
              <w:marLeft w:val="0"/>
              <w:marRight w:val="0"/>
              <w:marTop w:val="0"/>
              <w:marBottom w:val="0"/>
              <w:divBdr>
                <w:top w:val="none" w:sz="0" w:space="0" w:color="auto"/>
                <w:left w:val="none" w:sz="0" w:space="0" w:color="auto"/>
                <w:bottom w:val="none" w:sz="0" w:space="0" w:color="auto"/>
                <w:right w:val="none" w:sz="0" w:space="0" w:color="auto"/>
              </w:divBdr>
            </w:div>
            <w:div w:id="351611872">
              <w:marLeft w:val="0"/>
              <w:marRight w:val="0"/>
              <w:marTop w:val="0"/>
              <w:marBottom w:val="0"/>
              <w:divBdr>
                <w:top w:val="none" w:sz="0" w:space="0" w:color="auto"/>
                <w:left w:val="none" w:sz="0" w:space="0" w:color="auto"/>
                <w:bottom w:val="none" w:sz="0" w:space="0" w:color="auto"/>
                <w:right w:val="none" w:sz="0" w:space="0" w:color="auto"/>
              </w:divBdr>
            </w:div>
            <w:div w:id="987520135">
              <w:marLeft w:val="0"/>
              <w:marRight w:val="0"/>
              <w:marTop w:val="0"/>
              <w:marBottom w:val="0"/>
              <w:divBdr>
                <w:top w:val="none" w:sz="0" w:space="0" w:color="auto"/>
                <w:left w:val="none" w:sz="0" w:space="0" w:color="auto"/>
                <w:bottom w:val="none" w:sz="0" w:space="0" w:color="auto"/>
                <w:right w:val="none" w:sz="0" w:space="0" w:color="auto"/>
              </w:divBdr>
            </w:div>
            <w:div w:id="1227573472">
              <w:marLeft w:val="0"/>
              <w:marRight w:val="0"/>
              <w:marTop w:val="0"/>
              <w:marBottom w:val="0"/>
              <w:divBdr>
                <w:top w:val="none" w:sz="0" w:space="0" w:color="auto"/>
                <w:left w:val="none" w:sz="0" w:space="0" w:color="auto"/>
                <w:bottom w:val="none" w:sz="0" w:space="0" w:color="auto"/>
                <w:right w:val="none" w:sz="0" w:space="0" w:color="auto"/>
              </w:divBdr>
            </w:div>
            <w:div w:id="1562254029">
              <w:marLeft w:val="0"/>
              <w:marRight w:val="0"/>
              <w:marTop w:val="0"/>
              <w:marBottom w:val="0"/>
              <w:divBdr>
                <w:top w:val="none" w:sz="0" w:space="0" w:color="auto"/>
                <w:left w:val="none" w:sz="0" w:space="0" w:color="auto"/>
                <w:bottom w:val="none" w:sz="0" w:space="0" w:color="auto"/>
                <w:right w:val="none" w:sz="0" w:space="0" w:color="auto"/>
              </w:divBdr>
            </w:div>
            <w:div w:id="770902567">
              <w:marLeft w:val="0"/>
              <w:marRight w:val="0"/>
              <w:marTop w:val="0"/>
              <w:marBottom w:val="0"/>
              <w:divBdr>
                <w:top w:val="none" w:sz="0" w:space="0" w:color="auto"/>
                <w:left w:val="none" w:sz="0" w:space="0" w:color="auto"/>
                <w:bottom w:val="none" w:sz="0" w:space="0" w:color="auto"/>
                <w:right w:val="none" w:sz="0" w:space="0" w:color="auto"/>
              </w:divBdr>
            </w:div>
            <w:div w:id="2115974336">
              <w:marLeft w:val="0"/>
              <w:marRight w:val="0"/>
              <w:marTop w:val="0"/>
              <w:marBottom w:val="0"/>
              <w:divBdr>
                <w:top w:val="none" w:sz="0" w:space="0" w:color="auto"/>
                <w:left w:val="none" w:sz="0" w:space="0" w:color="auto"/>
                <w:bottom w:val="none" w:sz="0" w:space="0" w:color="auto"/>
                <w:right w:val="none" w:sz="0" w:space="0" w:color="auto"/>
              </w:divBdr>
            </w:div>
            <w:div w:id="806051257">
              <w:marLeft w:val="0"/>
              <w:marRight w:val="0"/>
              <w:marTop w:val="0"/>
              <w:marBottom w:val="0"/>
              <w:divBdr>
                <w:top w:val="none" w:sz="0" w:space="0" w:color="auto"/>
                <w:left w:val="none" w:sz="0" w:space="0" w:color="auto"/>
                <w:bottom w:val="none" w:sz="0" w:space="0" w:color="auto"/>
                <w:right w:val="none" w:sz="0" w:space="0" w:color="auto"/>
              </w:divBdr>
            </w:div>
            <w:div w:id="678704672">
              <w:marLeft w:val="0"/>
              <w:marRight w:val="0"/>
              <w:marTop w:val="0"/>
              <w:marBottom w:val="0"/>
              <w:divBdr>
                <w:top w:val="none" w:sz="0" w:space="0" w:color="auto"/>
                <w:left w:val="none" w:sz="0" w:space="0" w:color="auto"/>
                <w:bottom w:val="none" w:sz="0" w:space="0" w:color="auto"/>
                <w:right w:val="none" w:sz="0" w:space="0" w:color="auto"/>
              </w:divBdr>
            </w:div>
            <w:div w:id="212740677">
              <w:marLeft w:val="0"/>
              <w:marRight w:val="0"/>
              <w:marTop w:val="0"/>
              <w:marBottom w:val="0"/>
              <w:divBdr>
                <w:top w:val="none" w:sz="0" w:space="0" w:color="auto"/>
                <w:left w:val="none" w:sz="0" w:space="0" w:color="auto"/>
                <w:bottom w:val="none" w:sz="0" w:space="0" w:color="auto"/>
                <w:right w:val="none" w:sz="0" w:space="0" w:color="auto"/>
              </w:divBdr>
            </w:div>
            <w:div w:id="783232556">
              <w:marLeft w:val="0"/>
              <w:marRight w:val="0"/>
              <w:marTop w:val="0"/>
              <w:marBottom w:val="0"/>
              <w:divBdr>
                <w:top w:val="none" w:sz="0" w:space="0" w:color="auto"/>
                <w:left w:val="none" w:sz="0" w:space="0" w:color="auto"/>
                <w:bottom w:val="none" w:sz="0" w:space="0" w:color="auto"/>
                <w:right w:val="none" w:sz="0" w:space="0" w:color="auto"/>
              </w:divBdr>
            </w:div>
            <w:div w:id="1680497873">
              <w:marLeft w:val="0"/>
              <w:marRight w:val="0"/>
              <w:marTop w:val="0"/>
              <w:marBottom w:val="0"/>
              <w:divBdr>
                <w:top w:val="none" w:sz="0" w:space="0" w:color="auto"/>
                <w:left w:val="none" w:sz="0" w:space="0" w:color="auto"/>
                <w:bottom w:val="none" w:sz="0" w:space="0" w:color="auto"/>
                <w:right w:val="none" w:sz="0" w:space="0" w:color="auto"/>
              </w:divBdr>
            </w:div>
            <w:div w:id="1574122908">
              <w:marLeft w:val="0"/>
              <w:marRight w:val="0"/>
              <w:marTop w:val="0"/>
              <w:marBottom w:val="0"/>
              <w:divBdr>
                <w:top w:val="none" w:sz="0" w:space="0" w:color="auto"/>
                <w:left w:val="none" w:sz="0" w:space="0" w:color="auto"/>
                <w:bottom w:val="none" w:sz="0" w:space="0" w:color="auto"/>
                <w:right w:val="none" w:sz="0" w:space="0" w:color="auto"/>
              </w:divBdr>
            </w:div>
            <w:div w:id="930161654">
              <w:marLeft w:val="0"/>
              <w:marRight w:val="0"/>
              <w:marTop w:val="0"/>
              <w:marBottom w:val="0"/>
              <w:divBdr>
                <w:top w:val="none" w:sz="0" w:space="0" w:color="auto"/>
                <w:left w:val="none" w:sz="0" w:space="0" w:color="auto"/>
                <w:bottom w:val="none" w:sz="0" w:space="0" w:color="auto"/>
                <w:right w:val="none" w:sz="0" w:space="0" w:color="auto"/>
              </w:divBdr>
            </w:div>
            <w:div w:id="808478286">
              <w:marLeft w:val="0"/>
              <w:marRight w:val="0"/>
              <w:marTop w:val="0"/>
              <w:marBottom w:val="0"/>
              <w:divBdr>
                <w:top w:val="none" w:sz="0" w:space="0" w:color="auto"/>
                <w:left w:val="none" w:sz="0" w:space="0" w:color="auto"/>
                <w:bottom w:val="none" w:sz="0" w:space="0" w:color="auto"/>
                <w:right w:val="none" w:sz="0" w:space="0" w:color="auto"/>
              </w:divBdr>
            </w:div>
            <w:div w:id="1956787499">
              <w:marLeft w:val="0"/>
              <w:marRight w:val="0"/>
              <w:marTop w:val="0"/>
              <w:marBottom w:val="0"/>
              <w:divBdr>
                <w:top w:val="none" w:sz="0" w:space="0" w:color="auto"/>
                <w:left w:val="none" w:sz="0" w:space="0" w:color="auto"/>
                <w:bottom w:val="none" w:sz="0" w:space="0" w:color="auto"/>
                <w:right w:val="none" w:sz="0" w:space="0" w:color="auto"/>
              </w:divBdr>
            </w:div>
            <w:div w:id="929266987">
              <w:marLeft w:val="0"/>
              <w:marRight w:val="0"/>
              <w:marTop w:val="0"/>
              <w:marBottom w:val="0"/>
              <w:divBdr>
                <w:top w:val="none" w:sz="0" w:space="0" w:color="auto"/>
                <w:left w:val="none" w:sz="0" w:space="0" w:color="auto"/>
                <w:bottom w:val="none" w:sz="0" w:space="0" w:color="auto"/>
                <w:right w:val="none" w:sz="0" w:space="0" w:color="auto"/>
              </w:divBdr>
            </w:div>
            <w:div w:id="2067102295">
              <w:marLeft w:val="0"/>
              <w:marRight w:val="0"/>
              <w:marTop w:val="0"/>
              <w:marBottom w:val="0"/>
              <w:divBdr>
                <w:top w:val="none" w:sz="0" w:space="0" w:color="auto"/>
                <w:left w:val="none" w:sz="0" w:space="0" w:color="auto"/>
                <w:bottom w:val="none" w:sz="0" w:space="0" w:color="auto"/>
                <w:right w:val="none" w:sz="0" w:space="0" w:color="auto"/>
              </w:divBdr>
            </w:div>
            <w:div w:id="31002377">
              <w:marLeft w:val="0"/>
              <w:marRight w:val="0"/>
              <w:marTop w:val="0"/>
              <w:marBottom w:val="0"/>
              <w:divBdr>
                <w:top w:val="none" w:sz="0" w:space="0" w:color="auto"/>
                <w:left w:val="none" w:sz="0" w:space="0" w:color="auto"/>
                <w:bottom w:val="none" w:sz="0" w:space="0" w:color="auto"/>
                <w:right w:val="none" w:sz="0" w:space="0" w:color="auto"/>
              </w:divBdr>
            </w:div>
            <w:div w:id="1778332120">
              <w:marLeft w:val="0"/>
              <w:marRight w:val="0"/>
              <w:marTop w:val="0"/>
              <w:marBottom w:val="0"/>
              <w:divBdr>
                <w:top w:val="none" w:sz="0" w:space="0" w:color="auto"/>
                <w:left w:val="none" w:sz="0" w:space="0" w:color="auto"/>
                <w:bottom w:val="none" w:sz="0" w:space="0" w:color="auto"/>
                <w:right w:val="none" w:sz="0" w:space="0" w:color="auto"/>
              </w:divBdr>
            </w:div>
            <w:div w:id="1253511887">
              <w:marLeft w:val="0"/>
              <w:marRight w:val="0"/>
              <w:marTop w:val="0"/>
              <w:marBottom w:val="0"/>
              <w:divBdr>
                <w:top w:val="none" w:sz="0" w:space="0" w:color="auto"/>
                <w:left w:val="none" w:sz="0" w:space="0" w:color="auto"/>
                <w:bottom w:val="none" w:sz="0" w:space="0" w:color="auto"/>
                <w:right w:val="none" w:sz="0" w:space="0" w:color="auto"/>
              </w:divBdr>
            </w:div>
            <w:div w:id="249890581">
              <w:marLeft w:val="0"/>
              <w:marRight w:val="0"/>
              <w:marTop w:val="0"/>
              <w:marBottom w:val="0"/>
              <w:divBdr>
                <w:top w:val="none" w:sz="0" w:space="0" w:color="auto"/>
                <w:left w:val="none" w:sz="0" w:space="0" w:color="auto"/>
                <w:bottom w:val="none" w:sz="0" w:space="0" w:color="auto"/>
                <w:right w:val="none" w:sz="0" w:space="0" w:color="auto"/>
              </w:divBdr>
            </w:div>
            <w:div w:id="973868409">
              <w:marLeft w:val="0"/>
              <w:marRight w:val="0"/>
              <w:marTop w:val="0"/>
              <w:marBottom w:val="0"/>
              <w:divBdr>
                <w:top w:val="none" w:sz="0" w:space="0" w:color="auto"/>
                <w:left w:val="none" w:sz="0" w:space="0" w:color="auto"/>
                <w:bottom w:val="none" w:sz="0" w:space="0" w:color="auto"/>
                <w:right w:val="none" w:sz="0" w:space="0" w:color="auto"/>
              </w:divBdr>
            </w:div>
            <w:div w:id="1724401297">
              <w:marLeft w:val="0"/>
              <w:marRight w:val="0"/>
              <w:marTop w:val="0"/>
              <w:marBottom w:val="0"/>
              <w:divBdr>
                <w:top w:val="none" w:sz="0" w:space="0" w:color="auto"/>
                <w:left w:val="none" w:sz="0" w:space="0" w:color="auto"/>
                <w:bottom w:val="none" w:sz="0" w:space="0" w:color="auto"/>
                <w:right w:val="none" w:sz="0" w:space="0" w:color="auto"/>
              </w:divBdr>
            </w:div>
            <w:div w:id="1383485605">
              <w:marLeft w:val="0"/>
              <w:marRight w:val="0"/>
              <w:marTop w:val="0"/>
              <w:marBottom w:val="0"/>
              <w:divBdr>
                <w:top w:val="none" w:sz="0" w:space="0" w:color="auto"/>
                <w:left w:val="none" w:sz="0" w:space="0" w:color="auto"/>
                <w:bottom w:val="none" w:sz="0" w:space="0" w:color="auto"/>
                <w:right w:val="none" w:sz="0" w:space="0" w:color="auto"/>
              </w:divBdr>
            </w:div>
            <w:div w:id="1486118030">
              <w:marLeft w:val="0"/>
              <w:marRight w:val="0"/>
              <w:marTop w:val="0"/>
              <w:marBottom w:val="0"/>
              <w:divBdr>
                <w:top w:val="none" w:sz="0" w:space="0" w:color="auto"/>
                <w:left w:val="none" w:sz="0" w:space="0" w:color="auto"/>
                <w:bottom w:val="none" w:sz="0" w:space="0" w:color="auto"/>
                <w:right w:val="none" w:sz="0" w:space="0" w:color="auto"/>
              </w:divBdr>
            </w:div>
            <w:div w:id="1691251261">
              <w:marLeft w:val="0"/>
              <w:marRight w:val="0"/>
              <w:marTop w:val="0"/>
              <w:marBottom w:val="0"/>
              <w:divBdr>
                <w:top w:val="none" w:sz="0" w:space="0" w:color="auto"/>
                <w:left w:val="none" w:sz="0" w:space="0" w:color="auto"/>
                <w:bottom w:val="none" w:sz="0" w:space="0" w:color="auto"/>
                <w:right w:val="none" w:sz="0" w:space="0" w:color="auto"/>
              </w:divBdr>
            </w:div>
            <w:div w:id="1144389635">
              <w:marLeft w:val="0"/>
              <w:marRight w:val="0"/>
              <w:marTop w:val="0"/>
              <w:marBottom w:val="0"/>
              <w:divBdr>
                <w:top w:val="none" w:sz="0" w:space="0" w:color="auto"/>
                <w:left w:val="none" w:sz="0" w:space="0" w:color="auto"/>
                <w:bottom w:val="none" w:sz="0" w:space="0" w:color="auto"/>
                <w:right w:val="none" w:sz="0" w:space="0" w:color="auto"/>
              </w:divBdr>
            </w:div>
            <w:div w:id="168566298">
              <w:marLeft w:val="0"/>
              <w:marRight w:val="0"/>
              <w:marTop w:val="0"/>
              <w:marBottom w:val="0"/>
              <w:divBdr>
                <w:top w:val="none" w:sz="0" w:space="0" w:color="auto"/>
                <w:left w:val="none" w:sz="0" w:space="0" w:color="auto"/>
                <w:bottom w:val="none" w:sz="0" w:space="0" w:color="auto"/>
                <w:right w:val="none" w:sz="0" w:space="0" w:color="auto"/>
              </w:divBdr>
            </w:div>
            <w:div w:id="1816069073">
              <w:marLeft w:val="0"/>
              <w:marRight w:val="0"/>
              <w:marTop w:val="0"/>
              <w:marBottom w:val="0"/>
              <w:divBdr>
                <w:top w:val="none" w:sz="0" w:space="0" w:color="auto"/>
                <w:left w:val="none" w:sz="0" w:space="0" w:color="auto"/>
                <w:bottom w:val="none" w:sz="0" w:space="0" w:color="auto"/>
                <w:right w:val="none" w:sz="0" w:space="0" w:color="auto"/>
              </w:divBdr>
            </w:div>
            <w:div w:id="1844542139">
              <w:marLeft w:val="0"/>
              <w:marRight w:val="0"/>
              <w:marTop w:val="0"/>
              <w:marBottom w:val="0"/>
              <w:divBdr>
                <w:top w:val="none" w:sz="0" w:space="0" w:color="auto"/>
                <w:left w:val="none" w:sz="0" w:space="0" w:color="auto"/>
                <w:bottom w:val="none" w:sz="0" w:space="0" w:color="auto"/>
                <w:right w:val="none" w:sz="0" w:space="0" w:color="auto"/>
              </w:divBdr>
            </w:div>
            <w:div w:id="329912188">
              <w:marLeft w:val="0"/>
              <w:marRight w:val="0"/>
              <w:marTop w:val="0"/>
              <w:marBottom w:val="0"/>
              <w:divBdr>
                <w:top w:val="none" w:sz="0" w:space="0" w:color="auto"/>
                <w:left w:val="none" w:sz="0" w:space="0" w:color="auto"/>
                <w:bottom w:val="none" w:sz="0" w:space="0" w:color="auto"/>
                <w:right w:val="none" w:sz="0" w:space="0" w:color="auto"/>
              </w:divBdr>
            </w:div>
            <w:div w:id="299963611">
              <w:marLeft w:val="0"/>
              <w:marRight w:val="0"/>
              <w:marTop w:val="0"/>
              <w:marBottom w:val="0"/>
              <w:divBdr>
                <w:top w:val="none" w:sz="0" w:space="0" w:color="auto"/>
                <w:left w:val="none" w:sz="0" w:space="0" w:color="auto"/>
                <w:bottom w:val="none" w:sz="0" w:space="0" w:color="auto"/>
                <w:right w:val="none" w:sz="0" w:space="0" w:color="auto"/>
              </w:divBdr>
            </w:div>
            <w:div w:id="479199399">
              <w:marLeft w:val="0"/>
              <w:marRight w:val="0"/>
              <w:marTop w:val="0"/>
              <w:marBottom w:val="0"/>
              <w:divBdr>
                <w:top w:val="none" w:sz="0" w:space="0" w:color="auto"/>
                <w:left w:val="none" w:sz="0" w:space="0" w:color="auto"/>
                <w:bottom w:val="none" w:sz="0" w:space="0" w:color="auto"/>
                <w:right w:val="none" w:sz="0" w:space="0" w:color="auto"/>
              </w:divBdr>
            </w:div>
            <w:div w:id="2145655325">
              <w:marLeft w:val="0"/>
              <w:marRight w:val="0"/>
              <w:marTop w:val="0"/>
              <w:marBottom w:val="0"/>
              <w:divBdr>
                <w:top w:val="none" w:sz="0" w:space="0" w:color="auto"/>
                <w:left w:val="none" w:sz="0" w:space="0" w:color="auto"/>
                <w:bottom w:val="none" w:sz="0" w:space="0" w:color="auto"/>
                <w:right w:val="none" w:sz="0" w:space="0" w:color="auto"/>
              </w:divBdr>
            </w:div>
            <w:div w:id="1474058094">
              <w:marLeft w:val="0"/>
              <w:marRight w:val="0"/>
              <w:marTop w:val="0"/>
              <w:marBottom w:val="0"/>
              <w:divBdr>
                <w:top w:val="none" w:sz="0" w:space="0" w:color="auto"/>
                <w:left w:val="none" w:sz="0" w:space="0" w:color="auto"/>
                <w:bottom w:val="none" w:sz="0" w:space="0" w:color="auto"/>
                <w:right w:val="none" w:sz="0" w:space="0" w:color="auto"/>
              </w:divBdr>
            </w:div>
            <w:div w:id="1093358240">
              <w:marLeft w:val="0"/>
              <w:marRight w:val="0"/>
              <w:marTop w:val="0"/>
              <w:marBottom w:val="0"/>
              <w:divBdr>
                <w:top w:val="none" w:sz="0" w:space="0" w:color="auto"/>
                <w:left w:val="none" w:sz="0" w:space="0" w:color="auto"/>
                <w:bottom w:val="none" w:sz="0" w:space="0" w:color="auto"/>
                <w:right w:val="none" w:sz="0" w:space="0" w:color="auto"/>
              </w:divBdr>
            </w:div>
            <w:div w:id="1698769767">
              <w:marLeft w:val="0"/>
              <w:marRight w:val="0"/>
              <w:marTop w:val="0"/>
              <w:marBottom w:val="0"/>
              <w:divBdr>
                <w:top w:val="none" w:sz="0" w:space="0" w:color="auto"/>
                <w:left w:val="none" w:sz="0" w:space="0" w:color="auto"/>
                <w:bottom w:val="none" w:sz="0" w:space="0" w:color="auto"/>
                <w:right w:val="none" w:sz="0" w:space="0" w:color="auto"/>
              </w:divBdr>
            </w:div>
            <w:div w:id="339357116">
              <w:marLeft w:val="0"/>
              <w:marRight w:val="0"/>
              <w:marTop w:val="0"/>
              <w:marBottom w:val="0"/>
              <w:divBdr>
                <w:top w:val="none" w:sz="0" w:space="0" w:color="auto"/>
                <w:left w:val="none" w:sz="0" w:space="0" w:color="auto"/>
                <w:bottom w:val="none" w:sz="0" w:space="0" w:color="auto"/>
                <w:right w:val="none" w:sz="0" w:space="0" w:color="auto"/>
              </w:divBdr>
            </w:div>
            <w:div w:id="538208634">
              <w:marLeft w:val="0"/>
              <w:marRight w:val="0"/>
              <w:marTop w:val="0"/>
              <w:marBottom w:val="0"/>
              <w:divBdr>
                <w:top w:val="none" w:sz="0" w:space="0" w:color="auto"/>
                <w:left w:val="none" w:sz="0" w:space="0" w:color="auto"/>
                <w:bottom w:val="none" w:sz="0" w:space="0" w:color="auto"/>
                <w:right w:val="none" w:sz="0" w:space="0" w:color="auto"/>
              </w:divBdr>
            </w:div>
            <w:div w:id="194971329">
              <w:marLeft w:val="0"/>
              <w:marRight w:val="0"/>
              <w:marTop w:val="0"/>
              <w:marBottom w:val="0"/>
              <w:divBdr>
                <w:top w:val="none" w:sz="0" w:space="0" w:color="auto"/>
                <w:left w:val="none" w:sz="0" w:space="0" w:color="auto"/>
                <w:bottom w:val="none" w:sz="0" w:space="0" w:color="auto"/>
                <w:right w:val="none" w:sz="0" w:space="0" w:color="auto"/>
              </w:divBdr>
            </w:div>
            <w:div w:id="707024243">
              <w:marLeft w:val="0"/>
              <w:marRight w:val="0"/>
              <w:marTop w:val="0"/>
              <w:marBottom w:val="0"/>
              <w:divBdr>
                <w:top w:val="none" w:sz="0" w:space="0" w:color="auto"/>
                <w:left w:val="none" w:sz="0" w:space="0" w:color="auto"/>
                <w:bottom w:val="none" w:sz="0" w:space="0" w:color="auto"/>
                <w:right w:val="none" w:sz="0" w:space="0" w:color="auto"/>
              </w:divBdr>
            </w:div>
            <w:div w:id="1259941907">
              <w:marLeft w:val="0"/>
              <w:marRight w:val="0"/>
              <w:marTop w:val="0"/>
              <w:marBottom w:val="0"/>
              <w:divBdr>
                <w:top w:val="none" w:sz="0" w:space="0" w:color="auto"/>
                <w:left w:val="none" w:sz="0" w:space="0" w:color="auto"/>
                <w:bottom w:val="none" w:sz="0" w:space="0" w:color="auto"/>
                <w:right w:val="none" w:sz="0" w:space="0" w:color="auto"/>
              </w:divBdr>
            </w:div>
            <w:div w:id="1674184298">
              <w:marLeft w:val="0"/>
              <w:marRight w:val="0"/>
              <w:marTop w:val="0"/>
              <w:marBottom w:val="0"/>
              <w:divBdr>
                <w:top w:val="none" w:sz="0" w:space="0" w:color="auto"/>
                <w:left w:val="none" w:sz="0" w:space="0" w:color="auto"/>
                <w:bottom w:val="none" w:sz="0" w:space="0" w:color="auto"/>
                <w:right w:val="none" w:sz="0" w:space="0" w:color="auto"/>
              </w:divBdr>
            </w:div>
            <w:div w:id="403189511">
              <w:marLeft w:val="0"/>
              <w:marRight w:val="0"/>
              <w:marTop w:val="0"/>
              <w:marBottom w:val="0"/>
              <w:divBdr>
                <w:top w:val="none" w:sz="0" w:space="0" w:color="auto"/>
                <w:left w:val="none" w:sz="0" w:space="0" w:color="auto"/>
                <w:bottom w:val="none" w:sz="0" w:space="0" w:color="auto"/>
                <w:right w:val="none" w:sz="0" w:space="0" w:color="auto"/>
              </w:divBdr>
            </w:div>
            <w:div w:id="1153985227">
              <w:marLeft w:val="0"/>
              <w:marRight w:val="0"/>
              <w:marTop w:val="0"/>
              <w:marBottom w:val="0"/>
              <w:divBdr>
                <w:top w:val="none" w:sz="0" w:space="0" w:color="auto"/>
                <w:left w:val="none" w:sz="0" w:space="0" w:color="auto"/>
                <w:bottom w:val="none" w:sz="0" w:space="0" w:color="auto"/>
                <w:right w:val="none" w:sz="0" w:space="0" w:color="auto"/>
              </w:divBdr>
            </w:div>
            <w:div w:id="558446687">
              <w:marLeft w:val="0"/>
              <w:marRight w:val="0"/>
              <w:marTop w:val="0"/>
              <w:marBottom w:val="0"/>
              <w:divBdr>
                <w:top w:val="none" w:sz="0" w:space="0" w:color="auto"/>
                <w:left w:val="none" w:sz="0" w:space="0" w:color="auto"/>
                <w:bottom w:val="none" w:sz="0" w:space="0" w:color="auto"/>
                <w:right w:val="none" w:sz="0" w:space="0" w:color="auto"/>
              </w:divBdr>
            </w:div>
            <w:div w:id="764423356">
              <w:marLeft w:val="0"/>
              <w:marRight w:val="0"/>
              <w:marTop w:val="0"/>
              <w:marBottom w:val="0"/>
              <w:divBdr>
                <w:top w:val="none" w:sz="0" w:space="0" w:color="auto"/>
                <w:left w:val="none" w:sz="0" w:space="0" w:color="auto"/>
                <w:bottom w:val="none" w:sz="0" w:space="0" w:color="auto"/>
                <w:right w:val="none" w:sz="0" w:space="0" w:color="auto"/>
              </w:divBdr>
            </w:div>
            <w:div w:id="847478458">
              <w:marLeft w:val="0"/>
              <w:marRight w:val="0"/>
              <w:marTop w:val="0"/>
              <w:marBottom w:val="0"/>
              <w:divBdr>
                <w:top w:val="none" w:sz="0" w:space="0" w:color="auto"/>
                <w:left w:val="none" w:sz="0" w:space="0" w:color="auto"/>
                <w:bottom w:val="none" w:sz="0" w:space="0" w:color="auto"/>
                <w:right w:val="none" w:sz="0" w:space="0" w:color="auto"/>
              </w:divBdr>
            </w:div>
            <w:div w:id="1208958365">
              <w:marLeft w:val="0"/>
              <w:marRight w:val="0"/>
              <w:marTop w:val="0"/>
              <w:marBottom w:val="0"/>
              <w:divBdr>
                <w:top w:val="none" w:sz="0" w:space="0" w:color="auto"/>
                <w:left w:val="none" w:sz="0" w:space="0" w:color="auto"/>
                <w:bottom w:val="none" w:sz="0" w:space="0" w:color="auto"/>
                <w:right w:val="none" w:sz="0" w:space="0" w:color="auto"/>
              </w:divBdr>
            </w:div>
            <w:div w:id="1281037895">
              <w:marLeft w:val="0"/>
              <w:marRight w:val="0"/>
              <w:marTop w:val="0"/>
              <w:marBottom w:val="0"/>
              <w:divBdr>
                <w:top w:val="none" w:sz="0" w:space="0" w:color="auto"/>
                <w:left w:val="none" w:sz="0" w:space="0" w:color="auto"/>
                <w:bottom w:val="none" w:sz="0" w:space="0" w:color="auto"/>
                <w:right w:val="none" w:sz="0" w:space="0" w:color="auto"/>
              </w:divBdr>
            </w:div>
            <w:div w:id="1073744296">
              <w:marLeft w:val="0"/>
              <w:marRight w:val="0"/>
              <w:marTop w:val="0"/>
              <w:marBottom w:val="0"/>
              <w:divBdr>
                <w:top w:val="none" w:sz="0" w:space="0" w:color="auto"/>
                <w:left w:val="none" w:sz="0" w:space="0" w:color="auto"/>
                <w:bottom w:val="none" w:sz="0" w:space="0" w:color="auto"/>
                <w:right w:val="none" w:sz="0" w:space="0" w:color="auto"/>
              </w:divBdr>
            </w:div>
            <w:div w:id="82335831">
              <w:marLeft w:val="0"/>
              <w:marRight w:val="0"/>
              <w:marTop w:val="0"/>
              <w:marBottom w:val="0"/>
              <w:divBdr>
                <w:top w:val="none" w:sz="0" w:space="0" w:color="auto"/>
                <w:left w:val="none" w:sz="0" w:space="0" w:color="auto"/>
                <w:bottom w:val="none" w:sz="0" w:space="0" w:color="auto"/>
                <w:right w:val="none" w:sz="0" w:space="0" w:color="auto"/>
              </w:divBdr>
            </w:div>
            <w:div w:id="815876060">
              <w:marLeft w:val="0"/>
              <w:marRight w:val="0"/>
              <w:marTop w:val="0"/>
              <w:marBottom w:val="0"/>
              <w:divBdr>
                <w:top w:val="none" w:sz="0" w:space="0" w:color="auto"/>
                <w:left w:val="none" w:sz="0" w:space="0" w:color="auto"/>
                <w:bottom w:val="none" w:sz="0" w:space="0" w:color="auto"/>
                <w:right w:val="none" w:sz="0" w:space="0" w:color="auto"/>
              </w:divBdr>
            </w:div>
            <w:div w:id="1383288198">
              <w:marLeft w:val="0"/>
              <w:marRight w:val="0"/>
              <w:marTop w:val="0"/>
              <w:marBottom w:val="0"/>
              <w:divBdr>
                <w:top w:val="none" w:sz="0" w:space="0" w:color="auto"/>
                <w:left w:val="none" w:sz="0" w:space="0" w:color="auto"/>
                <w:bottom w:val="none" w:sz="0" w:space="0" w:color="auto"/>
                <w:right w:val="none" w:sz="0" w:space="0" w:color="auto"/>
              </w:divBdr>
            </w:div>
            <w:div w:id="949169348">
              <w:marLeft w:val="0"/>
              <w:marRight w:val="0"/>
              <w:marTop w:val="0"/>
              <w:marBottom w:val="0"/>
              <w:divBdr>
                <w:top w:val="none" w:sz="0" w:space="0" w:color="auto"/>
                <w:left w:val="none" w:sz="0" w:space="0" w:color="auto"/>
                <w:bottom w:val="none" w:sz="0" w:space="0" w:color="auto"/>
                <w:right w:val="none" w:sz="0" w:space="0" w:color="auto"/>
              </w:divBdr>
            </w:div>
            <w:div w:id="1718315948">
              <w:marLeft w:val="0"/>
              <w:marRight w:val="0"/>
              <w:marTop w:val="0"/>
              <w:marBottom w:val="0"/>
              <w:divBdr>
                <w:top w:val="none" w:sz="0" w:space="0" w:color="auto"/>
                <w:left w:val="none" w:sz="0" w:space="0" w:color="auto"/>
                <w:bottom w:val="none" w:sz="0" w:space="0" w:color="auto"/>
                <w:right w:val="none" w:sz="0" w:space="0" w:color="auto"/>
              </w:divBdr>
            </w:div>
            <w:div w:id="1613391349">
              <w:marLeft w:val="0"/>
              <w:marRight w:val="0"/>
              <w:marTop w:val="0"/>
              <w:marBottom w:val="0"/>
              <w:divBdr>
                <w:top w:val="none" w:sz="0" w:space="0" w:color="auto"/>
                <w:left w:val="none" w:sz="0" w:space="0" w:color="auto"/>
                <w:bottom w:val="none" w:sz="0" w:space="0" w:color="auto"/>
                <w:right w:val="none" w:sz="0" w:space="0" w:color="auto"/>
              </w:divBdr>
            </w:div>
            <w:div w:id="166989552">
              <w:marLeft w:val="0"/>
              <w:marRight w:val="0"/>
              <w:marTop w:val="0"/>
              <w:marBottom w:val="0"/>
              <w:divBdr>
                <w:top w:val="none" w:sz="0" w:space="0" w:color="auto"/>
                <w:left w:val="none" w:sz="0" w:space="0" w:color="auto"/>
                <w:bottom w:val="none" w:sz="0" w:space="0" w:color="auto"/>
                <w:right w:val="none" w:sz="0" w:space="0" w:color="auto"/>
              </w:divBdr>
            </w:div>
            <w:div w:id="204876578">
              <w:marLeft w:val="0"/>
              <w:marRight w:val="0"/>
              <w:marTop w:val="0"/>
              <w:marBottom w:val="0"/>
              <w:divBdr>
                <w:top w:val="none" w:sz="0" w:space="0" w:color="auto"/>
                <w:left w:val="none" w:sz="0" w:space="0" w:color="auto"/>
                <w:bottom w:val="none" w:sz="0" w:space="0" w:color="auto"/>
                <w:right w:val="none" w:sz="0" w:space="0" w:color="auto"/>
              </w:divBdr>
            </w:div>
            <w:div w:id="1526359645">
              <w:marLeft w:val="0"/>
              <w:marRight w:val="0"/>
              <w:marTop w:val="0"/>
              <w:marBottom w:val="0"/>
              <w:divBdr>
                <w:top w:val="none" w:sz="0" w:space="0" w:color="auto"/>
                <w:left w:val="none" w:sz="0" w:space="0" w:color="auto"/>
                <w:bottom w:val="none" w:sz="0" w:space="0" w:color="auto"/>
                <w:right w:val="none" w:sz="0" w:space="0" w:color="auto"/>
              </w:divBdr>
            </w:div>
            <w:div w:id="497962629">
              <w:marLeft w:val="0"/>
              <w:marRight w:val="0"/>
              <w:marTop w:val="0"/>
              <w:marBottom w:val="0"/>
              <w:divBdr>
                <w:top w:val="none" w:sz="0" w:space="0" w:color="auto"/>
                <w:left w:val="none" w:sz="0" w:space="0" w:color="auto"/>
                <w:bottom w:val="none" w:sz="0" w:space="0" w:color="auto"/>
                <w:right w:val="none" w:sz="0" w:space="0" w:color="auto"/>
              </w:divBdr>
            </w:div>
            <w:div w:id="1411581373">
              <w:marLeft w:val="0"/>
              <w:marRight w:val="0"/>
              <w:marTop w:val="0"/>
              <w:marBottom w:val="0"/>
              <w:divBdr>
                <w:top w:val="none" w:sz="0" w:space="0" w:color="auto"/>
                <w:left w:val="none" w:sz="0" w:space="0" w:color="auto"/>
                <w:bottom w:val="none" w:sz="0" w:space="0" w:color="auto"/>
                <w:right w:val="none" w:sz="0" w:space="0" w:color="auto"/>
              </w:divBdr>
            </w:div>
            <w:div w:id="521826448">
              <w:marLeft w:val="0"/>
              <w:marRight w:val="0"/>
              <w:marTop w:val="0"/>
              <w:marBottom w:val="0"/>
              <w:divBdr>
                <w:top w:val="none" w:sz="0" w:space="0" w:color="auto"/>
                <w:left w:val="none" w:sz="0" w:space="0" w:color="auto"/>
                <w:bottom w:val="none" w:sz="0" w:space="0" w:color="auto"/>
                <w:right w:val="none" w:sz="0" w:space="0" w:color="auto"/>
              </w:divBdr>
            </w:div>
            <w:div w:id="1737822523">
              <w:marLeft w:val="0"/>
              <w:marRight w:val="0"/>
              <w:marTop w:val="0"/>
              <w:marBottom w:val="0"/>
              <w:divBdr>
                <w:top w:val="none" w:sz="0" w:space="0" w:color="auto"/>
                <w:left w:val="none" w:sz="0" w:space="0" w:color="auto"/>
                <w:bottom w:val="none" w:sz="0" w:space="0" w:color="auto"/>
                <w:right w:val="none" w:sz="0" w:space="0" w:color="auto"/>
              </w:divBdr>
            </w:div>
            <w:div w:id="56830847">
              <w:marLeft w:val="0"/>
              <w:marRight w:val="0"/>
              <w:marTop w:val="0"/>
              <w:marBottom w:val="0"/>
              <w:divBdr>
                <w:top w:val="none" w:sz="0" w:space="0" w:color="auto"/>
                <w:left w:val="none" w:sz="0" w:space="0" w:color="auto"/>
                <w:bottom w:val="none" w:sz="0" w:space="0" w:color="auto"/>
                <w:right w:val="none" w:sz="0" w:space="0" w:color="auto"/>
              </w:divBdr>
            </w:div>
            <w:div w:id="1255748129">
              <w:marLeft w:val="0"/>
              <w:marRight w:val="0"/>
              <w:marTop w:val="0"/>
              <w:marBottom w:val="0"/>
              <w:divBdr>
                <w:top w:val="none" w:sz="0" w:space="0" w:color="auto"/>
                <w:left w:val="none" w:sz="0" w:space="0" w:color="auto"/>
                <w:bottom w:val="none" w:sz="0" w:space="0" w:color="auto"/>
                <w:right w:val="none" w:sz="0" w:space="0" w:color="auto"/>
              </w:divBdr>
            </w:div>
            <w:div w:id="785394486">
              <w:marLeft w:val="0"/>
              <w:marRight w:val="0"/>
              <w:marTop w:val="0"/>
              <w:marBottom w:val="0"/>
              <w:divBdr>
                <w:top w:val="none" w:sz="0" w:space="0" w:color="auto"/>
                <w:left w:val="none" w:sz="0" w:space="0" w:color="auto"/>
                <w:bottom w:val="none" w:sz="0" w:space="0" w:color="auto"/>
                <w:right w:val="none" w:sz="0" w:space="0" w:color="auto"/>
              </w:divBdr>
            </w:div>
            <w:div w:id="1426456946">
              <w:marLeft w:val="0"/>
              <w:marRight w:val="0"/>
              <w:marTop w:val="0"/>
              <w:marBottom w:val="0"/>
              <w:divBdr>
                <w:top w:val="none" w:sz="0" w:space="0" w:color="auto"/>
                <w:left w:val="none" w:sz="0" w:space="0" w:color="auto"/>
                <w:bottom w:val="none" w:sz="0" w:space="0" w:color="auto"/>
                <w:right w:val="none" w:sz="0" w:space="0" w:color="auto"/>
              </w:divBdr>
            </w:div>
            <w:div w:id="195971735">
              <w:marLeft w:val="0"/>
              <w:marRight w:val="0"/>
              <w:marTop w:val="0"/>
              <w:marBottom w:val="0"/>
              <w:divBdr>
                <w:top w:val="none" w:sz="0" w:space="0" w:color="auto"/>
                <w:left w:val="none" w:sz="0" w:space="0" w:color="auto"/>
                <w:bottom w:val="none" w:sz="0" w:space="0" w:color="auto"/>
                <w:right w:val="none" w:sz="0" w:space="0" w:color="auto"/>
              </w:divBdr>
            </w:div>
            <w:div w:id="629286322">
              <w:marLeft w:val="0"/>
              <w:marRight w:val="0"/>
              <w:marTop w:val="0"/>
              <w:marBottom w:val="0"/>
              <w:divBdr>
                <w:top w:val="none" w:sz="0" w:space="0" w:color="auto"/>
                <w:left w:val="none" w:sz="0" w:space="0" w:color="auto"/>
                <w:bottom w:val="none" w:sz="0" w:space="0" w:color="auto"/>
                <w:right w:val="none" w:sz="0" w:space="0" w:color="auto"/>
              </w:divBdr>
            </w:div>
            <w:div w:id="722944143">
              <w:marLeft w:val="0"/>
              <w:marRight w:val="0"/>
              <w:marTop w:val="0"/>
              <w:marBottom w:val="0"/>
              <w:divBdr>
                <w:top w:val="none" w:sz="0" w:space="0" w:color="auto"/>
                <w:left w:val="none" w:sz="0" w:space="0" w:color="auto"/>
                <w:bottom w:val="none" w:sz="0" w:space="0" w:color="auto"/>
                <w:right w:val="none" w:sz="0" w:space="0" w:color="auto"/>
              </w:divBdr>
            </w:div>
            <w:div w:id="1049573169">
              <w:marLeft w:val="0"/>
              <w:marRight w:val="0"/>
              <w:marTop w:val="0"/>
              <w:marBottom w:val="0"/>
              <w:divBdr>
                <w:top w:val="none" w:sz="0" w:space="0" w:color="auto"/>
                <w:left w:val="none" w:sz="0" w:space="0" w:color="auto"/>
                <w:bottom w:val="none" w:sz="0" w:space="0" w:color="auto"/>
                <w:right w:val="none" w:sz="0" w:space="0" w:color="auto"/>
              </w:divBdr>
            </w:div>
            <w:div w:id="1772237688">
              <w:marLeft w:val="0"/>
              <w:marRight w:val="0"/>
              <w:marTop w:val="0"/>
              <w:marBottom w:val="0"/>
              <w:divBdr>
                <w:top w:val="none" w:sz="0" w:space="0" w:color="auto"/>
                <w:left w:val="none" w:sz="0" w:space="0" w:color="auto"/>
                <w:bottom w:val="none" w:sz="0" w:space="0" w:color="auto"/>
                <w:right w:val="none" w:sz="0" w:space="0" w:color="auto"/>
              </w:divBdr>
            </w:div>
            <w:div w:id="454060957">
              <w:marLeft w:val="0"/>
              <w:marRight w:val="0"/>
              <w:marTop w:val="0"/>
              <w:marBottom w:val="0"/>
              <w:divBdr>
                <w:top w:val="none" w:sz="0" w:space="0" w:color="auto"/>
                <w:left w:val="none" w:sz="0" w:space="0" w:color="auto"/>
                <w:bottom w:val="none" w:sz="0" w:space="0" w:color="auto"/>
                <w:right w:val="none" w:sz="0" w:space="0" w:color="auto"/>
              </w:divBdr>
            </w:div>
            <w:div w:id="177351462">
              <w:marLeft w:val="0"/>
              <w:marRight w:val="0"/>
              <w:marTop w:val="0"/>
              <w:marBottom w:val="0"/>
              <w:divBdr>
                <w:top w:val="none" w:sz="0" w:space="0" w:color="auto"/>
                <w:left w:val="none" w:sz="0" w:space="0" w:color="auto"/>
                <w:bottom w:val="none" w:sz="0" w:space="0" w:color="auto"/>
                <w:right w:val="none" w:sz="0" w:space="0" w:color="auto"/>
              </w:divBdr>
            </w:div>
            <w:div w:id="1847405838">
              <w:marLeft w:val="0"/>
              <w:marRight w:val="0"/>
              <w:marTop w:val="0"/>
              <w:marBottom w:val="0"/>
              <w:divBdr>
                <w:top w:val="none" w:sz="0" w:space="0" w:color="auto"/>
                <w:left w:val="none" w:sz="0" w:space="0" w:color="auto"/>
                <w:bottom w:val="none" w:sz="0" w:space="0" w:color="auto"/>
                <w:right w:val="none" w:sz="0" w:space="0" w:color="auto"/>
              </w:divBdr>
            </w:div>
            <w:div w:id="109130209">
              <w:marLeft w:val="0"/>
              <w:marRight w:val="0"/>
              <w:marTop w:val="0"/>
              <w:marBottom w:val="0"/>
              <w:divBdr>
                <w:top w:val="none" w:sz="0" w:space="0" w:color="auto"/>
                <w:left w:val="none" w:sz="0" w:space="0" w:color="auto"/>
                <w:bottom w:val="none" w:sz="0" w:space="0" w:color="auto"/>
                <w:right w:val="none" w:sz="0" w:space="0" w:color="auto"/>
              </w:divBdr>
            </w:div>
            <w:div w:id="504200580">
              <w:marLeft w:val="0"/>
              <w:marRight w:val="0"/>
              <w:marTop w:val="0"/>
              <w:marBottom w:val="0"/>
              <w:divBdr>
                <w:top w:val="none" w:sz="0" w:space="0" w:color="auto"/>
                <w:left w:val="none" w:sz="0" w:space="0" w:color="auto"/>
                <w:bottom w:val="none" w:sz="0" w:space="0" w:color="auto"/>
                <w:right w:val="none" w:sz="0" w:space="0" w:color="auto"/>
              </w:divBdr>
            </w:div>
            <w:div w:id="1592005238">
              <w:marLeft w:val="0"/>
              <w:marRight w:val="0"/>
              <w:marTop w:val="0"/>
              <w:marBottom w:val="0"/>
              <w:divBdr>
                <w:top w:val="none" w:sz="0" w:space="0" w:color="auto"/>
                <w:left w:val="none" w:sz="0" w:space="0" w:color="auto"/>
                <w:bottom w:val="none" w:sz="0" w:space="0" w:color="auto"/>
                <w:right w:val="none" w:sz="0" w:space="0" w:color="auto"/>
              </w:divBdr>
            </w:div>
            <w:div w:id="1208373067">
              <w:marLeft w:val="0"/>
              <w:marRight w:val="0"/>
              <w:marTop w:val="0"/>
              <w:marBottom w:val="0"/>
              <w:divBdr>
                <w:top w:val="none" w:sz="0" w:space="0" w:color="auto"/>
                <w:left w:val="none" w:sz="0" w:space="0" w:color="auto"/>
                <w:bottom w:val="none" w:sz="0" w:space="0" w:color="auto"/>
                <w:right w:val="none" w:sz="0" w:space="0" w:color="auto"/>
              </w:divBdr>
            </w:div>
            <w:div w:id="2131777101">
              <w:marLeft w:val="0"/>
              <w:marRight w:val="0"/>
              <w:marTop w:val="0"/>
              <w:marBottom w:val="0"/>
              <w:divBdr>
                <w:top w:val="none" w:sz="0" w:space="0" w:color="auto"/>
                <w:left w:val="none" w:sz="0" w:space="0" w:color="auto"/>
                <w:bottom w:val="none" w:sz="0" w:space="0" w:color="auto"/>
                <w:right w:val="none" w:sz="0" w:space="0" w:color="auto"/>
              </w:divBdr>
            </w:div>
            <w:div w:id="1684435362">
              <w:marLeft w:val="0"/>
              <w:marRight w:val="0"/>
              <w:marTop w:val="0"/>
              <w:marBottom w:val="0"/>
              <w:divBdr>
                <w:top w:val="none" w:sz="0" w:space="0" w:color="auto"/>
                <w:left w:val="none" w:sz="0" w:space="0" w:color="auto"/>
                <w:bottom w:val="none" w:sz="0" w:space="0" w:color="auto"/>
                <w:right w:val="none" w:sz="0" w:space="0" w:color="auto"/>
              </w:divBdr>
            </w:div>
            <w:div w:id="1844079950">
              <w:marLeft w:val="0"/>
              <w:marRight w:val="0"/>
              <w:marTop w:val="0"/>
              <w:marBottom w:val="0"/>
              <w:divBdr>
                <w:top w:val="none" w:sz="0" w:space="0" w:color="auto"/>
                <w:left w:val="none" w:sz="0" w:space="0" w:color="auto"/>
                <w:bottom w:val="none" w:sz="0" w:space="0" w:color="auto"/>
                <w:right w:val="none" w:sz="0" w:space="0" w:color="auto"/>
              </w:divBdr>
            </w:div>
            <w:div w:id="6056750">
              <w:marLeft w:val="0"/>
              <w:marRight w:val="0"/>
              <w:marTop w:val="0"/>
              <w:marBottom w:val="0"/>
              <w:divBdr>
                <w:top w:val="none" w:sz="0" w:space="0" w:color="auto"/>
                <w:left w:val="none" w:sz="0" w:space="0" w:color="auto"/>
                <w:bottom w:val="none" w:sz="0" w:space="0" w:color="auto"/>
                <w:right w:val="none" w:sz="0" w:space="0" w:color="auto"/>
              </w:divBdr>
            </w:div>
            <w:div w:id="2045982699">
              <w:marLeft w:val="0"/>
              <w:marRight w:val="0"/>
              <w:marTop w:val="0"/>
              <w:marBottom w:val="0"/>
              <w:divBdr>
                <w:top w:val="none" w:sz="0" w:space="0" w:color="auto"/>
                <w:left w:val="none" w:sz="0" w:space="0" w:color="auto"/>
                <w:bottom w:val="none" w:sz="0" w:space="0" w:color="auto"/>
                <w:right w:val="none" w:sz="0" w:space="0" w:color="auto"/>
              </w:divBdr>
            </w:div>
            <w:div w:id="1521384697">
              <w:marLeft w:val="0"/>
              <w:marRight w:val="0"/>
              <w:marTop w:val="0"/>
              <w:marBottom w:val="0"/>
              <w:divBdr>
                <w:top w:val="none" w:sz="0" w:space="0" w:color="auto"/>
                <w:left w:val="none" w:sz="0" w:space="0" w:color="auto"/>
                <w:bottom w:val="none" w:sz="0" w:space="0" w:color="auto"/>
                <w:right w:val="none" w:sz="0" w:space="0" w:color="auto"/>
              </w:divBdr>
            </w:div>
            <w:div w:id="46075395">
              <w:marLeft w:val="0"/>
              <w:marRight w:val="0"/>
              <w:marTop w:val="0"/>
              <w:marBottom w:val="0"/>
              <w:divBdr>
                <w:top w:val="none" w:sz="0" w:space="0" w:color="auto"/>
                <w:left w:val="none" w:sz="0" w:space="0" w:color="auto"/>
                <w:bottom w:val="none" w:sz="0" w:space="0" w:color="auto"/>
                <w:right w:val="none" w:sz="0" w:space="0" w:color="auto"/>
              </w:divBdr>
            </w:div>
            <w:div w:id="300039398">
              <w:marLeft w:val="0"/>
              <w:marRight w:val="0"/>
              <w:marTop w:val="0"/>
              <w:marBottom w:val="0"/>
              <w:divBdr>
                <w:top w:val="none" w:sz="0" w:space="0" w:color="auto"/>
                <w:left w:val="none" w:sz="0" w:space="0" w:color="auto"/>
                <w:bottom w:val="none" w:sz="0" w:space="0" w:color="auto"/>
                <w:right w:val="none" w:sz="0" w:space="0" w:color="auto"/>
              </w:divBdr>
            </w:div>
            <w:div w:id="1494832656">
              <w:marLeft w:val="0"/>
              <w:marRight w:val="0"/>
              <w:marTop w:val="0"/>
              <w:marBottom w:val="0"/>
              <w:divBdr>
                <w:top w:val="none" w:sz="0" w:space="0" w:color="auto"/>
                <w:left w:val="none" w:sz="0" w:space="0" w:color="auto"/>
                <w:bottom w:val="none" w:sz="0" w:space="0" w:color="auto"/>
                <w:right w:val="none" w:sz="0" w:space="0" w:color="auto"/>
              </w:divBdr>
            </w:div>
            <w:div w:id="1225026023">
              <w:marLeft w:val="0"/>
              <w:marRight w:val="0"/>
              <w:marTop w:val="0"/>
              <w:marBottom w:val="0"/>
              <w:divBdr>
                <w:top w:val="none" w:sz="0" w:space="0" w:color="auto"/>
                <w:left w:val="none" w:sz="0" w:space="0" w:color="auto"/>
                <w:bottom w:val="none" w:sz="0" w:space="0" w:color="auto"/>
                <w:right w:val="none" w:sz="0" w:space="0" w:color="auto"/>
              </w:divBdr>
            </w:div>
            <w:div w:id="1623807162">
              <w:marLeft w:val="0"/>
              <w:marRight w:val="0"/>
              <w:marTop w:val="0"/>
              <w:marBottom w:val="0"/>
              <w:divBdr>
                <w:top w:val="none" w:sz="0" w:space="0" w:color="auto"/>
                <w:left w:val="none" w:sz="0" w:space="0" w:color="auto"/>
                <w:bottom w:val="none" w:sz="0" w:space="0" w:color="auto"/>
                <w:right w:val="none" w:sz="0" w:space="0" w:color="auto"/>
              </w:divBdr>
            </w:div>
            <w:div w:id="1983536319">
              <w:marLeft w:val="0"/>
              <w:marRight w:val="0"/>
              <w:marTop w:val="0"/>
              <w:marBottom w:val="0"/>
              <w:divBdr>
                <w:top w:val="none" w:sz="0" w:space="0" w:color="auto"/>
                <w:left w:val="none" w:sz="0" w:space="0" w:color="auto"/>
                <w:bottom w:val="none" w:sz="0" w:space="0" w:color="auto"/>
                <w:right w:val="none" w:sz="0" w:space="0" w:color="auto"/>
              </w:divBdr>
            </w:div>
            <w:div w:id="966080130">
              <w:marLeft w:val="0"/>
              <w:marRight w:val="0"/>
              <w:marTop w:val="0"/>
              <w:marBottom w:val="0"/>
              <w:divBdr>
                <w:top w:val="none" w:sz="0" w:space="0" w:color="auto"/>
                <w:left w:val="none" w:sz="0" w:space="0" w:color="auto"/>
                <w:bottom w:val="none" w:sz="0" w:space="0" w:color="auto"/>
                <w:right w:val="none" w:sz="0" w:space="0" w:color="auto"/>
              </w:divBdr>
            </w:div>
            <w:div w:id="996227968">
              <w:marLeft w:val="0"/>
              <w:marRight w:val="0"/>
              <w:marTop w:val="0"/>
              <w:marBottom w:val="0"/>
              <w:divBdr>
                <w:top w:val="none" w:sz="0" w:space="0" w:color="auto"/>
                <w:left w:val="none" w:sz="0" w:space="0" w:color="auto"/>
                <w:bottom w:val="none" w:sz="0" w:space="0" w:color="auto"/>
                <w:right w:val="none" w:sz="0" w:space="0" w:color="auto"/>
              </w:divBdr>
            </w:div>
            <w:div w:id="1073772565">
              <w:marLeft w:val="0"/>
              <w:marRight w:val="0"/>
              <w:marTop w:val="0"/>
              <w:marBottom w:val="0"/>
              <w:divBdr>
                <w:top w:val="none" w:sz="0" w:space="0" w:color="auto"/>
                <w:left w:val="none" w:sz="0" w:space="0" w:color="auto"/>
                <w:bottom w:val="none" w:sz="0" w:space="0" w:color="auto"/>
                <w:right w:val="none" w:sz="0" w:space="0" w:color="auto"/>
              </w:divBdr>
            </w:div>
            <w:div w:id="2024237013">
              <w:marLeft w:val="0"/>
              <w:marRight w:val="0"/>
              <w:marTop w:val="0"/>
              <w:marBottom w:val="0"/>
              <w:divBdr>
                <w:top w:val="none" w:sz="0" w:space="0" w:color="auto"/>
                <w:left w:val="none" w:sz="0" w:space="0" w:color="auto"/>
                <w:bottom w:val="none" w:sz="0" w:space="0" w:color="auto"/>
                <w:right w:val="none" w:sz="0" w:space="0" w:color="auto"/>
              </w:divBdr>
            </w:div>
            <w:div w:id="1913810835">
              <w:marLeft w:val="0"/>
              <w:marRight w:val="0"/>
              <w:marTop w:val="0"/>
              <w:marBottom w:val="0"/>
              <w:divBdr>
                <w:top w:val="none" w:sz="0" w:space="0" w:color="auto"/>
                <w:left w:val="none" w:sz="0" w:space="0" w:color="auto"/>
                <w:bottom w:val="none" w:sz="0" w:space="0" w:color="auto"/>
                <w:right w:val="none" w:sz="0" w:space="0" w:color="auto"/>
              </w:divBdr>
            </w:div>
            <w:div w:id="325520226">
              <w:marLeft w:val="0"/>
              <w:marRight w:val="0"/>
              <w:marTop w:val="0"/>
              <w:marBottom w:val="0"/>
              <w:divBdr>
                <w:top w:val="none" w:sz="0" w:space="0" w:color="auto"/>
                <w:left w:val="none" w:sz="0" w:space="0" w:color="auto"/>
                <w:bottom w:val="none" w:sz="0" w:space="0" w:color="auto"/>
                <w:right w:val="none" w:sz="0" w:space="0" w:color="auto"/>
              </w:divBdr>
            </w:div>
            <w:div w:id="1069110835">
              <w:marLeft w:val="0"/>
              <w:marRight w:val="0"/>
              <w:marTop w:val="0"/>
              <w:marBottom w:val="0"/>
              <w:divBdr>
                <w:top w:val="none" w:sz="0" w:space="0" w:color="auto"/>
                <w:left w:val="none" w:sz="0" w:space="0" w:color="auto"/>
                <w:bottom w:val="none" w:sz="0" w:space="0" w:color="auto"/>
                <w:right w:val="none" w:sz="0" w:space="0" w:color="auto"/>
              </w:divBdr>
            </w:div>
            <w:div w:id="169100202">
              <w:marLeft w:val="0"/>
              <w:marRight w:val="0"/>
              <w:marTop w:val="0"/>
              <w:marBottom w:val="0"/>
              <w:divBdr>
                <w:top w:val="none" w:sz="0" w:space="0" w:color="auto"/>
                <w:left w:val="none" w:sz="0" w:space="0" w:color="auto"/>
                <w:bottom w:val="none" w:sz="0" w:space="0" w:color="auto"/>
                <w:right w:val="none" w:sz="0" w:space="0" w:color="auto"/>
              </w:divBdr>
            </w:div>
            <w:div w:id="2112584874">
              <w:marLeft w:val="0"/>
              <w:marRight w:val="0"/>
              <w:marTop w:val="0"/>
              <w:marBottom w:val="0"/>
              <w:divBdr>
                <w:top w:val="none" w:sz="0" w:space="0" w:color="auto"/>
                <w:left w:val="none" w:sz="0" w:space="0" w:color="auto"/>
                <w:bottom w:val="none" w:sz="0" w:space="0" w:color="auto"/>
                <w:right w:val="none" w:sz="0" w:space="0" w:color="auto"/>
              </w:divBdr>
            </w:div>
            <w:div w:id="607203961">
              <w:marLeft w:val="0"/>
              <w:marRight w:val="0"/>
              <w:marTop w:val="0"/>
              <w:marBottom w:val="0"/>
              <w:divBdr>
                <w:top w:val="none" w:sz="0" w:space="0" w:color="auto"/>
                <w:left w:val="none" w:sz="0" w:space="0" w:color="auto"/>
                <w:bottom w:val="none" w:sz="0" w:space="0" w:color="auto"/>
                <w:right w:val="none" w:sz="0" w:space="0" w:color="auto"/>
              </w:divBdr>
            </w:div>
            <w:div w:id="1527791181">
              <w:marLeft w:val="0"/>
              <w:marRight w:val="0"/>
              <w:marTop w:val="0"/>
              <w:marBottom w:val="0"/>
              <w:divBdr>
                <w:top w:val="none" w:sz="0" w:space="0" w:color="auto"/>
                <w:left w:val="none" w:sz="0" w:space="0" w:color="auto"/>
                <w:bottom w:val="none" w:sz="0" w:space="0" w:color="auto"/>
                <w:right w:val="none" w:sz="0" w:space="0" w:color="auto"/>
              </w:divBdr>
            </w:div>
            <w:div w:id="395055559">
              <w:marLeft w:val="0"/>
              <w:marRight w:val="0"/>
              <w:marTop w:val="0"/>
              <w:marBottom w:val="0"/>
              <w:divBdr>
                <w:top w:val="none" w:sz="0" w:space="0" w:color="auto"/>
                <w:left w:val="none" w:sz="0" w:space="0" w:color="auto"/>
                <w:bottom w:val="none" w:sz="0" w:space="0" w:color="auto"/>
                <w:right w:val="none" w:sz="0" w:space="0" w:color="auto"/>
              </w:divBdr>
            </w:div>
            <w:div w:id="166407569">
              <w:marLeft w:val="0"/>
              <w:marRight w:val="0"/>
              <w:marTop w:val="0"/>
              <w:marBottom w:val="0"/>
              <w:divBdr>
                <w:top w:val="none" w:sz="0" w:space="0" w:color="auto"/>
                <w:left w:val="none" w:sz="0" w:space="0" w:color="auto"/>
                <w:bottom w:val="none" w:sz="0" w:space="0" w:color="auto"/>
                <w:right w:val="none" w:sz="0" w:space="0" w:color="auto"/>
              </w:divBdr>
            </w:div>
            <w:div w:id="656420833">
              <w:marLeft w:val="0"/>
              <w:marRight w:val="0"/>
              <w:marTop w:val="0"/>
              <w:marBottom w:val="0"/>
              <w:divBdr>
                <w:top w:val="none" w:sz="0" w:space="0" w:color="auto"/>
                <w:left w:val="none" w:sz="0" w:space="0" w:color="auto"/>
                <w:bottom w:val="none" w:sz="0" w:space="0" w:color="auto"/>
                <w:right w:val="none" w:sz="0" w:space="0" w:color="auto"/>
              </w:divBdr>
            </w:div>
            <w:div w:id="1814443560">
              <w:marLeft w:val="0"/>
              <w:marRight w:val="0"/>
              <w:marTop w:val="0"/>
              <w:marBottom w:val="0"/>
              <w:divBdr>
                <w:top w:val="none" w:sz="0" w:space="0" w:color="auto"/>
                <w:left w:val="none" w:sz="0" w:space="0" w:color="auto"/>
                <w:bottom w:val="none" w:sz="0" w:space="0" w:color="auto"/>
                <w:right w:val="none" w:sz="0" w:space="0" w:color="auto"/>
              </w:divBdr>
            </w:div>
            <w:div w:id="629632938">
              <w:marLeft w:val="0"/>
              <w:marRight w:val="0"/>
              <w:marTop w:val="0"/>
              <w:marBottom w:val="0"/>
              <w:divBdr>
                <w:top w:val="none" w:sz="0" w:space="0" w:color="auto"/>
                <w:left w:val="none" w:sz="0" w:space="0" w:color="auto"/>
                <w:bottom w:val="none" w:sz="0" w:space="0" w:color="auto"/>
                <w:right w:val="none" w:sz="0" w:space="0" w:color="auto"/>
              </w:divBdr>
            </w:div>
            <w:div w:id="133370967">
              <w:marLeft w:val="0"/>
              <w:marRight w:val="0"/>
              <w:marTop w:val="0"/>
              <w:marBottom w:val="0"/>
              <w:divBdr>
                <w:top w:val="none" w:sz="0" w:space="0" w:color="auto"/>
                <w:left w:val="none" w:sz="0" w:space="0" w:color="auto"/>
                <w:bottom w:val="none" w:sz="0" w:space="0" w:color="auto"/>
                <w:right w:val="none" w:sz="0" w:space="0" w:color="auto"/>
              </w:divBdr>
            </w:div>
            <w:div w:id="1236626490">
              <w:marLeft w:val="0"/>
              <w:marRight w:val="0"/>
              <w:marTop w:val="0"/>
              <w:marBottom w:val="0"/>
              <w:divBdr>
                <w:top w:val="none" w:sz="0" w:space="0" w:color="auto"/>
                <w:left w:val="none" w:sz="0" w:space="0" w:color="auto"/>
                <w:bottom w:val="none" w:sz="0" w:space="0" w:color="auto"/>
                <w:right w:val="none" w:sz="0" w:space="0" w:color="auto"/>
              </w:divBdr>
            </w:div>
            <w:div w:id="168495539">
              <w:marLeft w:val="0"/>
              <w:marRight w:val="0"/>
              <w:marTop w:val="0"/>
              <w:marBottom w:val="0"/>
              <w:divBdr>
                <w:top w:val="none" w:sz="0" w:space="0" w:color="auto"/>
                <w:left w:val="none" w:sz="0" w:space="0" w:color="auto"/>
                <w:bottom w:val="none" w:sz="0" w:space="0" w:color="auto"/>
                <w:right w:val="none" w:sz="0" w:space="0" w:color="auto"/>
              </w:divBdr>
            </w:div>
            <w:div w:id="734477069">
              <w:marLeft w:val="0"/>
              <w:marRight w:val="0"/>
              <w:marTop w:val="0"/>
              <w:marBottom w:val="0"/>
              <w:divBdr>
                <w:top w:val="none" w:sz="0" w:space="0" w:color="auto"/>
                <w:left w:val="none" w:sz="0" w:space="0" w:color="auto"/>
                <w:bottom w:val="none" w:sz="0" w:space="0" w:color="auto"/>
                <w:right w:val="none" w:sz="0" w:space="0" w:color="auto"/>
              </w:divBdr>
            </w:div>
            <w:div w:id="2107266394">
              <w:marLeft w:val="0"/>
              <w:marRight w:val="0"/>
              <w:marTop w:val="0"/>
              <w:marBottom w:val="0"/>
              <w:divBdr>
                <w:top w:val="none" w:sz="0" w:space="0" w:color="auto"/>
                <w:left w:val="none" w:sz="0" w:space="0" w:color="auto"/>
                <w:bottom w:val="none" w:sz="0" w:space="0" w:color="auto"/>
                <w:right w:val="none" w:sz="0" w:space="0" w:color="auto"/>
              </w:divBdr>
            </w:div>
            <w:div w:id="81951465">
              <w:marLeft w:val="0"/>
              <w:marRight w:val="0"/>
              <w:marTop w:val="0"/>
              <w:marBottom w:val="0"/>
              <w:divBdr>
                <w:top w:val="none" w:sz="0" w:space="0" w:color="auto"/>
                <w:left w:val="none" w:sz="0" w:space="0" w:color="auto"/>
                <w:bottom w:val="none" w:sz="0" w:space="0" w:color="auto"/>
                <w:right w:val="none" w:sz="0" w:space="0" w:color="auto"/>
              </w:divBdr>
            </w:div>
            <w:div w:id="1681279133">
              <w:marLeft w:val="0"/>
              <w:marRight w:val="0"/>
              <w:marTop w:val="0"/>
              <w:marBottom w:val="0"/>
              <w:divBdr>
                <w:top w:val="none" w:sz="0" w:space="0" w:color="auto"/>
                <w:left w:val="none" w:sz="0" w:space="0" w:color="auto"/>
                <w:bottom w:val="none" w:sz="0" w:space="0" w:color="auto"/>
                <w:right w:val="none" w:sz="0" w:space="0" w:color="auto"/>
              </w:divBdr>
            </w:div>
            <w:div w:id="1440639519">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64956836">
              <w:marLeft w:val="0"/>
              <w:marRight w:val="0"/>
              <w:marTop w:val="0"/>
              <w:marBottom w:val="0"/>
              <w:divBdr>
                <w:top w:val="none" w:sz="0" w:space="0" w:color="auto"/>
                <w:left w:val="none" w:sz="0" w:space="0" w:color="auto"/>
                <w:bottom w:val="none" w:sz="0" w:space="0" w:color="auto"/>
                <w:right w:val="none" w:sz="0" w:space="0" w:color="auto"/>
              </w:divBdr>
            </w:div>
            <w:div w:id="311521589">
              <w:marLeft w:val="0"/>
              <w:marRight w:val="0"/>
              <w:marTop w:val="0"/>
              <w:marBottom w:val="0"/>
              <w:divBdr>
                <w:top w:val="none" w:sz="0" w:space="0" w:color="auto"/>
                <w:left w:val="none" w:sz="0" w:space="0" w:color="auto"/>
                <w:bottom w:val="none" w:sz="0" w:space="0" w:color="auto"/>
                <w:right w:val="none" w:sz="0" w:space="0" w:color="auto"/>
              </w:divBdr>
            </w:div>
            <w:div w:id="696128487">
              <w:marLeft w:val="0"/>
              <w:marRight w:val="0"/>
              <w:marTop w:val="0"/>
              <w:marBottom w:val="0"/>
              <w:divBdr>
                <w:top w:val="none" w:sz="0" w:space="0" w:color="auto"/>
                <w:left w:val="none" w:sz="0" w:space="0" w:color="auto"/>
                <w:bottom w:val="none" w:sz="0" w:space="0" w:color="auto"/>
                <w:right w:val="none" w:sz="0" w:space="0" w:color="auto"/>
              </w:divBdr>
            </w:div>
            <w:div w:id="349842168">
              <w:marLeft w:val="0"/>
              <w:marRight w:val="0"/>
              <w:marTop w:val="0"/>
              <w:marBottom w:val="0"/>
              <w:divBdr>
                <w:top w:val="none" w:sz="0" w:space="0" w:color="auto"/>
                <w:left w:val="none" w:sz="0" w:space="0" w:color="auto"/>
                <w:bottom w:val="none" w:sz="0" w:space="0" w:color="auto"/>
                <w:right w:val="none" w:sz="0" w:space="0" w:color="auto"/>
              </w:divBdr>
            </w:div>
            <w:div w:id="86585146">
              <w:marLeft w:val="0"/>
              <w:marRight w:val="0"/>
              <w:marTop w:val="0"/>
              <w:marBottom w:val="0"/>
              <w:divBdr>
                <w:top w:val="none" w:sz="0" w:space="0" w:color="auto"/>
                <w:left w:val="none" w:sz="0" w:space="0" w:color="auto"/>
                <w:bottom w:val="none" w:sz="0" w:space="0" w:color="auto"/>
                <w:right w:val="none" w:sz="0" w:space="0" w:color="auto"/>
              </w:divBdr>
            </w:div>
            <w:div w:id="1229730019">
              <w:marLeft w:val="0"/>
              <w:marRight w:val="0"/>
              <w:marTop w:val="0"/>
              <w:marBottom w:val="0"/>
              <w:divBdr>
                <w:top w:val="none" w:sz="0" w:space="0" w:color="auto"/>
                <w:left w:val="none" w:sz="0" w:space="0" w:color="auto"/>
                <w:bottom w:val="none" w:sz="0" w:space="0" w:color="auto"/>
                <w:right w:val="none" w:sz="0" w:space="0" w:color="auto"/>
              </w:divBdr>
            </w:div>
            <w:div w:id="156653836">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20198536">
              <w:marLeft w:val="0"/>
              <w:marRight w:val="0"/>
              <w:marTop w:val="0"/>
              <w:marBottom w:val="0"/>
              <w:divBdr>
                <w:top w:val="none" w:sz="0" w:space="0" w:color="auto"/>
                <w:left w:val="none" w:sz="0" w:space="0" w:color="auto"/>
                <w:bottom w:val="none" w:sz="0" w:space="0" w:color="auto"/>
                <w:right w:val="none" w:sz="0" w:space="0" w:color="auto"/>
              </w:divBdr>
            </w:div>
            <w:div w:id="73666223">
              <w:marLeft w:val="0"/>
              <w:marRight w:val="0"/>
              <w:marTop w:val="0"/>
              <w:marBottom w:val="0"/>
              <w:divBdr>
                <w:top w:val="none" w:sz="0" w:space="0" w:color="auto"/>
                <w:left w:val="none" w:sz="0" w:space="0" w:color="auto"/>
                <w:bottom w:val="none" w:sz="0" w:space="0" w:color="auto"/>
                <w:right w:val="none" w:sz="0" w:space="0" w:color="auto"/>
              </w:divBdr>
            </w:div>
            <w:div w:id="1339113885">
              <w:marLeft w:val="0"/>
              <w:marRight w:val="0"/>
              <w:marTop w:val="0"/>
              <w:marBottom w:val="0"/>
              <w:divBdr>
                <w:top w:val="none" w:sz="0" w:space="0" w:color="auto"/>
                <w:left w:val="none" w:sz="0" w:space="0" w:color="auto"/>
                <w:bottom w:val="none" w:sz="0" w:space="0" w:color="auto"/>
                <w:right w:val="none" w:sz="0" w:space="0" w:color="auto"/>
              </w:divBdr>
            </w:div>
            <w:div w:id="1367487175">
              <w:marLeft w:val="0"/>
              <w:marRight w:val="0"/>
              <w:marTop w:val="0"/>
              <w:marBottom w:val="0"/>
              <w:divBdr>
                <w:top w:val="none" w:sz="0" w:space="0" w:color="auto"/>
                <w:left w:val="none" w:sz="0" w:space="0" w:color="auto"/>
                <w:bottom w:val="none" w:sz="0" w:space="0" w:color="auto"/>
                <w:right w:val="none" w:sz="0" w:space="0" w:color="auto"/>
              </w:divBdr>
            </w:div>
            <w:div w:id="589121177">
              <w:marLeft w:val="0"/>
              <w:marRight w:val="0"/>
              <w:marTop w:val="0"/>
              <w:marBottom w:val="0"/>
              <w:divBdr>
                <w:top w:val="none" w:sz="0" w:space="0" w:color="auto"/>
                <w:left w:val="none" w:sz="0" w:space="0" w:color="auto"/>
                <w:bottom w:val="none" w:sz="0" w:space="0" w:color="auto"/>
                <w:right w:val="none" w:sz="0" w:space="0" w:color="auto"/>
              </w:divBdr>
            </w:div>
            <w:div w:id="38285691">
              <w:marLeft w:val="0"/>
              <w:marRight w:val="0"/>
              <w:marTop w:val="0"/>
              <w:marBottom w:val="0"/>
              <w:divBdr>
                <w:top w:val="none" w:sz="0" w:space="0" w:color="auto"/>
                <w:left w:val="none" w:sz="0" w:space="0" w:color="auto"/>
                <w:bottom w:val="none" w:sz="0" w:space="0" w:color="auto"/>
                <w:right w:val="none" w:sz="0" w:space="0" w:color="auto"/>
              </w:divBdr>
            </w:div>
            <w:div w:id="1453599831">
              <w:marLeft w:val="0"/>
              <w:marRight w:val="0"/>
              <w:marTop w:val="0"/>
              <w:marBottom w:val="0"/>
              <w:divBdr>
                <w:top w:val="none" w:sz="0" w:space="0" w:color="auto"/>
                <w:left w:val="none" w:sz="0" w:space="0" w:color="auto"/>
                <w:bottom w:val="none" w:sz="0" w:space="0" w:color="auto"/>
                <w:right w:val="none" w:sz="0" w:space="0" w:color="auto"/>
              </w:divBdr>
            </w:div>
            <w:div w:id="634874706">
              <w:marLeft w:val="0"/>
              <w:marRight w:val="0"/>
              <w:marTop w:val="0"/>
              <w:marBottom w:val="0"/>
              <w:divBdr>
                <w:top w:val="none" w:sz="0" w:space="0" w:color="auto"/>
                <w:left w:val="none" w:sz="0" w:space="0" w:color="auto"/>
                <w:bottom w:val="none" w:sz="0" w:space="0" w:color="auto"/>
                <w:right w:val="none" w:sz="0" w:space="0" w:color="auto"/>
              </w:divBdr>
            </w:div>
            <w:div w:id="1270116946">
              <w:marLeft w:val="0"/>
              <w:marRight w:val="0"/>
              <w:marTop w:val="0"/>
              <w:marBottom w:val="0"/>
              <w:divBdr>
                <w:top w:val="none" w:sz="0" w:space="0" w:color="auto"/>
                <w:left w:val="none" w:sz="0" w:space="0" w:color="auto"/>
                <w:bottom w:val="none" w:sz="0" w:space="0" w:color="auto"/>
                <w:right w:val="none" w:sz="0" w:space="0" w:color="auto"/>
              </w:divBdr>
            </w:div>
            <w:div w:id="1512719079">
              <w:marLeft w:val="0"/>
              <w:marRight w:val="0"/>
              <w:marTop w:val="0"/>
              <w:marBottom w:val="0"/>
              <w:divBdr>
                <w:top w:val="none" w:sz="0" w:space="0" w:color="auto"/>
                <w:left w:val="none" w:sz="0" w:space="0" w:color="auto"/>
                <w:bottom w:val="none" w:sz="0" w:space="0" w:color="auto"/>
                <w:right w:val="none" w:sz="0" w:space="0" w:color="auto"/>
              </w:divBdr>
            </w:div>
            <w:div w:id="637414745">
              <w:marLeft w:val="0"/>
              <w:marRight w:val="0"/>
              <w:marTop w:val="0"/>
              <w:marBottom w:val="0"/>
              <w:divBdr>
                <w:top w:val="none" w:sz="0" w:space="0" w:color="auto"/>
                <w:left w:val="none" w:sz="0" w:space="0" w:color="auto"/>
                <w:bottom w:val="none" w:sz="0" w:space="0" w:color="auto"/>
                <w:right w:val="none" w:sz="0" w:space="0" w:color="auto"/>
              </w:divBdr>
            </w:div>
            <w:div w:id="1073091280">
              <w:marLeft w:val="0"/>
              <w:marRight w:val="0"/>
              <w:marTop w:val="0"/>
              <w:marBottom w:val="0"/>
              <w:divBdr>
                <w:top w:val="none" w:sz="0" w:space="0" w:color="auto"/>
                <w:left w:val="none" w:sz="0" w:space="0" w:color="auto"/>
                <w:bottom w:val="none" w:sz="0" w:space="0" w:color="auto"/>
                <w:right w:val="none" w:sz="0" w:space="0" w:color="auto"/>
              </w:divBdr>
            </w:div>
            <w:div w:id="1320964462">
              <w:marLeft w:val="0"/>
              <w:marRight w:val="0"/>
              <w:marTop w:val="0"/>
              <w:marBottom w:val="0"/>
              <w:divBdr>
                <w:top w:val="none" w:sz="0" w:space="0" w:color="auto"/>
                <w:left w:val="none" w:sz="0" w:space="0" w:color="auto"/>
                <w:bottom w:val="none" w:sz="0" w:space="0" w:color="auto"/>
                <w:right w:val="none" w:sz="0" w:space="0" w:color="auto"/>
              </w:divBdr>
            </w:div>
            <w:div w:id="130635816">
              <w:marLeft w:val="0"/>
              <w:marRight w:val="0"/>
              <w:marTop w:val="0"/>
              <w:marBottom w:val="0"/>
              <w:divBdr>
                <w:top w:val="none" w:sz="0" w:space="0" w:color="auto"/>
                <w:left w:val="none" w:sz="0" w:space="0" w:color="auto"/>
                <w:bottom w:val="none" w:sz="0" w:space="0" w:color="auto"/>
                <w:right w:val="none" w:sz="0" w:space="0" w:color="auto"/>
              </w:divBdr>
            </w:div>
            <w:div w:id="177694241">
              <w:marLeft w:val="0"/>
              <w:marRight w:val="0"/>
              <w:marTop w:val="0"/>
              <w:marBottom w:val="0"/>
              <w:divBdr>
                <w:top w:val="none" w:sz="0" w:space="0" w:color="auto"/>
                <w:left w:val="none" w:sz="0" w:space="0" w:color="auto"/>
                <w:bottom w:val="none" w:sz="0" w:space="0" w:color="auto"/>
                <w:right w:val="none" w:sz="0" w:space="0" w:color="auto"/>
              </w:divBdr>
            </w:div>
            <w:div w:id="388964463">
              <w:marLeft w:val="0"/>
              <w:marRight w:val="0"/>
              <w:marTop w:val="0"/>
              <w:marBottom w:val="0"/>
              <w:divBdr>
                <w:top w:val="none" w:sz="0" w:space="0" w:color="auto"/>
                <w:left w:val="none" w:sz="0" w:space="0" w:color="auto"/>
                <w:bottom w:val="none" w:sz="0" w:space="0" w:color="auto"/>
                <w:right w:val="none" w:sz="0" w:space="0" w:color="auto"/>
              </w:divBdr>
            </w:div>
            <w:div w:id="1332684186">
              <w:marLeft w:val="0"/>
              <w:marRight w:val="0"/>
              <w:marTop w:val="0"/>
              <w:marBottom w:val="0"/>
              <w:divBdr>
                <w:top w:val="none" w:sz="0" w:space="0" w:color="auto"/>
                <w:left w:val="none" w:sz="0" w:space="0" w:color="auto"/>
                <w:bottom w:val="none" w:sz="0" w:space="0" w:color="auto"/>
                <w:right w:val="none" w:sz="0" w:space="0" w:color="auto"/>
              </w:divBdr>
            </w:div>
            <w:div w:id="485559895">
              <w:marLeft w:val="0"/>
              <w:marRight w:val="0"/>
              <w:marTop w:val="0"/>
              <w:marBottom w:val="0"/>
              <w:divBdr>
                <w:top w:val="none" w:sz="0" w:space="0" w:color="auto"/>
                <w:left w:val="none" w:sz="0" w:space="0" w:color="auto"/>
                <w:bottom w:val="none" w:sz="0" w:space="0" w:color="auto"/>
                <w:right w:val="none" w:sz="0" w:space="0" w:color="auto"/>
              </w:divBdr>
            </w:div>
            <w:div w:id="880020637">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16603629">
              <w:marLeft w:val="0"/>
              <w:marRight w:val="0"/>
              <w:marTop w:val="0"/>
              <w:marBottom w:val="0"/>
              <w:divBdr>
                <w:top w:val="none" w:sz="0" w:space="0" w:color="auto"/>
                <w:left w:val="none" w:sz="0" w:space="0" w:color="auto"/>
                <w:bottom w:val="none" w:sz="0" w:space="0" w:color="auto"/>
                <w:right w:val="none" w:sz="0" w:space="0" w:color="auto"/>
              </w:divBdr>
            </w:div>
            <w:div w:id="972249310">
              <w:marLeft w:val="0"/>
              <w:marRight w:val="0"/>
              <w:marTop w:val="0"/>
              <w:marBottom w:val="0"/>
              <w:divBdr>
                <w:top w:val="none" w:sz="0" w:space="0" w:color="auto"/>
                <w:left w:val="none" w:sz="0" w:space="0" w:color="auto"/>
                <w:bottom w:val="none" w:sz="0" w:space="0" w:color="auto"/>
                <w:right w:val="none" w:sz="0" w:space="0" w:color="auto"/>
              </w:divBdr>
            </w:div>
            <w:div w:id="1911380786">
              <w:marLeft w:val="0"/>
              <w:marRight w:val="0"/>
              <w:marTop w:val="0"/>
              <w:marBottom w:val="0"/>
              <w:divBdr>
                <w:top w:val="none" w:sz="0" w:space="0" w:color="auto"/>
                <w:left w:val="none" w:sz="0" w:space="0" w:color="auto"/>
                <w:bottom w:val="none" w:sz="0" w:space="0" w:color="auto"/>
                <w:right w:val="none" w:sz="0" w:space="0" w:color="auto"/>
              </w:divBdr>
            </w:div>
            <w:div w:id="619075208">
              <w:marLeft w:val="0"/>
              <w:marRight w:val="0"/>
              <w:marTop w:val="0"/>
              <w:marBottom w:val="0"/>
              <w:divBdr>
                <w:top w:val="none" w:sz="0" w:space="0" w:color="auto"/>
                <w:left w:val="none" w:sz="0" w:space="0" w:color="auto"/>
                <w:bottom w:val="none" w:sz="0" w:space="0" w:color="auto"/>
                <w:right w:val="none" w:sz="0" w:space="0" w:color="auto"/>
              </w:divBdr>
            </w:div>
            <w:div w:id="1190949009">
              <w:marLeft w:val="0"/>
              <w:marRight w:val="0"/>
              <w:marTop w:val="0"/>
              <w:marBottom w:val="0"/>
              <w:divBdr>
                <w:top w:val="none" w:sz="0" w:space="0" w:color="auto"/>
                <w:left w:val="none" w:sz="0" w:space="0" w:color="auto"/>
                <w:bottom w:val="none" w:sz="0" w:space="0" w:color="auto"/>
                <w:right w:val="none" w:sz="0" w:space="0" w:color="auto"/>
              </w:divBdr>
            </w:div>
            <w:div w:id="81684798">
              <w:marLeft w:val="0"/>
              <w:marRight w:val="0"/>
              <w:marTop w:val="0"/>
              <w:marBottom w:val="0"/>
              <w:divBdr>
                <w:top w:val="none" w:sz="0" w:space="0" w:color="auto"/>
                <w:left w:val="none" w:sz="0" w:space="0" w:color="auto"/>
                <w:bottom w:val="none" w:sz="0" w:space="0" w:color="auto"/>
                <w:right w:val="none" w:sz="0" w:space="0" w:color="auto"/>
              </w:divBdr>
            </w:div>
            <w:div w:id="410930356">
              <w:marLeft w:val="0"/>
              <w:marRight w:val="0"/>
              <w:marTop w:val="0"/>
              <w:marBottom w:val="0"/>
              <w:divBdr>
                <w:top w:val="none" w:sz="0" w:space="0" w:color="auto"/>
                <w:left w:val="none" w:sz="0" w:space="0" w:color="auto"/>
                <w:bottom w:val="none" w:sz="0" w:space="0" w:color="auto"/>
                <w:right w:val="none" w:sz="0" w:space="0" w:color="auto"/>
              </w:divBdr>
            </w:div>
            <w:div w:id="775487572">
              <w:marLeft w:val="0"/>
              <w:marRight w:val="0"/>
              <w:marTop w:val="0"/>
              <w:marBottom w:val="0"/>
              <w:divBdr>
                <w:top w:val="none" w:sz="0" w:space="0" w:color="auto"/>
                <w:left w:val="none" w:sz="0" w:space="0" w:color="auto"/>
                <w:bottom w:val="none" w:sz="0" w:space="0" w:color="auto"/>
                <w:right w:val="none" w:sz="0" w:space="0" w:color="auto"/>
              </w:divBdr>
            </w:div>
            <w:div w:id="321852735">
              <w:marLeft w:val="0"/>
              <w:marRight w:val="0"/>
              <w:marTop w:val="0"/>
              <w:marBottom w:val="0"/>
              <w:divBdr>
                <w:top w:val="none" w:sz="0" w:space="0" w:color="auto"/>
                <w:left w:val="none" w:sz="0" w:space="0" w:color="auto"/>
                <w:bottom w:val="none" w:sz="0" w:space="0" w:color="auto"/>
                <w:right w:val="none" w:sz="0" w:space="0" w:color="auto"/>
              </w:divBdr>
            </w:div>
            <w:div w:id="537741025">
              <w:marLeft w:val="0"/>
              <w:marRight w:val="0"/>
              <w:marTop w:val="0"/>
              <w:marBottom w:val="0"/>
              <w:divBdr>
                <w:top w:val="none" w:sz="0" w:space="0" w:color="auto"/>
                <w:left w:val="none" w:sz="0" w:space="0" w:color="auto"/>
                <w:bottom w:val="none" w:sz="0" w:space="0" w:color="auto"/>
                <w:right w:val="none" w:sz="0" w:space="0" w:color="auto"/>
              </w:divBdr>
            </w:div>
            <w:div w:id="1214463402">
              <w:marLeft w:val="0"/>
              <w:marRight w:val="0"/>
              <w:marTop w:val="0"/>
              <w:marBottom w:val="0"/>
              <w:divBdr>
                <w:top w:val="none" w:sz="0" w:space="0" w:color="auto"/>
                <w:left w:val="none" w:sz="0" w:space="0" w:color="auto"/>
                <w:bottom w:val="none" w:sz="0" w:space="0" w:color="auto"/>
                <w:right w:val="none" w:sz="0" w:space="0" w:color="auto"/>
              </w:divBdr>
            </w:div>
            <w:div w:id="1215895706">
              <w:marLeft w:val="0"/>
              <w:marRight w:val="0"/>
              <w:marTop w:val="0"/>
              <w:marBottom w:val="0"/>
              <w:divBdr>
                <w:top w:val="none" w:sz="0" w:space="0" w:color="auto"/>
                <w:left w:val="none" w:sz="0" w:space="0" w:color="auto"/>
                <w:bottom w:val="none" w:sz="0" w:space="0" w:color="auto"/>
                <w:right w:val="none" w:sz="0" w:space="0" w:color="auto"/>
              </w:divBdr>
            </w:div>
            <w:div w:id="1373649582">
              <w:marLeft w:val="0"/>
              <w:marRight w:val="0"/>
              <w:marTop w:val="0"/>
              <w:marBottom w:val="0"/>
              <w:divBdr>
                <w:top w:val="none" w:sz="0" w:space="0" w:color="auto"/>
                <w:left w:val="none" w:sz="0" w:space="0" w:color="auto"/>
                <w:bottom w:val="none" w:sz="0" w:space="0" w:color="auto"/>
                <w:right w:val="none" w:sz="0" w:space="0" w:color="auto"/>
              </w:divBdr>
            </w:div>
            <w:div w:id="1366640597">
              <w:marLeft w:val="0"/>
              <w:marRight w:val="0"/>
              <w:marTop w:val="0"/>
              <w:marBottom w:val="0"/>
              <w:divBdr>
                <w:top w:val="none" w:sz="0" w:space="0" w:color="auto"/>
                <w:left w:val="none" w:sz="0" w:space="0" w:color="auto"/>
                <w:bottom w:val="none" w:sz="0" w:space="0" w:color="auto"/>
                <w:right w:val="none" w:sz="0" w:space="0" w:color="auto"/>
              </w:divBdr>
            </w:div>
            <w:div w:id="1314332364">
              <w:marLeft w:val="0"/>
              <w:marRight w:val="0"/>
              <w:marTop w:val="0"/>
              <w:marBottom w:val="0"/>
              <w:divBdr>
                <w:top w:val="none" w:sz="0" w:space="0" w:color="auto"/>
                <w:left w:val="none" w:sz="0" w:space="0" w:color="auto"/>
                <w:bottom w:val="none" w:sz="0" w:space="0" w:color="auto"/>
                <w:right w:val="none" w:sz="0" w:space="0" w:color="auto"/>
              </w:divBdr>
            </w:div>
            <w:div w:id="79571146">
              <w:marLeft w:val="0"/>
              <w:marRight w:val="0"/>
              <w:marTop w:val="0"/>
              <w:marBottom w:val="0"/>
              <w:divBdr>
                <w:top w:val="none" w:sz="0" w:space="0" w:color="auto"/>
                <w:left w:val="none" w:sz="0" w:space="0" w:color="auto"/>
                <w:bottom w:val="none" w:sz="0" w:space="0" w:color="auto"/>
                <w:right w:val="none" w:sz="0" w:space="0" w:color="auto"/>
              </w:divBdr>
            </w:div>
            <w:div w:id="1697189788">
              <w:marLeft w:val="0"/>
              <w:marRight w:val="0"/>
              <w:marTop w:val="0"/>
              <w:marBottom w:val="0"/>
              <w:divBdr>
                <w:top w:val="none" w:sz="0" w:space="0" w:color="auto"/>
                <w:left w:val="none" w:sz="0" w:space="0" w:color="auto"/>
                <w:bottom w:val="none" w:sz="0" w:space="0" w:color="auto"/>
                <w:right w:val="none" w:sz="0" w:space="0" w:color="auto"/>
              </w:divBdr>
            </w:div>
            <w:div w:id="1530876321">
              <w:marLeft w:val="0"/>
              <w:marRight w:val="0"/>
              <w:marTop w:val="0"/>
              <w:marBottom w:val="0"/>
              <w:divBdr>
                <w:top w:val="none" w:sz="0" w:space="0" w:color="auto"/>
                <w:left w:val="none" w:sz="0" w:space="0" w:color="auto"/>
                <w:bottom w:val="none" w:sz="0" w:space="0" w:color="auto"/>
                <w:right w:val="none" w:sz="0" w:space="0" w:color="auto"/>
              </w:divBdr>
            </w:div>
            <w:div w:id="1059742609">
              <w:marLeft w:val="0"/>
              <w:marRight w:val="0"/>
              <w:marTop w:val="0"/>
              <w:marBottom w:val="0"/>
              <w:divBdr>
                <w:top w:val="none" w:sz="0" w:space="0" w:color="auto"/>
                <w:left w:val="none" w:sz="0" w:space="0" w:color="auto"/>
                <w:bottom w:val="none" w:sz="0" w:space="0" w:color="auto"/>
                <w:right w:val="none" w:sz="0" w:space="0" w:color="auto"/>
              </w:divBdr>
            </w:div>
            <w:div w:id="1185290533">
              <w:marLeft w:val="0"/>
              <w:marRight w:val="0"/>
              <w:marTop w:val="0"/>
              <w:marBottom w:val="0"/>
              <w:divBdr>
                <w:top w:val="none" w:sz="0" w:space="0" w:color="auto"/>
                <w:left w:val="none" w:sz="0" w:space="0" w:color="auto"/>
                <w:bottom w:val="none" w:sz="0" w:space="0" w:color="auto"/>
                <w:right w:val="none" w:sz="0" w:space="0" w:color="auto"/>
              </w:divBdr>
            </w:div>
            <w:div w:id="506822623">
              <w:marLeft w:val="0"/>
              <w:marRight w:val="0"/>
              <w:marTop w:val="0"/>
              <w:marBottom w:val="0"/>
              <w:divBdr>
                <w:top w:val="none" w:sz="0" w:space="0" w:color="auto"/>
                <w:left w:val="none" w:sz="0" w:space="0" w:color="auto"/>
                <w:bottom w:val="none" w:sz="0" w:space="0" w:color="auto"/>
                <w:right w:val="none" w:sz="0" w:space="0" w:color="auto"/>
              </w:divBdr>
            </w:div>
            <w:div w:id="1116410664">
              <w:marLeft w:val="0"/>
              <w:marRight w:val="0"/>
              <w:marTop w:val="0"/>
              <w:marBottom w:val="0"/>
              <w:divBdr>
                <w:top w:val="none" w:sz="0" w:space="0" w:color="auto"/>
                <w:left w:val="none" w:sz="0" w:space="0" w:color="auto"/>
                <w:bottom w:val="none" w:sz="0" w:space="0" w:color="auto"/>
                <w:right w:val="none" w:sz="0" w:space="0" w:color="auto"/>
              </w:divBdr>
            </w:div>
            <w:div w:id="1963459070">
              <w:marLeft w:val="0"/>
              <w:marRight w:val="0"/>
              <w:marTop w:val="0"/>
              <w:marBottom w:val="0"/>
              <w:divBdr>
                <w:top w:val="none" w:sz="0" w:space="0" w:color="auto"/>
                <w:left w:val="none" w:sz="0" w:space="0" w:color="auto"/>
                <w:bottom w:val="none" w:sz="0" w:space="0" w:color="auto"/>
                <w:right w:val="none" w:sz="0" w:space="0" w:color="auto"/>
              </w:divBdr>
            </w:div>
            <w:div w:id="1778671774">
              <w:marLeft w:val="0"/>
              <w:marRight w:val="0"/>
              <w:marTop w:val="0"/>
              <w:marBottom w:val="0"/>
              <w:divBdr>
                <w:top w:val="none" w:sz="0" w:space="0" w:color="auto"/>
                <w:left w:val="none" w:sz="0" w:space="0" w:color="auto"/>
                <w:bottom w:val="none" w:sz="0" w:space="0" w:color="auto"/>
                <w:right w:val="none" w:sz="0" w:space="0" w:color="auto"/>
              </w:divBdr>
            </w:div>
            <w:div w:id="978345136">
              <w:marLeft w:val="0"/>
              <w:marRight w:val="0"/>
              <w:marTop w:val="0"/>
              <w:marBottom w:val="0"/>
              <w:divBdr>
                <w:top w:val="none" w:sz="0" w:space="0" w:color="auto"/>
                <w:left w:val="none" w:sz="0" w:space="0" w:color="auto"/>
                <w:bottom w:val="none" w:sz="0" w:space="0" w:color="auto"/>
                <w:right w:val="none" w:sz="0" w:space="0" w:color="auto"/>
              </w:divBdr>
            </w:div>
            <w:div w:id="2040471494">
              <w:marLeft w:val="0"/>
              <w:marRight w:val="0"/>
              <w:marTop w:val="0"/>
              <w:marBottom w:val="0"/>
              <w:divBdr>
                <w:top w:val="none" w:sz="0" w:space="0" w:color="auto"/>
                <w:left w:val="none" w:sz="0" w:space="0" w:color="auto"/>
                <w:bottom w:val="none" w:sz="0" w:space="0" w:color="auto"/>
                <w:right w:val="none" w:sz="0" w:space="0" w:color="auto"/>
              </w:divBdr>
            </w:div>
            <w:div w:id="33896716">
              <w:marLeft w:val="0"/>
              <w:marRight w:val="0"/>
              <w:marTop w:val="0"/>
              <w:marBottom w:val="0"/>
              <w:divBdr>
                <w:top w:val="none" w:sz="0" w:space="0" w:color="auto"/>
                <w:left w:val="none" w:sz="0" w:space="0" w:color="auto"/>
                <w:bottom w:val="none" w:sz="0" w:space="0" w:color="auto"/>
                <w:right w:val="none" w:sz="0" w:space="0" w:color="auto"/>
              </w:divBdr>
            </w:div>
            <w:div w:id="517543811">
              <w:marLeft w:val="0"/>
              <w:marRight w:val="0"/>
              <w:marTop w:val="0"/>
              <w:marBottom w:val="0"/>
              <w:divBdr>
                <w:top w:val="none" w:sz="0" w:space="0" w:color="auto"/>
                <w:left w:val="none" w:sz="0" w:space="0" w:color="auto"/>
                <w:bottom w:val="none" w:sz="0" w:space="0" w:color="auto"/>
                <w:right w:val="none" w:sz="0" w:space="0" w:color="auto"/>
              </w:divBdr>
            </w:div>
            <w:div w:id="485779768">
              <w:marLeft w:val="0"/>
              <w:marRight w:val="0"/>
              <w:marTop w:val="0"/>
              <w:marBottom w:val="0"/>
              <w:divBdr>
                <w:top w:val="none" w:sz="0" w:space="0" w:color="auto"/>
                <w:left w:val="none" w:sz="0" w:space="0" w:color="auto"/>
                <w:bottom w:val="none" w:sz="0" w:space="0" w:color="auto"/>
                <w:right w:val="none" w:sz="0" w:space="0" w:color="auto"/>
              </w:divBdr>
            </w:div>
            <w:div w:id="993877977">
              <w:marLeft w:val="0"/>
              <w:marRight w:val="0"/>
              <w:marTop w:val="0"/>
              <w:marBottom w:val="0"/>
              <w:divBdr>
                <w:top w:val="none" w:sz="0" w:space="0" w:color="auto"/>
                <w:left w:val="none" w:sz="0" w:space="0" w:color="auto"/>
                <w:bottom w:val="none" w:sz="0" w:space="0" w:color="auto"/>
                <w:right w:val="none" w:sz="0" w:space="0" w:color="auto"/>
              </w:divBdr>
            </w:div>
            <w:div w:id="993222733">
              <w:marLeft w:val="0"/>
              <w:marRight w:val="0"/>
              <w:marTop w:val="0"/>
              <w:marBottom w:val="0"/>
              <w:divBdr>
                <w:top w:val="none" w:sz="0" w:space="0" w:color="auto"/>
                <w:left w:val="none" w:sz="0" w:space="0" w:color="auto"/>
                <w:bottom w:val="none" w:sz="0" w:space="0" w:color="auto"/>
                <w:right w:val="none" w:sz="0" w:space="0" w:color="auto"/>
              </w:divBdr>
            </w:div>
            <w:div w:id="521824683">
              <w:marLeft w:val="0"/>
              <w:marRight w:val="0"/>
              <w:marTop w:val="0"/>
              <w:marBottom w:val="0"/>
              <w:divBdr>
                <w:top w:val="none" w:sz="0" w:space="0" w:color="auto"/>
                <w:left w:val="none" w:sz="0" w:space="0" w:color="auto"/>
                <w:bottom w:val="none" w:sz="0" w:space="0" w:color="auto"/>
                <w:right w:val="none" w:sz="0" w:space="0" w:color="auto"/>
              </w:divBdr>
            </w:div>
            <w:div w:id="1951744049">
              <w:marLeft w:val="0"/>
              <w:marRight w:val="0"/>
              <w:marTop w:val="0"/>
              <w:marBottom w:val="0"/>
              <w:divBdr>
                <w:top w:val="none" w:sz="0" w:space="0" w:color="auto"/>
                <w:left w:val="none" w:sz="0" w:space="0" w:color="auto"/>
                <w:bottom w:val="none" w:sz="0" w:space="0" w:color="auto"/>
                <w:right w:val="none" w:sz="0" w:space="0" w:color="auto"/>
              </w:divBdr>
            </w:div>
            <w:div w:id="727605442">
              <w:marLeft w:val="0"/>
              <w:marRight w:val="0"/>
              <w:marTop w:val="0"/>
              <w:marBottom w:val="0"/>
              <w:divBdr>
                <w:top w:val="none" w:sz="0" w:space="0" w:color="auto"/>
                <w:left w:val="none" w:sz="0" w:space="0" w:color="auto"/>
                <w:bottom w:val="none" w:sz="0" w:space="0" w:color="auto"/>
                <w:right w:val="none" w:sz="0" w:space="0" w:color="auto"/>
              </w:divBdr>
            </w:div>
            <w:div w:id="629089311">
              <w:marLeft w:val="0"/>
              <w:marRight w:val="0"/>
              <w:marTop w:val="0"/>
              <w:marBottom w:val="0"/>
              <w:divBdr>
                <w:top w:val="none" w:sz="0" w:space="0" w:color="auto"/>
                <w:left w:val="none" w:sz="0" w:space="0" w:color="auto"/>
                <w:bottom w:val="none" w:sz="0" w:space="0" w:color="auto"/>
                <w:right w:val="none" w:sz="0" w:space="0" w:color="auto"/>
              </w:divBdr>
            </w:div>
            <w:div w:id="1214194593">
              <w:marLeft w:val="0"/>
              <w:marRight w:val="0"/>
              <w:marTop w:val="0"/>
              <w:marBottom w:val="0"/>
              <w:divBdr>
                <w:top w:val="none" w:sz="0" w:space="0" w:color="auto"/>
                <w:left w:val="none" w:sz="0" w:space="0" w:color="auto"/>
                <w:bottom w:val="none" w:sz="0" w:space="0" w:color="auto"/>
                <w:right w:val="none" w:sz="0" w:space="0" w:color="auto"/>
              </w:divBdr>
            </w:div>
            <w:div w:id="1669284470">
              <w:marLeft w:val="0"/>
              <w:marRight w:val="0"/>
              <w:marTop w:val="0"/>
              <w:marBottom w:val="0"/>
              <w:divBdr>
                <w:top w:val="none" w:sz="0" w:space="0" w:color="auto"/>
                <w:left w:val="none" w:sz="0" w:space="0" w:color="auto"/>
                <w:bottom w:val="none" w:sz="0" w:space="0" w:color="auto"/>
                <w:right w:val="none" w:sz="0" w:space="0" w:color="auto"/>
              </w:divBdr>
            </w:div>
            <w:div w:id="887763616">
              <w:marLeft w:val="0"/>
              <w:marRight w:val="0"/>
              <w:marTop w:val="0"/>
              <w:marBottom w:val="0"/>
              <w:divBdr>
                <w:top w:val="none" w:sz="0" w:space="0" w:color="auto"/>
                <w:left w:val="none" w:sz="0" w:space="0" w:color="auto"/>
                <w:bottom w:val="none" w:sz="0" w:space="0" w:color="auto"/>
                <w:right w:val="none" w:sz="0" w:space="0" w:color="auto"/>
              </w:divBdr>
            </w:div>
            <w:div w:id="1288777966">
              <w:marLeft w:val="0"/>
              <w:marRight w:val="0"/>
              <w:marTop w:val="0"/>
              <w:marBottom w:val="0"/>
              <w:divBdr>
                <w:top w:val="none" w:sz="0" w:space="0" w:color="auto"/>
                <w:left w:val="none" w:sz="0" w:space="0" w:color="auto"/>
                <w:bottom w:val="none" w:sz="0" w:space="0" w:color="auto"/>
                <w:right w:val="none" w:sz="0" w:space="0" w:color="auto"/>
              </w:divBdr>
            </w:div>
            <w:div w:id="987633844">
              <w:marLeft w:val="0"/>
              <w:marRight w:val="0"/>
              <w:marTop w:val="0"/>
              <w:marBottom w:val="0"/>
              <w:divBdr>
                <w:top w:val="none" w:sz="0" w:space="0" w:color="auto"/>
                <w:left w:val="none" w:sz="0" w:space="0" w:color="auto"/>
                <w:bottom w:val="none" w:sz="0" w:space="0" w:color="auto"/>
                <w:right w:val="none" w:sz="0" w:space="0" w:color="auto"/>
              </w:divBdr>
            </w:div>
            <w:div w:id="1133477790">
              <w:marLeft w:val="0"/>
              <w:marRight w:val="0"/>
              <w:marTop w:val="0"/>
              <w:marBottom w:val="0"/>
              <w:divBdr>
                <w:top w:val="none" w:sz="0" w:space="0" w:color="auto"/>
                <w:left w:val="none" w:sz="0" w:space="0" w:color="auto"/>
                <w:bottom w:val="none" w:sz="0" w:space="0" w:color="auto"/>
                <w:right w:val="none" w:sz="0" w:space="0" w:color="auto"/>
              </w:divBdr>
            </w:div>
            <w:div w:id="1869374557">
              <w:marLeft w:val="0"/>
              <w:marRight w:val="0"/>
              <w:marTop w:val="0"/>
              <w:marBottom w:val="0"/>
              <w:divBdr>
                <w:top w:val="none" w:sz="0" w:space="0" w:color="auto"/>
                <w:left w:val="none" w:sz="0" w:space="0" w:color="auto"/>
                <w:bottom w:val="none" w:sz="0" w:space="0" w:color="auto"/>
                <w:right w:val="none" w:sz="0" w:space="0" w:color="auto"/>
              </w:divBdr>
            </w:div>
            <w:div w:id="1480416159">
              <w:marLeft w:val="0"/>
              <w:marRight w:val="0"/>
              <w:marTop w:val="0"/>
              <w:marBottom w:val="0"/>
              <w:divBdr>
                <w:top w:val="none" w:sz="0" w:space="0" w:color="auto"/>
                <w:left w:val="none" w:sz="0" w:space="0" w:color="auto"/>
                <w:bottom w:val="none" w:sz="0" w:space="0" w:color="auto"/>
                <w:right w:val="none" w:sz="0" w:space="0" w:color="auto"/>
              </w:divBdr>
            </w:div>
            <w:div w:id="2066248439">
              <w:marLeft w:val="0"/>
              <w:marRight w:val="0"/>
              <w:marTop w:val="0"/>
              <w:marBottom w:val="0"/>
              <w:divBdr>
                <w:top w:val="none" w:sz="0" w:space="0" w:color="auto"/>
                <w:left w:val="none" w:sz="0" w:space="0" w:color="auto"/>
                <w:bottom w:val="none" w:sz="0" w:space="0" w:color="auto"/>
                <w:right w:val="none" w:sz="0" w:space="0" w:color="auto"/>
              </w:divBdr>
            </w:div>
            <w:div w:id="715398490">
              <w:marLeft w:val="0"/>
              <w:marRight w:val="0"/>
              <w:marTop w:val="0"/>
              <w:marBottom w:val="0"/>
              <w:divBdr>
                <w:top w:val="none" w:sz="0" w:space="0" w:color="auto"/>
                <w:left w:val="none" w:sz="0" w:space="0" w:color="auto"/>
                <w:bottom w:val="none" w:sz="0" w:space="0" w:color="auto"/>
                <w:right w:val="none" w:sz="0" w:space="0" w:color="auto"/>
              </w:divBdr>
            </w:div>
            <w:div w:id="339356956">
              <w:marLeft w:val="0"/>
              <w:marRight w:val="0"/>
              <w:marTop w:val="0"/>
              <w:marBottom w:val="0"/>
              <w:divBdr>
                <w:top w:val="none" w:sz="0" w:space="0" w:color="auto"/>
                <w:left w:val="none" w:sz="0" w:space="0" w:color="auto"/>
                <w:bottom w:val="none" w:sz="0" w:space="0" w:color="auto"/>
                <w:right w:val="none" w:sz="0" w:space="0" w:color="auto"/>
              </w:divBdr>
            </w:div>
            <w:div w:id="801267733">
              <w:marLeft w:val="0"/>
              <w:marRight w:val="0"/>
              <w:marTop w:val="0"/>
              <w:marBottom w:val="0"/>
              <w:divBdr>
                <w:top w:val="none" w:sz="0" w:space="0" w:color="auto"/>
                <w:left w:val="none" w:sz="0" w:space="0" w:color="auto"/>
                <w:bottom w:val="none" w:sz="0" w:space="0" w:color="auto"/>
                <w:right w:val="none" w:sz="0" w:space="0" w:color="auto"/>
              </w:divBdr>
            </w:div>
            <w:div w:id="492650698">
              <w:marLeft w:val="0"/>
              <w:marRight w:val="0"/>
              <w:marTop w:val="0"/>
              <w:marBottom w:val="0"/>
              <w:divBdr>
                <w:top w:val="none" w:sz="0" w:space="0" w:color="auto"/>
                <w:left w:val="none" w:sz="0" w:space="0" w:color="auto"/>
                <w:bottom w:val="none" w:sz="0" w:space="0" w:color="auto"/>
                <w:right w:val="none" w:sz="0" w:space="0" w:color="auto"/>
              </w:divBdr>
            </w:div>
            <w:div w:id="277371109">
              <w:marLeft w:val="0"/>
              <w:marRight w:val="0"/>
              <w:marTop w:val="0"/>
              <w:marBottom w:val="0"/>
              <w:divBdr>
                <w:top w:val="none" w:sz="0" w:space="0" w:color="auto"/>
                <w:left w:val="none" w:sz="0" w:space="0" w:color="auto"/>
                <w:bottom w:val="none" w:sz="0" w:space="0" w:color="auto"/>
                <w:right w:val="none" w:sz="0" w:space="0" w:color="auto"/>
              </w:divBdr>
            </w:div>
            <w:div w:id="1652908430">
              <w:marLeft w:val="0"/>
              <w:marRight w:val="0"/>
              <w:marTop w:val="0"/>
              <w:marBottom w:val="0"/>
              <w:divBdr>
                <w:top w:val="none" w:sz="0" w:space="0" w:color="auto"/>
                <w:left w:val="none" w:sz="0" w:space="0" w:color="auto"/>
                <w:bottom w:val="none" w:sz="0" w:space="0" w:color="auto"/>
                <w:right w:val="none" w:sz="0" w:space="0" w:color="auto"/>
              </w:divBdr>
            </w:div>
            <w:div w:id="597640694">
              <w:marLeft w:val="0"/>
              <w:marRight w:val="0"/>
              <w:marTop w:val="0"/>
              <w:marBottom w:val="0"/>
              <w:divBdr>
                <w:top w:val="none" w:sz="0" w:space="0" w:color="auto"/>
                <w:left w:val="none" w:sz="0" w:space="0" w:color="auto"/>
                <w:bottom w:val="none" w:sz="0" w:space="0" w:color="auto"/>
                <w:right w:val="none" w:sz="0" w:space="0" w:color="auto"/>
              </w:divBdr>
            </w:div>
            <w:div w:id="496653639">
              <w:marLeft w:val="0"/>
              <w:marRight w:val="0"/>
              <w:marTop w:val="0"/>
              <w:marBottom w:val="0"/>
              <w:divBdr>
                <w:top w:val="none" w:sz="0" w:space="0" w:color="auto"/>
                <w:left w:val="none" w:sz="0" w:space="0" w:color="auto"/>
                <w:bottom w:val="none" w:sz="0" w:space="0" w:color="auto"/>
                <w:right w:val="none" w:sz="0" w:space="0" w:color="auto"/>
              </w:divBdr>
            </w:div>
            <w:div w:id="342902529">
              <w:marLeft w:val="0"/>
              <w:marRight w:val="0"/>
              <w:marTop w:val="0"/>
              <w:marBottom w:val="0"/>
              <w:divBdr>
                <w:top w:val="none" w:sz="0" w:space="0" w:color="auto"/>
                <w:left w:val="none" w:sz="0" w:space="0" w:color="auto"/>
                <w:bottom w:val="none" w:sz="0" w:space="0" w:color="auto"/>
                <w:right w:val="none" w:sz="0" w:space="0" w:color="auto"/>
              </w:divBdr>
            </w:div>
            <w:div w:id="522012192">
              <w:marLeft w:val="0"/>
              <w:marRight w:val="0"/>
              <w:marTop w:val="0"/>
              <w:marBottom w:val="0"/>
              <w:divBdr>
                <w:top w:val="none" w:sz="0" w:space="0" w:color="auto"/>
                <w:left w:val="none" w:sz="0" w:space="0" w:color="auto"/>
                <w:bottom w:val="none" w:sz="0" w:space="0" w:color="auto"/>
                <w:right w:val="none" w:sz="0" w:space="0" w:color="auto"/>
              </w:divBdr>
            </w:div>
            <w:div w:id="1226992911">
              <w:marLeft w:val="0"/>
              <w:marRight w:val="0"/>
              <w:marTop w:val="0"/>
              <w:marBottom w:val="0"/>
              <w:divBdr>
                <w:top w:val="none" w:sz="0" w:space="0" w:color="auto"/>
                <w:left w:val="none" w:sz="0" w:space="0" w:color="auto"/>
                <w:bottom w:val="none" w:sz="0" w:space="0" w:color="auto"/>
                <w:right w:val="none" w:sz="0" w:space="0" w:color="auto"/>
              </w:divBdr>
            </w:div>
            <w:div w:id="70200118">
              <w:marLeft w:val="0"/>
              <w:marRight w:val="0"/>
              <w:marTop w:val="0"/>
              <w:marBottom w:val="0"/>
              <w:divBdr>
                <w:top w:val="none" w:sz="0" w:space="0" w:color="auto"/>
                <w:left w:val="none" w:sz="0" w:space="0" w:color="auto"/>
                <w:bottom w:val="none" w:sz="0" w:space="0" w:color="auto"/>
                <w:right w:val="none" w:sz="0" w:space="0" w:color="auto"/>
              </w:divBdr>
            </w:div>
            <w:div w:id="1205215267">
              <w:marLeft w:val="0"/>
              <w:marRight w:val="0"/>
              <w:marTop w:val="0"/>
              <w:marBottom w:val="0"/>
              <w:divBdr>
                <w:top w:val="none" w:sz="0" w:space="0" w:color="auto"/>
                <w:left w:val="none" w:sz="0" w:space="0" w:color="auto"/>
                <w:bottom w:val="none" w:sz="0" w:space="0" w:color="auto"/>
                <w:right w:val="none" w:sz="0" w:space="0" w:color="auto"/>
              </w:divBdr>
            </w:div>
            <w:div w:id="1562132317">
              <w:marLeft w:val="0"/>
              <w:marRight w:val="0"/>
              <w:marTop w:val="0"/>
              <w:marBottom w:val="0"/>
              <w:divBdr>
                <w:top w:val="none" w:sz="0" w:space="0" w:color="auto"/>
                <w:left w:val="none" w:sz="0" w:space="0" w:color="auto"/>
                <w:bottom w:val="none" w:sz="0" w:space="0" w:color="auto"/>
                <w:right w:val="none" w:sz="0" w:space="0" w:color="auto"/>
              </w:divBdr>
            </w:div>
            <w:div w:id="1545752180">
              <w:marLeft w:val="0"/>
              <w:marRight w:val="0"/>
              <w:marTop w:val="0"/>
              <w:marBottom w:val="0"/>
              <w:divBdr>
                <w:top w:val="none" w:sz="0" w:space="0" w:color="auto"/>
                <w:left w:val="none" w:sz="0" w:space="0" w:color="auto"/>
                <w:bottom w:val="none" w:sz="0" w:space="0" w:color="auto"/>
                <w:right w:val="none" w:sz="0" w:space="0" w:color="auto"/>
              </w:divBdr>
            </w:div>
            <w:div w:id="1609194547">
              <w:marLeft w:val="0"/>
              <w:marRight w:val="0"/>
              <w:marTop w:val="0"/>
              <w:marBottom w:val="0"/>
              <w:divBdr>
                <w:top w:val="none" w:sz="0" w:space="0" w:color="auto"/>
                <w:left w:val="none" w:sz="0" w:space="0" w:color="auto"/>
                <w:bottom w:val="none" w:sz="0" w:space="0" w:color="auto"/>
                <w:right w:val="none" w:sz="0" w:space="0" w:color="auto"/>
              </w:divBdr>
            </w:div>
            <w:div w:id="982196654">
              <w:marLeft w:val="0"/>
              <w:marRight w:val="0"/>
              <w:marTop w:val="0"/>
              <w:marBottom w:val="0"/>
              <w:divBdr>
                <w:top w:val="none" w:sz="0" w:space="0" w:color="auto"/>
                <w:left w:val="none" w:sz="0" w:space="0" w:color="auto"/>
                <w:bottom w:val="none" w:sz="0" w:space="0" w:color="auto"/>
                <w:right w:val="none" w:sz="0" w:space="0" w:color="auto"/>
              </w:divBdr>
            </w:div>
            <w:div w:id="728457808">
              <w:marLeft w:val="0"/>
              <w:marRight w:val="0"/>
              <w:marTop w:val="0"/>
              <w:marBottom w:val="0"/>
              <w:divBdr>
                <w:top w:val="none" w:sz="0" w:space="0" w:color="auto"/>
                <w:left w:val="none" w:sz="0" w:space="0" w:color="auto"/>
                <w:bottom w:val="none" w:sz="0" w:space="0" w:color="auto"/>
                <w:right w:val="none" w:sz="0" w:space="0" w:color="auto"/>
              </w:divBdr>
            </w:div>
            <w:div w:id="863783032">
              <w:marLeft w:val="0"/>
              <w:marRight w:val="0"/>
              <w:marTop w:val="0"/>
              <w:marBottom w:val="0"/>
              <w:divBdr>
                <w:top w:val="none" w:sz="0" w:space="0" w:color="auto"/>
                <w:left w:val="none" w:sz="0" w:space="0" w:color="auto"/>
                <w:bottom w:val="none" w:sz="0" w:space="0" w:color="auto"/>
                <w:right w:val="none" w:sz="0" w:space="0" w:color="auto"/>
              </w:divBdr>
            </w:div>
            <w:div w:id="814176551">
              <w:marLeft w:val="0"/>
              <w:marRight w:val="0"/>
              <w:marTop w:val="0"/>
              <w:marBottom w:val="0"/>
              <w:divBdr>
                <w:top w:val="none" w:sz="0" w:space="0" w:color="auto"/>
                <w:left w:val="none" w:sz="0" w:space="0" w:color="auto"/>
                <w:bottom w:val="none" w:sz="0" w:space="0" w:color="auto"/>
                <w:right w:val="none" w:sz="0" w:space="0" w:color="auto"/>
              </w:divBdr>
            </w:div>
            <w:div w:id="1132750790">
              <w:marLeft w:val="0"/>
              <w:marRight w:val="0"/>
              <w:marTop w:val="0"/>
              <w:marBottom w:val="0"/>
              <w:divBdr>
                <w:top w:val="none" w:sz="0" w:space="0" w:color="auto"/>
                <w:left w:val="none" w:sz="0" w:space="0" w:color="auto"/>
                <w:bottom w:val="none" w:sz="0" w:space="0" w:color="auto"/>
                <w:right w:val="none" w:sz="0" w:space="0" w:color="auto"/>
              </w:divBdr>
            </w:div>
            <w:div w:id="1338535528">
              <w:marLeft w:val="0"/>
              <w:marRight w:val="0"/>
              <w:marTop w:val="0"/>
              <w:marBottom w:val="0"/>
              <w:divBdr>
                <w:top w:val="none" w:sz="0" w:space="0" w:color="auto"/>
                <w:left w:val="none" w:sz="0" w:space="0" w:color="auto"/>
                <w:bottom w:val="none" w:sz="0" w:space="0" w:color="auto"/>
                <w:right w:val="none" w:sz="0" w:space="0" w:color="auto"/>
              </w:divBdr>
            </w:div>
            <w:div w:id="705183018">
              <w:marLeft w:val="0"/>
              <w:marRight w:val="0"/>
              <w:marTop w:val="0"/>
              <w:marBottom w:val="0"/>
              <w:divBdr>
                <w:top w:val="none" w:sz="0" w:space="0" w:color="auto"/>
                <w:left w:val="none" w:sz="0" w:space="0" w:color="auto"/>
                <w:bottom w:val="none" w:sz="0" w:space="0" w:color="auto"/>
                <w:right w:val="none" w:sz="0" w:space="0" w:color="auto"/>
              </w:divBdr>
            </w:div>
            <w:div w:id="8651525">
              <w:marLeft w:val="0"/>
              <w:marRight w:val="0"/>
              <w:marTop w:val="0"/>
              <w:marBottom w:val="0"/>
              <w:divBdr>
                <w:top w:val="none" w:sz="0" w:space="0" w:color="auto"/>
                <w:left w:val="none" w:sz="0" w:space="0" w:color="auto"/>
                <w:bottom w:val="none" w:sz="0" w:space="0" w:color="auto"/>
                <w:right w:val="none" w:sz="0" w:space="0" w:color="auto"/>
              </w:divBdr>
            </w:div>
            <w:div w:id="1679770432">
              <w:marLeft w:val="0"/>
              <w:marRight w:val="0"/>
              <w:marTop w:val="0"/>
              <w:marBottom w:val="0"/>
              <w:divBdr>
                <w:top w:val="none" w:sz="0" w:space="0" w:color="auto"/>
                <w:left w:val="none" w:sz="0" w:space="0" w:color="auto"/>
                <w:bottom w:val="none" w:sz="0" w:space="0" w:color="auto"/>
                <w:right w:val="none" w:sz="0" w:space="0" w:color="auto"/>
              </w:divBdr>
            </w:div>
            <w:div w:id="283779037">
              <w:marLeft w:val="0"/>
              <w:marRight w:val="0"/>
              <w:marTop w:val="0"/>
              <w:marBottom w:val="0"/>
              <w:divBdr>
                <w:top w:val="none" w:sz="0" w:space="0" w:color="auto"/>
                <w:left w:val="none" w:sz="0" w:space="0" w:color="auto"/>
                <w:bottom w:val="none" w:sz="0" w:space="0" w:color="auto"/>
                <w:right w:val="none" w:sz="0" w:space="0" w:color="auto"/>
              </w:divBdr>
            </w:div>
            <w:div w:id="1788113822">
              <w:marLeft w:val="0"/>
              <w:marRight w:val="0"/>
              <w:marTop w:val="0"/>
              <w:marBottom w:val="0"/>
              <w:divBdr>
                <w:top w:val="none" w:sz="0" w:space="0" w:color="auto"/>
                <w:left w:val="none" w:sz="0" w:space="0" w:color="auto"/>
                <w:bottom w:val="none" w:sz="0" w:space="0" w:color="auto"/>
                <w:right w:val="none" w:sz="0" w:space="0" w:color="auto"/>
              </w:divBdr>
            </w:div>
            <w:div w:id="517815552">
              <w:marLeft w:val="0"/>
              <w:marRight w:val="0"/>
              <w:marTop w:val="0"/>
              <w:marBottom w:val="0"/>
              <w:divBdr>
                <w:top w:val="none" w:sz="0" w:space="0" w:color="auto"/>
                <w:left w:val="none" w:sz="0" w:space="0" w:color="auto"/>
                <w:bottom w:val="none" w:sz="0" w:space="0" w:color="auto"/>
                <w:right w:val="none" w:sz="0" w:space="0" w:color="auto"/>
              </w:divBdr>
            </w:div>
            <w:div w:id="820581136">
              <w:marLeft w:val="0"/>
              <w:marRight w:val="0"/>
              <w:marTop w:val="0"/>
              <w:marBottom w:val="0"/>
              <w:divBdr>
                <w:top w:val="none" w:sz="0" w:space="0" w:color="auto"/>
                <w:left w:val="none" w:sz="0" w:space="0" w:color="auto"/>
                <w:bottom w:val="none" w:sz="0" w:space="0" w:color="auto"/>
                <w:right w:val="none" w:sz="0" w:space="0" w:color="auto"/>
              </w:divBdr>
            </w:div>
            <w:div w:id="1609699192">
              <w:marLeft w:val="0"/>
              <w:marRight w:val="0"/>
              <w:marTop w:val="0"/>
              <w:marBottom w:val="0"/>
              <w:divBdr>
                <w:top w:val="none" w:sz="0" w:space="0" w:color="auto"/>
                <w:left w:val="none" w:sz="0" w:space="0" w:color="auto"/>
                <w:bottom w:val="none" w:sz="0" w:space="0" w:color="auto"/>
                <w:right w:val="none" w:sz="0" w:space="0" w:color="auto"/>
              </w:divBdr>
            </w:div>
            <w:div w:id="183131851">
              <w:marLeft w:val="0"/>
              <w:marRight w:val="0"/>
              <w:marTop w:val="0"/>
              <w:marBottom w:val="0"/>
              <w:divBdr>
                <w:top w:val="none" w:sz="0" w:space="0" w:color="auto"/>
                <w:left w:val="none" w:sz="0" w:space="0" w:color="auto"/>
                <w:bottom w:val="none" w:sz="0" w:space="0" w:color="auto"/>
                <w:right w:val="none" w:sz="0" w:space="0" w:color="auto"/>
              </w:divBdr>
            </w:div>
            <w:div w:id="1096754535">
              <w:marLeft w:val="0"/>
              <w:marRight w:val="0"/>
              <w:marTop w:val="0"/>
              <w:marBottom w:val="0"/>
              <w:divBdr>
                <w:top w:val="none" w:sz="0" w:space="0" w:color="auto"/>
                <w:left w:val="none" w:sz="0" w:space="0" w:color="auto"/>
                <w:bottom w:val="none" w:sz="0" w:space="0" w:color="auto"/>
                <w:right w:val="none" w:sz="0" w:space="0" w:color="auto"/>
              </w:divBdr>
            </w:div>
            <w:div w:id="2054184351">
              <w:marLeft w:val="0"/>
              <w:marRight w:val="0"/>
              <w:marTop w:val="0"/>
              <w:marBottom w:val="0"/>
              <w:divBdr>
                <w:top w:val="none" w:sz="0" w:space="0" w:color="auto"/>
                <w:left w:val="none" w:sz="0" w:space="0" w:color="auto"/>
                <w:bottom w:val="none" w:sz="0" w:space="0" w:color="auto"/>
                <w:right w:val="none" w:sz="0" w:space="0" w:color="auto"/>
              </w:divBdr>
            </w:div>
            <w:div w:id="1326475712">
              <w:marLeft w:val="0"/>
              <w:marRight w:val="0"/>
              <w:marTop w:val="0"/>
              <w:marBottom w:val="0"/>
              <w:divBdr>
                <w:top w:val="none" w:sz="0" w:space="0" w:color="auto"/>
                <w:left w:val="none" w:sz="0" w:space="0" w:color="auto"/>
                <w:bottom w:val="none" w:sz="0" w:space="0" w:color="auto"/>
                <w:right w:val="none" w:sz="0" w:space="0" w:color="auto"/>
              </w:divBdr>
            </w:div>
            <w:div w:id="621377440">
              <w:marLeft w:val="0"/>
              <w:marRight w:val="0"/>
              <w:marTop w:val="0"/>
              <w:marBottom w:val="0"/>
              <w:divBdr>
                <w:top w:val="none" w:sz="0" w:space="0" w:color="auto"/>
                <w:left w:val="none" w:sz="0" w:space="0" w:color="auto"/>
                <w:bottom w:val="none" w:sz="0" w:space="0" w:color="auto"/>
                <w:right w:val="none" w:sz="0" w:space="0" w:color="auto"/>
              </w:divBdr>
            </w:div>
            <w:div w:id="1493567766">
              <w:marLeft w:val="0"/>
              <w:marRight w:val="0"/>
              <w:marTop w:val="0"/>
              <w:marBottom w:val="0"/>
              <w:divBdr>
                <w:top w:val="none" w:sz="0" w:space="0" w:color="auto"/>
                <w:left w:val="none" w:sz="0" w:space="0" w:color="auto"/>
                <w:bottom w:val="none" w:sz="0" w:space="0" w:color="auto"/>
                <w:right w:val="none" w:sz="0" w:space="0" w:color="auto"/>
              </w:divBdr>
            </w:div>
            <w:div w:id="221336293">
              <w:marLeft w:val="0"/>
              <w:marRight w:val="0"/>
              <w:marTop w:val="0"/>
              <w:marBottom w:val="0"/>
              <w:divBdr>
                <w:top w:val="none" w:sz="0" w:space="0" w:color="auto"/>
                <w:left w:val="none" w:sz="0" w:space="0" w:color="auto"/>
                <w:bottom w:val="none" w:sz="0" w:space="0" w:color="auto"/>
                <w:right w:val="none" w:sz="0" w:space="0" w:color="auto"/>
              </w:divBdr>
            </w:div>
            <w:div w:id="1001615859">
              <w:marLeft w:val="0"/>
              <w:marRight w:val="0"/>
              <w:marTop w:val="0"/>
              <w:marBottom w:val="0"/>
              <w:divBdr>
                <w:top w:val="none" w:sz="0" w:space="0" w:color="auto"/>
                <w:left w:val="none" w:sz="0" w:space="0" w:color="auto"/>
                <w:bottom w:val="none" w:sz="0" w:space="0" w:color="auto"/>
                <w:right w:val="none" w:sz="0" w:space="0" w:color="auto"/>
              </w:divBdr>
            </w:div>
            <w:div w:id="682900878">
              <w:marLeft w:val="0"/>
              <w:marRight w:val="0"/>
              <w:marTop w:val="0"/>
              <w:marBottom w:val="0"/>
              <w:divBdr>
                <w:top w:val="none" w:sz="0" w:space="0" w:color="auto"/>
                <w:left w:val="none" w:sz="0" w:space="0" w:color="auto"/>
                <w:bottom w:val="none" w:sz="0" w:space="0" w:color="auto"/>
                <w:right w:val="none" w:sz="0" w:space="0" w:color="auto"/>
              </w:divBdr>
            </w:div>
            <w:div w:id="2018919692">
              <w:marLeft w:val="0"/>
              <w:marRight w:val="0"/>
              <w:marTop w:val="0"/>
              <w:marBottom w:val="0"/>
              <w:divBdr>
                <w:top w:val="none" w:sz="0" w:space="0" w:color="auto"/>
                <w:left w:val="none" w:sz="0" w:space="0" w:color="auto"/>
                <w:bottom w:val="none" w:sz="0" w:space="0" w:color="auto"/>
                <w:right w:val="none" w:sz="0" w:space="0" w:color="auto"/>
              </w:divBdr>
            </w:div>
            <w:div w:id="51079472">
              <w:marLeft w:val="0"/>
              <w:marRight w:val="0"/>
              <w:marTop w:val="0"/>
              <w:marBottom w:val="0"/>
              <w:divBdr>
                <w:top w:val="none" w:sz="0" w:space="0" w:color="auto"/>
                <w:left w:val="none" w:sz="0" w:space="0" w:color="auto"/>
                <w:bottom w:val="none" w:sz="0" w:space="0" w:color="auto"/>
                <w:right w:val="none" w:sz="0" w:space="0" w:color="auto"/>
              </w:divBdr>
            </w:div>
            <w:div w:id="1860503089">
              <w:marLeft w:val="0"/>
              <w:marRight w:val="0"/>
              <w:marTop w:val="0"/>
              <w:marBottom w:val="0"/>
              <w:divBdr>
                <w:top w:val="none" w:sz="0" w:space="0" w:color="auto"/>
                <w:left w:val="none" w:sz="0" w:space="0" w:color="auto"/>
                <w:bottom w:val="none" w:sz="0" w:space="0" w:color="auto"/>
                <w:right w:val="none" w:sz="0" w:space="0" w:color="auto"/>
              </w:divBdr>
            </w:div>
            <w:div w:id="1779436">
              <w:marLeft w:val="0"/>
              <w:marRight w:val="0"/>
              <w:marTop w:val="0"/>
              <w:marBottom w:val="0"/>
              <w:divBdr>
                <w:top w:val="none" w:sz="0" w:space="0" w:color="auto"/>
                <w:left w:val="none" w:sz="0" w:space="0" w:color="auto"/>
                <w:bottom w:val="none" w:sz="0" w:space="0" w:color="auto"/>
                <w:right w:val="none" w:sz="0" w:space="0" w:color="auto"/>
              </w:divBdr>
            </w:div>
            <w:div w:id="787814678">
              <w:marLeft w:val="0"/>
              <w:marRight w:val="0"/>
              <w:marTop w:val="0"/>
              <w:marBottom w:val="0"/>
              <w:divBdr>
                <w:top w:val="none" w:sz="0" w:space="0" w:color="auto"/>
                <w:left w:val="none" w:sz="0" w:space="0" w:color="auto"/>
                <w:bottom w:val="none" w:sz="0" w:space="0" w:color="auto"/>
                <w:right w:val="none" w:sz="0" w:space="0" w:color="auto"/>
              </w:divBdr>
            </w:div>
            <w:div w:id="2064479262">
              <w:marLeft w:val="0"/>
              <w:marRight w:val="0"/>
              <w:marTop w:val="0"/>
              <w:marBottom w:val="0"/>
              <w:divBdr>
                <w:top w:val="none" w:sz="0" w:space="0" w:color="auto"/>
                <w:left w:val="none" w:sz="0" w:space="0" w:color="auto"/>
                <w:bottom w:val="none" w:sz="0" w:space="0" w:color="auto"/>
                <w:right w:val="none" w:sz="0" w:space="0" w:color="auto"/>
              </w:divBdr>
            </w:div>
            <w:div w:id="1538469104">
              <w:marLeft w:val="0"/>
              <w:marRight w:val="0"/>
              <w:marTop w:val="0"/>
              <w:marBottom w:val="0"/>
              <w:divBdr>
                <w:top w:val="none" w:sz="0" w:space="0" w:color="auto"/>
                <w:left w:val="none" w:sz="0" w:space="0" w:color="auto"/>
                <w:bottom w:val="none" w:sz="0" w:space="0" w:color="auto"/>
                <w:right w:val="none" w:sz="0" w:space="0" w:color="auto"/>
              </w:divBdr>
            </w:div>
            <w:div w:id="418794661">
              <w:marLeft w:val="0"/>
              <w:marRight w:val="0"/>
              <w:marTop w:val="0"/>
              <w:marBottom w:val="0"/>
              <w:divBdr>
                <w:top w:val="none" w:sz="0" w:space="0" w:color="auto"/>
                <w:left w:val="none" w:sz="0" w:space="0" w:color="auto"/>
                <w:bottom w:val="none" w:sz="0" w:space="0" w:color="auto"/>
                <w:right w:val="none" w:sz="0" w:space="0" w:color="auto"/>
              </w:divBdr>
            </w:div>
            <w:div w:id="1645161921">
              <w:marLeft w:val="0"/>
              <w:marRight w:val="0"/>
              <w:marTop w:val="0"/>
              <w:marBottom w:val="0"/>
              <w:divBdr>
                <w:top w:val="none" w:sz="0" w:space="0" w:color="auto"/>
                <w:left w:val="none" w:sz="0" w:space="0" w:color="auto"/>
                <w:bottom w:val="none" w:sz="0" w:space="0" w:color="auto"/>
                <w:right w:val="none" w:sz="0" w:space="0" w:color="auto"/>
              </w:divBdr>
            </w:div>
            <w:div w:id="1222131261">
              <w:marLeft w:val="0"/>
              <w:marRight w:val="0"/>
              <w:marTop w:val="0"/>
              <w:marBottom w:val="0"/>
              <w:divBdr>
                <w:top w:val="none" w:sz="0" w:space="0" w:color="auto"/>
                <w:left w:val="none" w:sz="0" w:space="0" w:color="auto"/>
                <w:bottom w:val="none" w:sz="0" w:space="0" w:color="auto"/>
                <w:right w:val="none" w:sz="0" w:space="0" w:color="auto"/>
              </w:divBdr>
            </w:div>
            <w:div w:id="1249844350">
              <w:marLeft w:val="0"/>
              <w:marRight w:val="0"/>
              <w:marTop w:val="0"/>
              <w:marBottom w:val="0"/>
              <w:divBdr>
                <w:top w:val="none" w:sz="0" w:space="0" w:color="auto"/>
                <w:left w:val="none" w:sz="0" w:space="0" w:color="auto"/>
                <w:bottom w:val="none" w:sz="0" w:space="0" w:color="auto"/>
                <w:right w:val="none" w:sz="0" w:space="0" w:color="auto"/>
              </w:divBdr>
            </w:div>
            <w:div w:id="471094680">
              <w:marLeft w:val="0"/>
              <w:marRight w:val="0"/>
              <w:marTop w:val="0"/>
              <w:marBottom w:val="0"/>
              <w:divBdr>
                <w:top w:val="none" w:sz="0" w:space="0" w:color="auto"/>
                <w:left w:val="none" w:sz="0" w:space="0" w:color="auto"/>
                <w:bottom w:val="none" w:sz="0" w:space="0" w:color="auto"/>
                <w:right w:val="none" w:sz="0" w:space="0" w:color="auto"/>
              </w:divBdr>
            </w:div>
            <w:div w:id="1111389271">
              <w:marLeft w:val="0"/>
              <w:marRight w:val="0"/>
              <w:marTop w:val="0"/>
              <w:marBottom w:val="0"/>
              <w:divBdr>
                <w:top w:val="none" w:sz="0" w:space="0" w:color="auto"/>
                <w:left w:val="none" w:sz="0" w:space="0" w:color="auto"/>
                <w:bottom w:val="none" w:sz="0" w:space="0" w:color="auto"/>
                <w:right w:val="none" w:sz="0" w:space="0" w:color="auto"/>
              </w:divBdr>
            </w:div>
            <w:div w:id="1534463408">
              <w:marLeft w:val="0"/>
              <w:marRight w:val="0"/>
              <w:marTop w:val="0"/>
              <w:marBottom w:val="0"/>
              <w:divBdr>
                <w:top w:val="none" w:sz="0" w:space="0" w:color="auto"/>
                <w:left w:val="none" w:sz="0" w:space="0" w:color="auto"/>
                <w:bottom w:val="none" w:sz="0" w:space="0" w:color="auto"/>
                <w:right w:val="none" w:sz="0" w:space="0" w:color="auto"/>
              </w:divBdr>
            </w:div>
            <w:div w:id="822547030">
              <w:marLeft w:val="0"/>
              <w:marRight w:val="0"/>
              <w:marTop w:val="0"/>
              <w:marBottom w:val="0"/>
              <w:divBdr>
                <w:top w:val="none" w:sz="0" w:space="0" w:color="auto"/>
                <w:left w:val="none" w:sz="0" w:space="0" w:color="auto"/>
                <w:bottom w:val="none" w:sz="0" w:space="0" w:color="auto"/>
                <w:right w:val="none" w:sz="0" w:space="0" w:color="auto"/>
              </w:divBdr>
            </w:div>
            <w:div w:id="2096169910">
              <w:marLeft w:val="0"/>
              <w:marRight w:val="0"/>
              <w:marTop w:val="0"/>
              <w:marBottom w:val="0"/>
              <w:divBdr>
                <w:top w:val="none" w:sz="0" w:space="0" w:color="auto"/>
                <w:left w:val="none" w:sz="0" w:space="0" w:color="auto"/>
                <w:bottom w:val="none" w:sz="0" w:space="0" w:color="auto"/>
                <w:right w:val="none" w:sz="0" w:space="0" w:color="auto"/>
              </w:divBdr>
            </w:div>
            <w:div w:id="1624075379">
              <w:marLeft w:val="0"/>
              <w:marRight w:val="0"/>
              <w:marTop w:val="0"/>
              <w:marBottom w:val="0"/>
              <w:divBdr>
                <w:top w:val="none" w:sz="0" w:space="0" w:color="auto"/>
                <w:left w:val="none" w:sz="0" w:space="0" w:color="auto"/>
                <w:bottom w:val="none" w:sz="0" w:space="0" w:color="auto"/>
                <w:right w:val="none" w:sz="0" w:space="0" w:color="auto"/>
              </w:divBdr>
            </w:div>
            <w:div w:id="609093269">
              <w:marLeft w:val="0"/>
              <w:marRight w:val="0"/>
              <w:marTop w:val="0"/>
              <w:marBottom w:val="0"/>
              <w:divBdr>
                <w:top w:val="none" w:sz="0" w:space="0" w:color="auto"/>
                <w:left w:val="none" w:sz="0" w:space="0" w:color="auto"/>
                <w:bottom w:val="none" w:sz="0" w:space="0" w:color="auto"/>
                <w:right w:val="none" w:sz="0" w:space="0" w:color="auto"/>
              </w:divBdr>
            </w:div>
            <w:div w:id="487404247">
              <w:marLeft w:val="0"/>
              <w:marRight w:val="0"/>
              <w:marTop w:val="0"/>
              <w:marBottom w:val="0"/>
              <w:divBdr>
                <w:top w:val="none" w:sz="0" w:space="0" w:color="auto"/>
                <w:left w:val="none" w:sz="0" w:space="0" w:color="auto"/>
                <w:bottom w:val="none" w:sz="0" w:space="0" w:color="auto"/>
                <w:right w:val="none" w:sz="0" w:space="0" w:color="auto"/>
              </w:divBdr>
            </w:div>
            <w:div w:id="1895698535">
              <w:marLeft w:val="0"/>
              <w:marRight w:val="0"/>
              <w:marTop w:val="0"/>
              <w:marBottom w:val="0"/>
              <w:divBdr>
                <w:top w:val="none" w:sz="0" w:space="0" w:color="auto"/>
                <w:left w:val="none" w:sz="0" w:space="0" w:color="auto"/>
                <w:bottom w:val="none" w:sz="0" w:space="0" w:color="auto"/>
                <w:right w:val="none" w:sz="0" w:space="0" w:color="auto"/>
              </w:divBdr>
            </w:div>
            <w:div w:id="1581670338">
              <w:marLeft w:val="0"/>
              <w:marRight w:val="0"/>
              <w:marTop w:val="0"/>
              <w:marBottom w:val="0"/>
              <w:divBdr>
                <w:top w:val="none" w:sz="0" w:space="0" w:color="auto"/>
                <w:left w:val="none" w:sz="0" w:space="0" w:color="auto"/>
                <w:bottom w:val="none" w:sz="0" w:space="0" w:color="auto"/>
                <w:right w:val="none" w:sz="0" w:space="0" w:color="auto"/>
              </w:divBdr>
            </w:div>
            <w:div w:id="1294363173">
              <w:marLeft w:val="0"/>
              <w:marRight w:val="0"/>
              <w:marTop w:val="0"/>
              <w:marBottom w:val="0"/>
              <w:divBdr>
                <w:top w:val="none" w:sz="0" w:space="0" w:color="auto"/>
                <w:left w:val="none" w:sz="0" w:space="0" w:color="auto"/>
                <w:bottom w:val="none" w:sz="0" w:space="0" w:color="auto"/>
                <w:right w:val="none" w:sz="0" w:space="0" w:color="auto"/>
              </w:divBdr>
            </w:div>
            <w:div w:id="751705616">
              <w:marLeft w:val="0"/>
              <w:marRight w:val="0"/>
              <w:marTop w:val="0"/>
              <w:marBottom w:val="0"/>
              <w:divBdr>
                <w:top w:val="none" w:sz="0" w:space="0" w:color="auto"/>
                <w:left w:val="none" w:sz="0" w:space="0" w:color="auto"/>
                <w:bottom w:val="none" w:sz="0" w:space="0" w:color="auto"/>
                <w:right w:val="none" w:sz="0" w:space="0" w:color="auto"/>
              </w:divBdr>
            </w:div>
            <w:div w:id="1440298563">
              <w:marLeft w:val="0"/>
              <w:marRight w:val="0"/>
              <w:marTop w:val="0"/>
              <w:marBottom w:val="0"/>
              <w:divBdr>
                <w:top w:val="none" w:sz="0" w:space="0" w:color="auto"/>
                <w:left w:val="none" w:sz="0" w:space="0" w:color="auto"/>
                <w:bottom w:val="none" w:sz="0" w:space="0" w:color="auto"/>
                <w:right w:val="none" w:sz="0" w:space="0" w:color="auto"/>
              </w:divBdr>
            </w:div>
            <w:div w:id="903374216">
              <w:marLeft w:val="0"/>
              <w:marRight w:val="0"/>
              <w:marTop w:val="0"/>
              <w:marBottom w:val="0"/>
              <w:divBdr>
                <w:top w:val="none" w:sz="0" w:space="0" w:color="auto"/>
                <w:left w:val="none" w:sz="0" w:space="0" w:color="auto"/>
                <w:bottom w:val="none" w:sz="0" w:space="0" w:color="auto"/>
                <w:right w:val="none" w:sz="0" w:space="0" w:color="auto"/>
              </w:divBdr>
            </w:div>
            <w:div w:id="878126384">
              <w:marLeft w:val="0"/>
              <w:marRight w:val="0"/>
              <w:marTop w:val="0"/>
              <w:marBottom w:val="0"/>
              <w:divBdr>
                <w:top w:val="none" w:sz="0" w:space="0" w:color="auto"/>
                <w:left w:val="none" w:sz="0" w:space="0" w:color="auto"/>
                <w:bottom w:val="none" w:sz="0" w:space="0" w:color="auto"/>
                <w:right w:val="none" w:sz="0" w:space="0" w:color="auto"/>
              </w:divBdr>
            </w:div>
            <w:div w:id="790589111">
              <w:marLeft w:val="0"/>
              <w:marRight w:val="0"/>
              <w:marTop w:val="0"/>
              <w:marBottom w:val="0"/>
              <w:divBdr>
                <w:top w:val="none" w:sz="0" w:space="0" w:color="auto"/>
                <w:left w:val="none" w:sz="0" w:space="0" w:color="auto"/>
                <w:bottom w:val="none" w:sz="0" w:space="0" w:color="auto"/>
                <w:right w:val="none" w:sz="0" w:space="0" w:color="auto"/>
              </w:divBdr>
            </w:div>
            <w:div w:id="499590043">
              <w:marLeft w:val="0"/>
              <w:marRight w:val="0"/>
              <w:marTop w:val="0"/>
              <w:marBottom w:val="0"/>
              <w:divBdr>
                <w:top w:val="none" w:sz="0" w:space="0" w:color="auto"/>
                <w:left w:val="none" w:sz="0" w:space="0" w:color="auto"/>
                <w:bottom w:val="none" w:sz="0" w:space="0" w:color="auto"/>
                <w:right w:val="none" w:sz="0" w:space="0" w:color="auto"/>
              </w:divBdr>
            </w:div>
            <w:div w:id="2023631123">
              <w:marLeft w:val="0"/>
              <w:marRight w:val="0"/>
              <w:marTop w:val="0"/>
              <w:marBottom w:val="0"/>
              <w:divBdr>
                <w:top w:val="none" w:sz="0" w:space="0" w:color="auto"/>
                <w:left w:val="none" w:sz="0" w:space="0" w:color="auto"/>
                <w:bottom w:val="none" w:sz="0" w:space="0" w:color="auto"/>
                <w:right w:val="none" w:sz="0" w:space="0" w:color="auto"/>
              </w:divBdr>
            </w:div>
            <w:div w:id="1267613396">
              <w:marLeft w:val="0"/>
              <w:marRight w:val="0"/>
              <w:marTop w:val="0"/>
              <w:marBottom w:val="0"/>
              <w:divBdr>
                <w:top w:val="none" w:sz="0" w:space="0" w:color="auto"/>
                <w:left w:val="none" w:sz="0" w:space="0" w:color="auto"/>
                <w:bottom w:val="none" w:sz="0" w:space="0" w:color="auto"/>
                <w:right w:val="none" w:sz="0" w:space="0" w:color="auto"/>
              </w:divBdr>
            </w:div>
            <w:div w:id="1849710721">
              <w:marLeft w:val="0"/>
              <w:marRight w:val="0"/>
              <w:marTop w:val="0"/>
              <w:marBottom w:val="0"/>
              <w:divBdr>
                <w:top w:val="none" w:sz="0" w:space="0" w:color="auto"/>
                <w:left w:val="none" w:sz="0" w:space="0" w:color="auto"/>
                <w:bottom w:val="none" w:sz="0" w:space="0" w:color="auto"/>
                <w:right w:val="none" w:sz="0" w:space="0" w:color="auto"/>
              </w:divBdr>
            </w:div>
            <w:div w:id="1733037928">
              <w:marLeft w:val="0"/>
              <w:marRight w:val="0"/>
              <w:marTop w:val="0"/>
              <w:marBottom w:val="0"/>
              <w:divBdr>
                <w:top w:val="none" w:sz="0" w:space="0" w:color="auto"/>
                <w:left w:val="none" w:sz="0" w:space="0" w:color="auto"/>
                <w:bottom w:val="none" w:sz="0" w:space="0" w:color="auto"/>
                <w:right w:val="none" w:sz="0" w:space="0" w:color="auto"/>
              </w:divBdr>
            </w:div>
            <w:div w:id="357853566">
              <w:marLeft w:val="0"/>
              <w:marRight w:val="0"/>
              <w:marTop w:val="0"/>
              <w:marBottom w:val="0"/>
              <w:divBdr>
                <w:top w:val="none" w:sz="0" w:space="0" w:color="auto"/>
                <w:left w:val="none" w:sz="0" w:space="0" w:color="auto"/>
                <w:bottom w:val="none" w:sz="0" w:space="0" w:color="auto"/>
                <w:right w:val="none" w:sz="0" w:space="0" w:color="auto"/>
              </w:divBdr>
            </w:div>
            <w:div w:id="536553838">
              <w:marLeft w:val="0"/>
              <w:marRight w:val="0"/>
              <w:marTop w:val="0"/>
              <w:marBottom w:val="0"/>
              <w:divBdr>
                <w:top w:val="none" w:sz="0" w:space="0" w:color="auto"/>
                <w:left w:val="none" w:sz="0" w:space="0" w:color="auto"/>
                <w:bottom w:val="none" w:sz="0" w:space="0" w:color="auto"/>
                <w:right w:val="none" w:sz="0" w:space="0" w:color="auto"/>
              </w:divBdr>
            </w:div>
            <w:div w:id="1890190144">
              <w:marLeft w:val="0"/>
              <w:marRight w:val="0"/>
              <w:marTop w:val="0"/>
              <w:marBottom w:val="0"/>
              <w:divBdr>
                <w:top w:val="none" w:sz="0" w:space="0" w:color="auto"/>
                <w:left w:val="none" w:sz="0" w:space="0" w:color="auto"/>
                <w:bottom w:val="none" w:sz="0" w:space="0" w:color="auto"/>
                <w:right w:val="none" w:sz="0" w:space="0" w:color="auto"/>
              </w:divBdr>
            </w:div>
            <w:div w:id="631254720">
              <w:marLeft w:val="0"/>
              <w:marRight w:val="0"/>
              <w:marTop w:val="0"/>
              <w:marBottom w:val="0"/>
              <w:divBdr>
                <w:top w:val="none" w:sz="0" w:space="0" w:color="auto"/>
                <w:left w:val="none" w:sz="0" w:space="0" w:color="auto"/>
                <w:bottom w:val="none" w:sz="0" w:space="0" w:color="auto"/>
                <w:right w:val="none" w:sz="0" w:space="0" w:color="auto"/>
              </w:divBdr>
            </w:div>
            <w:div w:id="577252623">
              <w:marLeft w:val="0"/>
              <w:marRight w:val="0"/>
              <w:marTop w:val="0"/>
              <w:marBottom w:val="0"/>
              <w:divBdr>
                <w:top w:val="none" w:sz="0" w:space="0" w:color="auto"/>
                <w:left w:val="none" w:sz="0" w:space="0" w:color="auto"/>
                <w:bottom w:val="none" w:sz="0" w:space="0" w:color="auto"/>
                <w:right w:val="none" w:sz="0" w:space="0" w:color="auto"/>
              </w:divBdr>
            </w:div>
            <w:div w:id="552469333">
              <w:marLeft w:val="0"/>
              <w:marRight w:val="0"/>
              <w:marTop w:val="0"/>
              <w:marBottom w:val="0"/>
              <w:divBdr>
                <w:top w:val="none" w:sz="0" w:space="0" w:color="auto"/>
                <w:left w:val="none" w:sz="0" w:space="0" w:color="auto"/>
                <w:bottom w:val="none" w:sz="0" w:space="0" w:color="auto"/>
                <w:right w:val="none" w:sz="0" w:space="0" w:color="auto"/>
              </w:divBdr>
            </w:div>
            <w:div w:id="1718160250">
              <w:marLeft w:val="0"/>
              <w:marRight w:val="0"/>
              <w:marTop w:val="0"/>
              <w:marBottom w:val="0"/>
              <w:divBdr>
                <w:top w:val="none" w:sz="0" w:space="0" w:color="auto"/>
                <w:left w:val="none" w:sz="0" w:space="0" w:color="auto"/>
                <w:bottom w:val="none" w:sz="0" w:space="0" w:color="auto"/>
                <w:right w:val="none" w:sz="0" w:space="0" w:color="auto"/>
              </w:divBdr>
            </w:div>
            <w:div w:id="1110667040">
              <w:marLeft w:val="0"/>
              <w:marRight w:val="0"/>
              <w:marTop w:val="0"/>
              <w:marBottom w:val="0"/>
              <w:divBdr>
                <w:top w:val="none" w:sz="0" w:space="0" w:color="auto"/>
                <w:left w:val="none" w:sz="0" w:space="0" w:color="auto"/>
                <w:bottom w:val="none" w:sz="0" w:space="0" w:color="auto"/>
                <w:right w:val="none" w:sz="0" w:space="0" w:color="auto"/>
              </w:divBdr>
            </w:div>
            <w:div w:id="1450974712">
              <w:marLeft w:val="0"/>
              <w:marRight w:val="0"/>
              <w:marTop w:val="0"/>
              <w:marBottom w:val="0"/>
              <w:divBdr>
                <w:top w:val="none" w:sz="0" w:space="0" w:color="auto"/>
                <w:left w:val="none" w:sz="0" w:space="0" w:color="auto"/>
                <w:bottom w:val="none" w:sz="0" w:space="0" w:color="auto"/>
                <w:right w:val="none" w:sz="0" w:space="0" w:color="auto"/>
              </w:divBdr>
            </w:div>
            <w:div w:id="824443066">
              <w:marLeft w:val="0"/>
              <w:marRight w:val="0"/>
              <w:marTop w:val="0"/>
              <w:marBottom w:val="0"/>
              <w:divBdr>
                <w:top w:val="none" w:sz="0" w:space="0" w:color="auto"/>
                <w:left w:val="none" w:sz="0" w:space="0" w:color="auto"/>
                <w:bottom w:val="none" w:sz="0" w:space="0" w:color="auto"/>
                <w:right w:val="none" w:sz="0" w:space="0" w:color="auto"/>
              </w:divBdr>
            </w:div>
            <w:div w:id="2013216484">
              <w:marLeft w:val="0"/>
              <w:marRight w:val="0"/>
              <w:marTop w:val="0"/>
              <w:marBottom w:val="0"/>
              <w:divBdr>
                <w:top w:val="none" w:sz="0" w:space="0" w:color="auto"/>
                <w:left w:val="none" w:sz="0" w:space="0" w:color="auto"/>
                <w:bottom w:val="none" w:sz="0" w:space="0" w:color="auto"/>
                <w:right w:val="none" w:sz="0" w:space="0" w:color="auto"/>
              </w:divBdr>
            </w:div>
            <w:div w:id="1336107397">
              <w:marLeft w:val="0"/>
              <w:marRight w:val="0"/>
              <w:marTop w:val="0"/>
              <w:marBottom w:val="0"/>
              <w:divBdr>
                <w:top w:val="none" w:sz="0" w:space="0" w:color="auto"/>
                <w:left w:val="none" w:sz="0" w:space="0" w:color="auto"/>
                <w:bottom w:val="none" w:sz="0" w:space="0" w:color="auto"/>
                <w:right w:val="none" w:sz="0" w:space="0" w:color="auto"/>
              </w:divBdr>
            </w:div>
            <w:div w:id="1653025664">
              <w:marLeft w:val="0"/>
              <w:marRight w:val="0"/>
              <w:marTop w:val="0"/>
              <w:marBottom w:val="0"/>
              <w:divBdr>
                <w:top w:val="none" w:sz="0" w:space="0" w:color="auto"/>
                <w:left w:val="none" w:sz="0" w:space="0" w:color="auto"/>
                <w:bottom w:val="none" w:sz="0" w:space="0" w:color="auto"/>
                <w:right w:val="none" w:sz="0" w:space="0" w:color="auto"/>
              </w:divBdr>
            </w:div>
            <w:div w:id="1908346837">
              <w:marLeft w:val="0"/>
              <w:marRight w:val="0"/>
              <w:marTop w:val="0"/>
              <w:marBottom w:val="0"/>
              <w:divBdr>
                <w:top w:val="none" w:sz="0" w:space="0" w:color="auto"/>
                <w:left w:val="none" w:sz="0" w:space="0" w:color="auto"/>
                <w:bottom w:val="none" w:sz="0" w:space="0" w:color="auto"/>
                <w:right w:val="none" w:sz="0" w:space="0" w:color="auto"/>
              </w:divBdr>
            </w:div>
            <w:div w:id="210973991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90004940">
              <w:marLeft w:val="0"/>
              <w:marRight w:val="0"/>
              <w:marTop w:val="0"/>
              <w:marBottom w:val="0"/>
              <w:divBdr>
                <w:top w:val="none" w:sz="0" w:space="0" w:color="auto"/>
                <w:left w:val="none" w:sz="0" w:space="0" w:color="auto"/>
                <w:bottom w:val="none" w:sz="0" w:space="0" w:color="auto"/>
                <w:right w:val="none" w:sz="0" w:space="0" w:color="auto"/>
              </w:divBdr>
            </w:div>
            <w:div w:id="1865174297">
              <w:marLeft w:val="0"/>
              <w:marRight w:val="0"/>
              <w:marTop w:val="0"/>
              <w:marBottom w:val="0"/>
              <w:divBdr>
                <w:top w:val="none" w:sz="0" w:space="0" w:color="auto"/>
                <w:left w:val="none" w:sz="0" w:space="0" w:color="auto"/>
                <w:bottom w:val="none" w:sz="0" w:space="0" w:color="auto"/>
                <w:right w:val="none" w:sz="0" w:space="0" w:color="auto"/>
              </w:divBdr>
            </w:div>
            <w:div w:id="1215386908">
              <w:marLeft w:val="0"/>
              <w:marRight w:val="0"/>
              <w:marTop w:val="0"/>
              <w:marBottom w:val="0"/>
              <w:divBdr>
                <w:top w:val="none" w:sz="0" w:space="0" w:color="auto"/>
                <w:left w:val="none" w:sz="0" w:space="0" w:color="auto"/>
                <w:bottom w:val="none" w:sz="0" w:space="0" w:color="auto"/>
                <w:right w:val="none" w:sz="0" w:space="0" w:color="auto"/>
              </w:divBdr>
            </w:div>
            <w:div w:id="831484296">
              <w:marLeft w:val="0"/>
              <w:marRight w:val="0"/>
              <w:marTop w:val="0"/>
              <w:marBottom w:val="0"/>
              <w:divBdr>
                <w:top w:val="none" w:sz="0" w:space="0" w:color="auto"/>
                <w:left w:val="none" w:sz="0" w:space="0" w:color="auto"/>
                <w:bottom w:val="none" w:sz="0" w:space="0" w:color="auto"/>
                <w:right w:val="none" w:sz="0" w:space="0" w:color="auto"/>
              </w:divBdr>
            </w:div>
            <w:div w:id="238565931">
              <w:marLeft w:val="0"/>
              <w:marRight w:val="0"/>
              <w:marTop w:val="0"/>
              <w:marBottom w:val="0"/>
              <w:divBdr>
                <w:top w:val="none" w:sz="0" w:space="0" w:color="auto"/>
                <w:left w:val="none" w:sz="0" w:space="0" w:color="auto"/>
                <w:bottom w:val="none" w:sz="0" w:space="0" w:color="auto"/>
                <w:right w:val="none" w:sz="0" w:space="0" w:color="auto"/>
              </w:divBdr>
            </w:div>
            <w:div w:id="173737661">
              <w:marLeft w:val="0"/>
              <w:marRight w:val="0"/>
              <w:marTop w:val="0"/>
              <w:marBottom w:val="0"/>
              <w:divBdr>
                <w:top w:val="none" w:sz="0" w:space="0" w:color="auto"/>
                <w:left w:val="none" w:sz="0" w:space="0" w:color="auto"/>
                <w:bottom w:val="none" w:sz="0" w:space="0" w:color="auto"/>
                <w:right w:val="none" w:sz="0" w:space="0" w:color="auto"/>
              </w:divBdr>
            </w:div>
            <w:div w:id="79766169">
              <w:marLeft w:val="0"/>
              <w:marRight w:val="0"/>
              <w:marTop w:val="0"/>
              <w:marBottom w:val="0"/>
              <w:divBdr>
                <w:top w:val="none" w:sz="0" w:space="0" w:color="auto"/>
                <w:left w:val="none" w:sz="0" w:space="0" w:color="auto"/>
                <w:bottom w:val="none" w:sz="0" w:space="0" w:color="auto"/>
                <w:right w:val="none" w:sz="0" w:space="0" w:color="auto"/>
              </w:divBdr>
            </w:div>
            <w:div w:id="1582792631">
              <w:marLeft w:val="0"/>
              <w:marRight w:val="0"/>
              <w:marTop w:val="0"/>
              <w:marBottom w:val="0"/>
              <w:divBdr>
                <w:top w:val="none" w:sz="0" w:space="0" w:color="auto"/>
                <w:left w:val="none" w:sz="0" w:space="0" w:color="auto"/>
                <w:bottom w:val="none" w:sz="0" w:space="0" w:color="auto"/>
                <w:right w:val="none" w:sz="0" w:space="0" w:color="auto"/>
              </w:divBdr>
            </w:div>
            <w:div w:id="854810828">
              <w:marLeft w:val="0"/>
              <w:marRight w:val="0"/>
              <w:marTop w:val="0"/>
              <w:marBottom w:val="0"/>
              <w:divBdr>
                <w:top w:val="none" w:sz="0" w:space="0" w:color="auto"/>
                <w:left w:val="none" w:sz="0" w:space="0" w:color="auto"/>
                <w:bottom w:val="none" w:sz="0" w:space="0" w:color="auto"/>
                <w:right w:val="none" w:sz="0" w:space="0" w:color="auto"/>
              </w:divBdr>
            </w:div>
            <w:div w:id="698504052">
              <w:marLeft w:val="0"/>
              <w:marRight w:val="0"/>
              <w:marTop w:val="0"/>
              <w:marBottom w:val="0"/>
              <w:divBdr>
                <w:top w:val="none" w:sz="0" w:space="0" w:color="auto"/>
                <w:left w:val="none" w:sz="0" w:space="0" w:color="auto"/>
                <w:bottom w:val="none" w:sz="0" w:space="0" w:color="auto"/>
                <w:right w:val="none" w:sz="0" w:space="0" w:color="auto"/>
              </w:divBdr>
            </w:div>
            <w:div w:id="538516885">
              <w:marLeft w:val="0"/>
              <w:marRight w:val="0"/>
              <w:marTop w:val="0"/>
              <w:marBottom w:val="0"/>
              <w:divBdr>
                <w:top w:val="none" w:sz="0" w:space="0" w:color="auto"/>
                <w:left w:val="none" w:sz="0" w:space="0" w:color="auto"/>
                <w:bottom w:val="none" w:sz="0" w:space="0" w:color="auto"/>
                <w:right w:val="none" w:sz="0" w:space="0" w:color="auto"/>
              </w:divBdr>
            </w:div>
            <w:div w:id="1524630963">
              <w:marLeft w:val="0"/>
              <w:marRight w:val="0"/>
              <w:marTop w:val="0"/>
              <w:marBottom w:val="0"/>
              <w:divBdr>
                <w:top w:val="none" w:sz="0" w:space="0" w:color="auto"/>
                <w:left w:val="none" w:sz="0" w:space="0" w:color="auto"/>
                <w:bottom w:val="none" w:sz="0" w:space="0" w:color="auto"/>
                <w:right w:val="none" w:sz="0" w:space="0" w:color="auto"/>
              </w:divBdr>
            </w:div>
            <w:div w:id="664283781">
              <w:marLeft w:val="0"/>
              <w:marRight w:val="0"/>
              <w:marTop w:val="0"/>
              <w:marBottom w:val="0"/>
              <w:divBdr>
                <w:top w:val="none" w:sz="0" w:space="0" w:color="auto"/>
                <w:left w:val="none" w:sz="0" w:space="0" w:color="auto"/>
                <w:bottom w:val="none" w:sz="0" w:space="0" w:color="auto"/>
                <w:right w:val="none" w:sz="0" w:space="0" w:color="auto"/>
              </w:divBdr>
            </w:div>
            <w:div w:id="1171599050">
              <w:marLeft w:val="0"/>
              <w:marRight w:val="0"/>
              <w:marTop w:val="0"/>
              <w:marBottom w:val="0"/>
              <w:divBdr>
                <w:top w:val="none" w:sz="0" w:space="0" w:color="auto"/>
                <w:left w:val="none" w:sz="0" w:space="0" w:color="auto"/>
                <w:bottom w:val="none" w:sz="0" w:space="0" w:color="auto"/>
                <w:right w:val="none" w:sz="0" w:space="0" w:color="auto"/>
              </w:divBdr>
            </w:div>
            <w:div w:id="326329835">
              <w:marLeft w:val="0"/>
              <w:marRight w:val="0"/>
              <w:marTop w:val="0"/>
              <w:marBottom w:val="0"/>
              <w:divBdr>
                <w:top w:val="none" w:sz="0" w:space="0" w:color="auto"/>
                <w:left w:val="none" w:sz="0" w:space="0" w:color="auto"/>
                <w:bottom w:val="none" w:sz="0" w:space="0" w:color="auto"/>
                <w:right w:val="none" w:sz="0" w:space="0" w:color="auto"/>
              </w:divBdr>
            </w:div>
            <w:div w:id="2104837570">
              <w:marLeft w:val="0"/>
              <w:marRight w:val="0"/>
              <w:marTop w:val="0"/>
              <w:marBottom w:val="0"/>
              <w:divBdr>
                <w:top w:val="none" w:sz="0" w:space="0" w:color="auto"/>
                <w:left w:val="none" w:sz="0" w:space="0" w:color="auto"/>
                <w:bottom w:val="none" w:sz="0" w:space="0" w:color="auto"/>
                <w:right w:val="none" w:sz="0" w:space="0" w:color="auto"/>
              </w:divBdr>
            </w:div>
            <w:div w:id="894004068">
              <w:marLeft w:val="0"/>
              <w:marRight w:val="0"/>
              <w:marTop w:val="0"/>
              <w:marBottom w:val="0"/>
              <w:divBdr>
                <w:top w:val="none" w:sz="0" w:space="0" w:color="auto"/>
                <w:left w:val="none" w:sz="0" w:space="0" w:color="auto"/>
                <w:bottom w:val="none" w:sz="0" w:space="0" w:color="auto"/>
                <w:right w:val="none" w:sz="0" w:space="0" w:color="auto"/>
              </w:divBdr>
            </w:div>
            <w:div w:id="276912928">
              <w:marLeft w:val="0"/>
              <w:marRight w:val="0"/>
              <w:marTop w:val="0"/>
              <w:marBottom w:val="0"/>
              <w:divBdr>
                <w:top w:val="none" w:sz="0" w:space="0" w:color="auto"/>
                <w:left w:val="none" w:sz="0" w:space="0" w:color="auto"/>
                <w:bottom w:val="none" w:sz="0" w:space="0" w:color="auto"/>
                <w:right w:val="none" w:sz="0" w:space="0" w:color="auto"/>
              </w:divBdr>
            </w:div>
            <w:div w:id="104930573">
              <w:marLeft w:val="0"/>
              <w:marRight w:val="0"/>
              <w:marTop w:val="0"/>
              <w:marBottom w:val="0"/>
              <w:divBdr>
                <w:top w:val="none" w:sz="0" w:space="0" w:color="auto"/>
                <w:left w:val="none" w:sz="0" w:space="0" w:color="auto"/>
                <w:bottom w:val="none" w:sz="0" w:space="0" w:color="auto"/>
                <w:right w:val="none" w:sz="0" w:space="0" w:color="auto"/>
              </w:divBdr>
            </w:div>
            <w:div w:id="450631718">
              <w:marLeft w:val="0"/>
              <w:marRight w:val="0"/>
              <w:marTop w:val="0"/>
              <w:marBottom w:val="0"/>
              <w:divBdr>
                <w:top w:val="none" w:sz="0" w:space="0" w:color="auto"/>
                <w:left w:val="none" w:sz="0" w:space="0" w:color="auto"/>
                <w:bottom w:val="none" w:sz="0" w:space="0" w:color="auto"/>
                <w:right w:val="none" w:sz="0" w:space="0" w:color="auto"/>
              </w:divBdr>
            </w:div>
            <w:div w:id="2057702674">
              <w:marLeft w:val="0"/>
              <w:marRight w:val="0"/>
              <w:marTop w:val="0"/>
              <w:marBottom w:val="0"/>
              <w:divBdr>
                <w:top w:val="none" w:sz="0" w:space="0" w:color="auto"/>
                <w:left w:val="none" w:sz="0" w:space="0" w:color="auto"/>
                <w:bottom w:val="none" w:sz="0" w:space="0" w:color="auto"/>
                <w:right w:val="none" w:sz="0" w:space="0" w:color="auto"/>
              </w:divBdr>
            </w:div>
            <w:div w:id="44332373">
              <w:marLeft w:val="0"/>
              <w:marRight w:val="0"/>
              <w:marTop w:val="0"/>
              <w:marBottom w:val="0"/>
              <w:divBdr>
                <w:top w:val="none" w:sz="0" w:space="0" w:color="auto"/>
                <w:left w:val="none" w:sz="0" w:space="0" w:color="auto"/>
                <w:bottom w:val="none" w:sz="0" w:space="0" w:color="auto"/>
                <w:right w:val="none" w:sz="0" w:space="0" w:color="auto"/>
              </w:divBdr>
            </w:div>
            <w:div w:id="1989093607">
              <w:marLeft w:val="0"/>
              <w:marRight w:val="0"/>
              <w:marTop w:val="0"/>
              <w:marBottom w:val="0"/>
              <w:divBdr>
                <w:top w:val="none" w:sz="0" w:space="0" w:color="auto"/>
                <w:left w:val="none" w:sz="0" w:space="0" w:color="auto"/>
                <w:bottom w:val="none" w:sz="0" w:space="0" w:color="auto"/>
                <w:right w:val="none" w:sz="0" w:space="0" w:color="auto"/>
              </w:divBdr>
            </w:div>
            <w:div w:id="808937890">
              <w:marLeft w:val="0"/>
              <w:marRight w:val="0"/>
              <w:marTop w:val="0"/>
              <w:marBottom w:val="0"/>
              <w:divBdr>
                <w:top w:val="none" w:sz="0" w:space="0" w:color="auto"/>
                <w:left w:val="none" w:sz="0" w:space="0" w:color="auto"/>
                <w:bottom w:val="none" w:sz="0" w:space="0" w:color="auto"/>
                <w:right w:val="none" w:sz="0" w:space="0" w:color="auto"/>
              </w:divBdr>
            </w:div>
            <w:div w:id="238029048">
              <w:marLeft w:val="0"/>
              <w:marRight w:val="0"/>
              <w:marTop w:val="0"/>
              <w:marBottom w:val="0"/>
              <w:divBdr>
                <w:top w:val="none" w:sz="0" w:space="0" w:color="auto"/>
                <w:left w:val="none" w:sz="0" w:space="0" w:color="auto"/>
                <w:bottom w:val="none" w:sz="0" w:space="0" w:color="auto"/>
                <w:right w:val="none" w:sz="0" w:space="0" w:color="auto"/>
              </w:divBdr>
            </w:div>
            <w:div w:id="693264898">
              <w:marLeft w:val="0"/>
              <w:marRight w:val="0"/>
              <w:marTop w:val="0"/>
              <w:marBottom w:val="0"/>
              <w:divBdr>
                <w:top w:val="none" w:sz="0" w:space="0" w:color="auto"/>
                <w:left w:val="none" w:sz="0" w:space="0" w:color="auto"/>
                <w:bottom w:val="none" w:sz="0" w:space="0" w:color="auto"/>
                <w:right w:val="none" w:sz="0" w:space="0" w:color="auto"/>
              </w:divBdr>
            </w:div>
            <w:div w:id="45877625">
              <w:marLeft w:val="0"/>
              <w:marRight w:val="0"/>
              <w:marTop w:val="0"/>
              <w:marBottom w:val="0"/>
              <w:divBdr>
                <w:top w:val="none" w:sz="0" w:space="0" w:color="auto"/>
                <w:left w:val="none" w:sz="0" w:space="0" w:color="auto"/>
                <w:bottom w:val="none" w:sz="0" w:space="0" w:color="auto"/>
                <w:right w:val="none" w:sz="0" w:space="0" w:color="auto"/>
              </w:divBdr>
            </w:div>
            <w:div w:id="2102875565">
              <w:marLeft w:val="0"/>
              <w:marRight w:val="0"/>
              <w:marTop w:val="0"/>
              <w:marBottom w:val="0"/>
              <w:divBdr>
                <w:top w:val="none" w:sz="0" w:space="0" w:color="auto"/>
                <w:left w:val="none" w:sz="0" w:space="0" w:color="auto"/>
                <w:bottom w:val="none" w:sz="0" w:space="0" w:color="auto"/>
                <w:right w:val="none" w:sz="0" w:space="0" w:color="auto"/>
              </w:divBdr>
            </w:div>
            <w:div w:id="1938052150">
              <w:marLeft w:val="0"/>
              <w:marRight w:val="0"/>
              <w:marTop w:val="0"/>
              <w:marBottom w:val="0"/>
              <w:divBdr>
                <w:top w:val="none" w:sz="0" w:space="0" w:color="auto"/>
                <w:left w:val="none" w:sz="0" w:space="0" w:color="auto"/>
                <w:bottom w:val="none" w:sz="0" w:space="0" w:color="auto"/>
                <w:right w:val="none" w:sz="0" w:space="0" w:color="auto"/>
              </w:divBdr>
            </w:div>
            <w:div w:id="890573361">
              <w:marLeft w:val="0"/>
              <w:marRight w:val="0"/>
              <w:marTop w:val="0"/>
              <w:marBottom w:val="0"/>
              <w:divBdr>
                <w:top w:val="none" w:sz="0" w:space="0" w:color="auto"/>
                <w:left w:val="none" w:sz="0" w:space="0" w:color="auto"/>
                <w:bottom w:val="none" w:sz="0" w:space="0" w:color="auto"/>
                <w:right w:val="none" w:sz="0" w:space="0" w:color="auto"/>
              </w:divBdr>
            </w:div>
            <w:div w:id="1852716897">
              <w:marLeft w:val="0"/>
              <w:marRight w:val="0"/>
              <w:marTop w:val="0"/>
              <w:marBottom w:val="0"/>
              <w:divBdr>
                <w:top w:val="none" w:sz="0" w:space="0" w:color="auto"/>
                <w:left w:val="none" w:sz="0" w:space="0" w:color="auto"/>
                <w:bottom w:val="none" w:sz="0" w:space="0" w:color="auto"/>
                <w:right w:val="none" w:sz="0" w:space="0" w:color="auto"/>
              </w:divBdr>
            </w:div>
            <w:div w:id="416446163">
              <w:marLeft w:val="0"/>
              <w:marRight w:val="0"/>
              <w:marTop w:val="0"/>
              <w:marBottom w:val="0"/>
              <w:divBdr>
                <w:top w:val="none" w:sz="0" w:space="0" w:color="auto"/>
                <w:left w:val="none" w:sz="0" w:space="0" w:color="auto"/>
                <w:bottom w:val="none" w:sz="0" w:space="0" w:color="auto"/>
                <w:right w:val="none" w:sz="0" w:space="0" w:color="auto"/>
              </w:divBdr>
            </w:div>
            <w:div w:id="658047253">
              <w:marLeft w:val="0"/>
              <w:marRight w:val="0"/>
              <w:marTop w:val="0"/>
              <w:marBottom w:val="0"/>
              <w:divBdr>
                <w:top w:val="none" w:sz="0" w:space="0" w:color="auto"/>
                <w:left w:val="none" w:sz="0" w:space="0" w:color="auto"/>
                <w:bottom w:val="none" w:sz="0" w:space="0" w:color="auto"/>
                <w:right w:val="none" w:sz="0" w:space="0" w:color="auto"/>
              </w:divBdr>
            </w:div>
            <w:div w:id="53698762">
              <w:marLeft w:val="0"/>
              <w:marRight w:val="0"/>
              <w:marTop w:val="0"/>
              <w:marBottom w:val="0"/>
              <w:divBdr>
                <w:top w:val="none" w:sz="0" w:space="0" w:color="auto"/>
                <w:left w:val="none" w:sz="0" w:space="0" w:color="auto"/>
                <w:bottom w:val="none" w:sz="0" w:space="0" w:color="auto"/>
                <w:right w:val="none" w:sz="0" w:space="0" w:color="auto"/>
              </w:divBdr>
            </w:div>
            <w:div w:id="1113598594">
              <w:marLeft w:val="0"/>
              <w:marRight w:val="0"/>
              <w:marTop w:val="0"/>
              <w:marBottom w:val="0"/>
              <w:divBdr>
                <w:top w:val="none" w:sz="0" w:space="0" w:color="auto"/>
                <w:left w:val="none" w:sz="0" w:space="0" w:color="auto"/>
                <w:bottom w:val="none" w:sz="0" w:space="0" w:color="auto"/>
                <w:right w:val="none" w:sz="0" w:space="0" w:color="auto"/>
              </w:divBdr>
            </w:div>
            <w:div w:id="1394308713">
              <w:marLeft w:val="0"/>
              <w:marRight w:val="0"/>
              <w:marTop w:val="0"/>
              <w:marBottom w:val="0"/>
              <w:divBdr>
                <w:top w:val="none" w:sz="0" w:space="0" w:color="auto"/>
                <w:left w:val="none" w:sz="0" w:space="0" w:color="auto"/>
                <w:bottom w:val="none" w:sz="0" w:space="0" w:color="auto"/>
                <w:right w:val="none" w:sz="0" w:space="0" w:color="auto"/>
              </w:divBdr>
            </w:div>
            <w:div w:id="1057322742">
              <w:marLeft w:val="0"/>
              <w:marRight w:val="0"/>
              <w:marTop w:val="0"/>
              <w:marBottom w:val="0"/>
              <w:divBdr>
                <w:top w:val="none" w:sz="0" w:space="0" w:color="auto"/>
                <w:left w:val="none" w:sz="0" w:space="0" w:color="auto"/>
                <w:bottom w:val="none" w:sz="0" w:space="0" w:color="auto"/>
                <w:right w:val="none" w:sz="0" w:space="0" w:color="auto"/>
              </w:divBdr>
            </w:div>
            <w:div w:id="1556745427">
              <w:marLeft w:val="0"/>
              <w:marRight w:val="0"/>
              <w:marTop w:val="0"/>
              <w:marBottom w:val="0"/>
              <w:divBdr>
                <w:top w:val="none" w:sz="0" w:space="0" w:color="auto"/>
                <w:left w:val="none" w:sz="0" w:space="0" w:color="auto"/>
                <w:bottom w:val="none" w:sz="0" w:space="0" w:color="auto"/>
                <w:right w:val="none" w:sz="0" w:space="0" w:color="auto"/>
              </w:divBdr>
            </w:div>
            <w:div w:id="198785954">
              <w:marLeft w:val="0"/>
              <w:marRight w:val="0"/>
              <w:marTop w:val="0"/>
              <w:marBottom w:val="0"/>
              <w:divBdr>
                <w:top w:val="none" w:sz="0" w:space="0" w:color="auto"/>
                <w:left w:val="none" w:sz="0" w:space="0" w:color="auto"/>
                <w:bottom w:val="none" w:sz="0" w:space="0" w:color="auto"/>
                <w:right w:val="none" w:sz="0" w:space="0" w:color="auto"/>
              </w:divBdr>
            </w:div>
            <w:div w:id="1119565024">
              <w:marLeft w:val="0"/>
              <w:marRight w:val="0"/>
              <w:marTop w:val="0"/>
              <w:marBottom w:val="0"/>
              <w:divBdr>
                <w:top w:val="none" w:sz="0" w:space="0" w:color="auto"/>
                <w:left w:val="none" w:sz="0" w:space="0" w:color="auto"/>
                <w:bottom w:val="none" w:sz="0" w:space="0" w:color="auto"/>
                <w:right w:val="none" w:sz="0" w:space="0" w:color="auto"/>
              </w:divBdr>
            </w:div>
            <w:div w:id="104426918">
              <w:marLeft w:val="0"/>
              <w:marRight w:val="0"/>
              <w:marTop w:val="0"/>
              <w:marBottom w:val="0"/>
              <w:divBdr>
                <w:top w:val="none" w:sz="0" w:space="0" w:color="auto"/>
                <w:left w:val="none" w:sz="0" w:space="0" w:color="auto"/>
                <w:bottom w:val="none" w:sz="0" w:space="0" w:color="auto"/>
                <w:right w:val="none" w:sz="0" w:space="0" w:color="auto"/>
              </w:divBdr>
            </w:div>
            <w:div w:id="259677564">
              <w:marLeft w:val="0"/>
              <w:marRight w:val="0"/>
              <w:marTop w:val="0"/>
              <w:marBottom w:val="0"/>
              <w:divBdr>
                <w:top w:val="none" w:sz="0" w:space="0" w:color="auto"/>
                <w:left w:val="none" w:sz="0" w:space="0" w:color="auto"/>
                <w:bottom w:val="none" w:sz="0" w:space="0" w:color="auto"/>
                <w:right w:val="none" w:sz="0" w:space="0" w:color="auto"/>
              </w:divBdr>
            </w:div>
            <w:div w:id="1990403825">
              <w:marLeft w:val="0"/>
              <w:marRight w:val="0"/>
              <w:marTop w:val="0"/>
              <w:marBottom w:val="0"/>
              <w:divBdr>
                <w:top w:val="none" w:sz="0" w:space="0" w:color="auto"/>
                <w:left w:val="none" w:sz="0" w:space="0" w:color="auto"/>
                <w:bottom w:val="none" w:sz="0" w:space="0" w:color="auto"/>
                <w:right w:val="none" w:sz="0" w:space="0" w:color="auto"/>
              </w:divBdr>
            </w:div>
            <w:div w:id="2068412085">
              <w:marLeft w:val="0"/>
              <w:marRight w:val="0"/>
              <w:marTop w:val="0"/>
              <w:marBottom w:val="0"/>
              <w:divBdr>
                <w:top w:val="none" w:sz="0" w:space="0" w:color="auto"/>
                <w:left w:val="none" w:sz="0" w:space="0" w:color="auto"/>
                <w:bottom w:val="none" w:sz="0" w:space="0" w:color="auto"/>
                <w:right w:val="none" w:sz="0" w:space="0" w:color="auto"/>
              </w:divBdr>
            </w:div>
            <w:div w:id="651451014">
              <w:marLeft w:val="0"/>
              <w:marRight w:val="0"/>
              <w:marTop w:val="0"/>
              <w:marBottom w:val="0"/>
              <w:divBdr>
                <w:top w:val="none" w:sz="0" w:space="0" w:color="auto"/>
                <w:left w:val="none" w:sz="0" w:space="0" w:color="auto"/>
                <w:bottom w:val="none" w:sz="0" w:space="0" w:color="auto"/>
                <w:right w:val="none" w:sz="0" w:space="0" w:color="auto"/>
              </w:divBdr>
            </w:div>
            <w:div w:id="1826119215">
              <w:marLeft w:val="0"/>
              <w:marRight w:val="0"/>
              <w:marTop w:val="0"/>
              <w:marBottom w:val="0"/>
              <w:divBdr>
                <w:top w:val="none" w:sz="0" w:space="0" w:color="auto"/>
                <w:left w:val="none" w:sz="0" w:space="0" w:color="auto"/>
                <w:bottom w:val="none" w:sz="0" w:space="0" w:color="auto"/>
                <w:right w:val="none" w:sz="0" w:space="0" w:color="auto"/>
              </w:divBdr>
            </w:div>
            <w:div w:id="1567764980">
              <w:marLeft w:val="0"/>
              <w:marRight w:val="0"/>
              <w:marTop w:val="0"/>
              <w:marBottom w:val="0"/>
              <w:divBdr>
                <w:top w:val="none" w:sz="0" w:space="0" w:color="auto"/>
                <w:left w:val="none" w:sz="0" w:space="0" w:color="auto"/>
                <w:bottom w:val="none" w:sz="0" w:space="0" w:color="auto"/>
                <w:right w:val="none" w:sz="0" w:space="0" w:color="auto"/>
              </w:divBdr>
            </w:div>
            <w:div w:id="1869180607">
              <w:marLeft w:val="0"/>
              <w:marRight w:val="0"/>
              <w:marTop w:val="0"/>
              <w:marBottom w:val="0"/>
              <w:divBdr>
                <w:top w:val="none" w:sz="0" w:space="0" w:color="auto"/>
                <w:left w:val="none" w:sz="0" w:space="0" w:color="auto"/>
                <w:bottom w:val="none" w:sz="0" w:space="0" w:color="auto"/>
                <w:right w:val="none" w:sz="0" w:space="0" w:color="auto"/>
              </w:divBdr>
            </w:div>
            <w:div w:id="808479933">
              <w:marLeft w:val="0"/>
              <w:marRight w:val="0"/>
              <w:marTop w:val="0"/>
              <w:marBottom w:val="0"/>
              <w:divBdr>
                <w:top w:val="none" w:sz="0" w:space="0" w:color="auto"/>
                <w:left w:val="none" w:sz="0" w:space="0" w:color="auto"/>
                <w:bottom w:val="none" w:sz="0" w:space="0" w:color="auto"/>
                <w:right w:val="none" w:sz="0" w:space="0" w:color="auto"/>
              </w:divBdr>
            </w:div>
            <w:div w:id="639308497">
              <w:marLeft w:val="0"/>
              <w:marRight w:val="0"/>
              <w:marTop w:val="0"/>
              <w:marBottom w:val="0"/>
              <w:divBdr>
                <w:top w:val="none" w:sz="0" w:space="0" w:color="auto"/>
                <w:left w:val="none" w:sz="0" w:space="0" w:color="auto"/>
                <w:bottom w:val="none" w:sz="0" w:space="0" w:color="auto"/>
                <w:right w:val="none" w:sz="0" w:space="0" w:color="auto"/>
              </w:divBdr>
            </w:div>
            <w:div w:id="1664233630">
              <w:marLeft w:val="0"/>
              <w:marRight w:val="0"/>
              <w:marTop w:val="0"/>
              <w:marBottom w:val="0"/>
              <w:divBdr>
                <w:top w:val="none" w:sz="0" w:space="0" w:color="auto"/>
                <w:left w:val="none" w:sz="0" w:space="0" w:color="auto"/>
                <w:bottom w:val="none" w:sz="0" w:space="0" w:color="auto"/>
                <w:right w:val="none" w:sz="0" w:space="0" w:color="auto"/>
              </w:divBdr>
            </w:div>
            <w:div w:id="1088844613">
              <w:marLeft w:val="0"/>
              <w:marRight w:val="0"/>
              <w:marTop w:val="0"/>
              <w:marBottom w:val="0"/>
              <w:divBdr>
                <w:top w:val="none" w:sz="0" w:space="0" w:color="auto"/>
                <w:left w:val="none" w:sz="0" w:space="0" w:color="auto"/>
                <w:bottom w:val="none" w:sz="0" w:space="0" w:color="auto"/>
                <w:right w:val="none" w:sz="0" w:space="0" w:color="auto"/>
              </w:divBdr>
            </w:div>
            <w:div w:id="1080756922">
              <w:marLeft w:val="0"/>
              <w:marRight w:val="0"/>
              <w:marTop w:val="0"/>
              <w:marBottom w:val="0"/>
              <w:divBdr>
                <w:top w:val="none" w:sz="0" w:space="0" w:color="auto"/>
                <w:left w:val="none" w:sz="0" w:space="0" w:color="auto"/>
                <w:bottom w:val="none" w:sz="0" w:space="0" w:color="auto"/>
                <w:right w:val="none" w:sz="0" w:space="0" w:color="auto"/>
              </w:divBdr>
            </w:div>
            <w:div w:id="2053185817">
              <w:marLeft w:val="0"/>
              <w:marRight w:val="0"/>
              <w:marTop w:val="0"/>
              <w:marBottom w:val="0"/>
              <w:divBdr>
                <w:top w:val="none" w:sz="0" w:space="0" w:color="auto"/>
                <w:left w:val="none" w:sz="0" w:space="0" w:color="auto"/>
                <w:bottom w:val="none" w:sz="0" w:space="0" w:color="auto"/>
                <w:right w:val="none" w:sz="0" w:space="0" w:color="auto"/>
              </w:divBdr>
            </w:div>
            <w:div w:id="1067191870">
              <w:marLeft w:val="0"/>
              <w:marRight w:val="0"/>
              <w:marTop w:val="0"/>
              <w:marBottom w:val="0"/>
              <w:divBdr>
                <w:top w:val="none" w:sz="0" w:space="0" w:color="auto"/>
                <w:left w:val="none" w:sz="0" w:space="0" w:color="auto"/>
                <w:bottom w:val="none" w:sz="0" w:space="0" w:color="auto"/>
                <w:right w:val="none" w:sz="0" w:space="0" w:color="auto"/>
              </w:divBdr>
            </w:div>
            <w:div w:id="1860002361">
              <w:marLeft w:val="0"/>
              <w:marRight w:val="0"/>
              <w:marTop w:val="0"/>
              <w:marBottom w:val="0"/>
              <w:divBdr>
                <w:top w:val="none" w:sz="0" w:space="0" w:color="auto"/>
                <w:left w:val="none" w:sz="0" w:space="0" w:color="auto"/>
                <w:bottom w:val="none" w:sz="0" w:space="0" w:color="auto"/>
                <w:right w:val="none" w:sz="0" w:space="0" w:color="auto"/>
              </w:divBdr>
            </w:div>
            <w:div w:id="1527911661">
              <w:marLeft w:val="0"/>
              <w:marRight w:val="0"/>
              <w:marTop w:val="0"/>
              <w:marBottom w:val="0"/>
              <w:divBdr>
                <w:top w:val="none" w:sz="0" w:space="0" w:color="auto"/>
                <w:left w:val="none" w:sz="0" w:space="0" w:color="auto"/>
                <w:bottom w:val="none" w:sz="0" w:space="0" w:color="auto"/>
                <w:right w:val="none" w:sz="0" w:space="0" w:color="auto"/>
              </w:divBdr>
            </w:div>
            <w:div w:id="1289512464">
              <w:marLeft w:val="0"/>
              <w:marRight w:val="0"/>
              <w:marTop w:val="0"/>
              <w:marBottom w:val="0"/>
              <w:divBdr>
                <w:top w:val="none" w:sz="0" w:space="0" w:color="auto"/>
                <w:left w:val="none" w:sz="0" w:space="0" w:color="auto"/>
                <w:bottom w:val="none" w:sz="0" w:space="0" w:color="auto"/>
                <w:right w:val="none" w:sz="0" w:space="0" w:color="auto"/>
              </w:divBdr>
            </w:div>
            <w:div w:id="193738853">
              <w:marLeft w:val="0"/>
              <w:marRight w:val="0"/>
              <w:marTop w:val="0"/>
              <w:marBottom w:val="0"/>
              <w:divBdr>
                <w:top w:val="none" w:sz="0" w:space="0" w:color="auto"/>
                <w:left w:val="none" w:sz="0" w:space="0" w:color="auto"/>
                <w:bottom w:val="none" w:sz="0" w:space="0" w:color="auto"/>
                <w:right w:val="none" w:sz="0" w:space="0" w:color="auto"/>
              </w:divBdr>
            </w:div>
            <w:div w:id="613440388">
              <w:marLeft w:val="0"/>
              <w:marRight w:val="0"/>
              <w:marTop w:val="0"/>
              <w:marBottom w:val="0"/>
              <w:divBdr>
                <w:top w:val="none" w:sz="0" w:space="0" w:color="auto"/>
                <w:left w:val="none" w:sz="0" w:space="0" w:color="auto"/>
                <w:bottom w:val="none" w:sz="0" w:space="0" w:color="auto"/>
                <w:right w:val="none" w:sz="0" w:space="0" w:color="auto"/>
              </w:divBdr>
            </w:div>
            <w:div w:id="1816100434">
              <w:marLeft w:val="0"/>
              <w:marRight w:val="0"/>
              <w:marTop w:val="0"/>
              <w:marBottom w:val="0"/>
              <w:divBdr>
                <w:top w:val="none" w:sz="0" w:space="0" w:color="auto"/>
                <w:left w:val="none" w:sz="0" w:space="0" w:color="auto"/>
                <w:bottom w:val="none" w:sz="0" w:space="0" w:color="auto"/>
                <w:right w:val="none" w:sz="0" w:space="0" w:color="auto"/>
              </w:divBdr>
            </w:div>
            <w:div w:id="1222714425">
              <w:marLeft w:val="0"/>
              <w:marRight w:val="0"/>
              <w:marTop w:val="0"/>
              <w:marBottom w:val="0"/>
              <w:divBdr>
                <w:top w:val="none" w:sz="0" w:space="0" w:color="auto"/>
                <w:left w:val="none" w:sz="0" w:space="0" w:color="auto"/>
                <w:bottom w:val="none" w:sz="0" w:space="0" w:color="auto"/>
                <w:right w:val="none" w:sz="0" w:space="0" w:color="auto"/>
              </w:divBdr>
            </w:div>
            <w:div w:id="869296718">
              <w:marLeft w:val="0"/>
              <w:marRight w:val="0"/>
              <w:marTop w:val="0"/>
              <w:marBottom w:val="0"/>
              <w:divBdr>
                <w:top w:val="none" w:sz="0" w:space="0" w:color="auto"/>
                <w:left w:val="none" w:sz="0" w:space="0" w:color="auto"/>
                <w:bottom w:val="none" w:sz="0" w:space="0" w:color="auto"/>
                <w:right w:val="none" w:sz="0" w:space="0" w:color="auto"/>
              </w:divBdr>
            </w:div>
            <w:div w:id="1563298461">
              <w:marLeft w:val="0"/>
              <w:marRight w:val="0"/>
              <w:marTop w:val="0"/>
              <w:marBottom w:val="0"/>
              <w:divBdr>
                <w:top w:val="none" w:sz="0" w:space="0" w:color="auto"/>
                <w:left w:val="none" w:sz="0" w:space="0" w:color="auto"/>
                <w:bottom w:val="none" w:sz="0" w:space="0" w:color="auto"/>
                <w:right w:val="none" w:sz="0" w:space="0" w:color="auto"/>
              </w:divBdr>
            </w:div>
            <w:div w:id="708607787">
              <w:marLeft w:val="0"/>
              <w:marRight w:val="0"/>
              <w:marTop w:val="0"/>
              <w:marBottom w:val="0"/>
              <w:divBdr>
                <w:top w:val="none" w:sz="0" w:space="0" w:color="auto"/>
                <w:left w:val="none" w:sz="0" w:space="0" w:color="auto"/>
                <w:bottom w:val="none" w:sz="0" w:space="0" w:color="auto"/>
                <w:right w:val="none" w:sz="0" w:space="0" w:color="auto"/>
              </w:divBdr>
            </w:div>
            <w:div w:id="954748927">
              <w:marLeft w:val="0"/>
              <w:marRight w:val="0"/>
              <w:marTop w:val="0"/>
              <w:marBottom w:val="0"/>
              <w:divBdr>
                <w:top w:val="none" w:sz="0" w:space="0" w:color="auto"/>
                <w:left w:val="none" w:sz="0" w:space="0" w:color="auto"/>
                <w:bottom w:val="none" w:sz="0" w:space="0" w:color="auto"/>
                <w:right w:val="none" w:sz="0" w:space="0" w:color="auto"/>
              </w:divBdr>
            </w:div>
            <w:div w:id="1984894404">
              <w:marLeft w:val="0"/>
              <w:marRight w:val="0"/>
              <w:marTop w:val="0"/>
              <w:marBottom w:val="0"/>
              <w:divBdr>
                <w:top w:val="none" w:sz="0" w:space="0" w:color="auto"/>
                <w:left w:val="none" w:sz="0" w:space="0" w:color="auto"/>
                <w:bottom w:val="none" w:sz="0" w:space="0" w:color="auto"/>
                <w:right w:val="none" w:sz="0" w:space="0" w:color="auto"/>
              </w:divBdr>
            </w:div>
            <w:div w:id="442119778">
              <w:marLeft w:val="0"/>
              <w:marRight w:val="0"/>
              <w:marTop w:val="0"/>
              <w:marBottom w:val="0"/>
              <w:divBdr>
                <w:top w:val="none" w:sz="0" w:space="0" w:color="auto"/>
                <w:left w:val="none" w:sz="0" w:space="0" w:color="auto"/>
                <w:bottom w:val="none" w:sz="0" w:space="0" w:color="auto"/>
                <w:right w:val="none" w:sz="0" w:space="0" w:color="auto"/>
              </w:divBdr>
            </w:div>
            <w:div w:id="1794052559">
              <w:marLeft w:val="0"/>
              <w:marRight w:val="0"/>
              <w:marTop w:val="0"/>
              <w:marBottom w:val="0"/>
              <w:divBdr>
                <w:top w:val="none" w:sz="0" w:space="0" w:color="auto"/>
                <w:left w:val="none" w:sz="0" w:space="0" w:color="auto"/>
                <w:bottom w:val="none" w:sz="0" w:space="0" w:color="auto"/>
                <w:right w:val="none" w:sz="0" w:space="0" w:color="auto"/>
              </w:divBdr>
            </w:div>
            <w:div w:id="983854218">
              <w:marLeft w:val="0"/>
              <w:marRight w:val="0"/>
              <w:marTop w:val="0"/>
              <w:marBottom w:val="0"/>
              <w:divBdr>
                <w:top w:val="none" w:sz="0" w:space="0" w:color="auto"/>
                <w:left w:val="none" w:sz="0" w:space="0" w:color="auto"/>
                <w:bottom w:val="none" w:sz="0" w:space="0" w:color="auto"/>
                <w:right w:val="none" w:sz="0" w:space="0" w:color="auto"/>
              </w:divBdr>
            </w:div>
            <w:div w:id="266472575">
              <w:marLeft w:val="0"/>
              <w:marRight w:val="0"/>
              <w:marTop w:val="0"/>
              <w:marBottom w:val="0"/>
              <w:divBdr>
                <w:top w:val="none" w:sz="0" w:space="0" w:color="auto"/>
                <w:left w:val="none" w:sz="0" w:space="0" w:color="auto"/>
                <w:bottom w:val="none" w:sz="0" w:space="0" w:color="auto"/>
                <w:right w:val="none" w:sz="0" w:space="0" w:color="auto"/>
              </w:divBdr>
            </w:div>
            <w:div w:id="1752047138">
              <w:marLeft w:val="0"/>
              <w:marRight w:val="0"/>
              <w:marTop w:val="0"/>
              <w:marBottom w:val="0"/>
              <w:divBdr>
                <w:top w:val="none" w:sz="0" w:space="0" w:color="auto"/>
                <w:left w:val="none" w:sz="0" w:space="0" w:color="auto"/>
                <w:bottom w:val="none" w:sz="0" w:space="0" w:color="auto"/>
                <w:right w:val="none" w:sz="0" w:space="0" w:color="auto"/>
              </w:divBdr>
            </w:div>
            <w:div w:id="2121025692">
              <w:marLeft w:val="0"/>
              <w:marRight w:val="0"/>
              <w:marTop w:val="0"/>
              <w:marBottom w:val="0"/>
              <w:divBdr>
                <w:top w:val="none" w:sz="0" w:space="0" w:color="auto"/>
                <w:left w:val="none" w:sz="0" w:space="0" w:color="auto"/>
                <w:bottom w:val="none" w:sz="0" w:space="0" w:color="auto"/>
                <w:right w:val="none" w:sz="0" w:space="0" w:color="auto"/>
              </w:divBdr>
            </w:div>
            <w:div w:id="698048421">
              <w:marLeft w:val="0"/>
              <w:marRight w:val="0"/>
              <w:marTop w:val="0"/>
              <w:marBottom w:val="0"/>
              <w:divBdr>
                <w:top w:val="none" w:sz="0" w:space="0" w:color="auto"/>
                <w:left w:val="none" w:sz="0" w:space="0" w:color="auto"/>
                <w:bottom w:val="none" w:sz="0" w:space="0" w:color="auto"/>
                <w:right w:val="none" w:sz="0" w:space="0" w:color="auto"/>
              </w:divBdr>
            </w:div>
            <w:div w:id="1370955892">
              <w:marLeft w:val="0"/>
              <w:marRight w:val="0"/>
              <w:marTop w:val="0"/>
              <w:marBottom w:val="0"/>
              <w:divBdr>
                <w:top w:val="none" w:sz="0" w:space="0" w:color="auto"/>
                <w:left w:val="none" w:sz="0" w:space="0" w:color="auto"/>
                <w:bottom w:val="none" w:sz="0" w:space="0" w:color="auto"/>
                <w:right w:val="none" w:sz="0" w:space="0" w:color="auto"/>
              </w:divBdr>
            </w:div>
            <w:div w:id="46534102">
              <w:marLeft w:val="0"/>
              <w:marRight w:val="0"/>
              <w:marTop w:val="0"/>
              <w:marBottom w:val="0"/>
              <w:divBdr>
                <w:top w:val="none" w:sz="0" w:space="0" w:color="auto"/>
                <w:left w:val="none" w:sz="0" w:space="0" w:color="auto"/>
                <w:bottom w:val="none" w:sz="0" w:space="0" w:color="auto"/>
                <w:right w:val="none" w:sz="0" w:space="0" w:color="auto"/>
              </w:divBdr>
            </w:div>
            <w:div w:id="1508789060">
              <w:marLeft w:val="0"/>
              <w:marRight w:val="0"/>
              <w:marTop w:val="0"/>
              <w:marBottom w:val="0"/>
              <w:divBdr>
                <w:top w:val="none" w:sz="0" w:space="0" w:color="auto"/>
                <w:left w:val="none" w:sz="0" w:space="0" w:color="auto"/>
                <w:bottom w:val="none" w:sz="0" w:space="0" w:color="auto"/>
                <w:right w:val="none" w:sz="0" w:space="0" w:color="auto"/>
              </w:divBdr>
            </w:div>
            <w:div w:id="88429783">
              <w:marLeft w:val="0"/>
              <w:marRight w:val="0"/>
              <w:marTop w:val="0"/>
              <w:marBottom w:val="0"/>
              <w:divBdr>
                <w:top w:val="none" w:sz="0" w:space="0" w:color="auto"/>
                <w:left w:val="none" w:sz="0" w:space="0" w:color="auto"/>
                <w:bottom w:val="none" w:sz="0" w:space="0" w:color="auto"/>
                <w:right w:val="none" w:sz="0" w:space="0" w:color="auto"/>
              </w:divBdr>
            </w:div>
            <w:div w:id="1776171920">
              <w:marLeft w:val="0"/>
              <w:marRight w:val="0"/>
              <w:marTop w:val="0"/>
              <w:marBottom w:val="0"/>
              <w:divBdr>
                <w:top w:val="none" w:sz="0" w:space="0" w:color="auto"/>
                <w:left w:val="none" w:sz="0" w:space="0" w:color="auto"/>
                <w:bottom w:val="none" w:sz="0" w:space="0" w:color="auto"/>
                <w:right w:val="none" w:sz="0" w:space="0" w:color="auto"/>
              </w:divBdr>
            </w:div>
            <w:div w:id="349797945">
              <w:marLeft w:val="0"/>
              <w:marRight w:val="0"/>
              <w:marTop w:val="0"/>
              <w:marBottom w:val="0"/>
              <w:divBdr>
                <w:top w:val="none" w:sz="0" w:space="0" w:color="auto"/>
                <w:left w:val="none" w:sz="0" w:space="0" w:color="auto"/>
                <w:bottom w:val="none" w:sz="0" w:space="0" w:color="auto"/>
                <w:right w:val="none" w:sz="0" w:space="0" w:color="auto"/>
              </w:divBdr>
            </w:div>
            <w:div w:id="192813686">
              <w:marLeft w:val="0"/>
              <w:marRight w:val="0"/>
              <w:marTop w:val="0"/>
              <w:marBottom w:val="0"/>
              <w:divBdr>
                <w:top w:val="none" w:sz="0" w:space="0" w:color="auto"/>
                <w:left w:val="none" w:sz="0" w:space="0" w:color="auto"/>
                <w:bottom w:val="none" w:sz="0" w:space="0" w:color="auto"/>
                <w:right w:val="none" w:sz="0" w:space="0" w:color="auto"/>
              </w:divBdr>
            </w:div>
            <w:div w:id="924194250">
              <w:marLeft w:val="0"/>
              <w:marRight w:val="0"/>
              <w:marTop w:val="0"/>
              <w:marBottom w:val="0"/>
              <w:divBdr>
                <w:top w:val="none" w:sz="0" w:space="0" w:color="auto"/>
                <w:left w:val="none" w:sz="0" w:space="0" w:color="auto"/>
                <w:bottom w:val="none" w:sz="0" w:space="0" w:color="auto"/>
                <w:right w:val="none" w:sz="0" w:space="0" w:color="auto"/>
              </w:divBdr>
            </w:div>
            <w:div w:id="1827820915">
              <w:marLeft w:val="0"/>
              <w:marRight w:val="0"/>
              <w:marTop w:val="0"/>
              <w:marBottom w:val="0"/>
              <w:divBdr>
                <w:top w:val="none" w:sz="0" w:space="0" w:color="auto"/>
                <w:left w:val="none" w:sz="0" w:space="0" w:color="auto"/>
                <w:bottom w:val="none" w:sz="0" w:space="0" w:color="auto"/>
                <w:right w:val="none" w:sz="0" w:space="0" w:color="auto"/>
              </w:divBdr>
            </w:div>
            <w:div w:id="744911939">
              <w:marLeft w:val="0"/>
              <w:marRight w:val="0"/>
              <w:marTop w:val="0"/>
              <w:marBottom w:val="0"/>
              <w:divBdr>
                <w:top w:val="none" w:sz="0" w:space="0" w:color="auto"/>
                <w:left w:val="none" w:sz="0" w:space="0" w:color="auto"/>
                <w:bottom w:val="none" w:sz="0" w:space="0" w:color="auto"/>
                <w:right w:val="none" w:sz="0" w:space="0" w:color="auto"/>
              </w:divBdr>
            </w:div>
            <w:div w:id="1532642611">
              <w:marLeft w:val="0"/>
              <w:marRight w:val="0"/>
              <w:marTop w:val="0"/>
              <w:marBottom w:val="0"/>
              <w:divBdr>
                <w:top w:val="none" w:sz="0" w:space="0" w:color="auto"/>
                <w:left w:val="none" w:sz="0" w:space="0" w:color="auto"/>
                <w:bottom w:val="none" w:sz="0" w:space="0" w:color="auto"/>
                <w:right w:val="none" w:sz="0" w:space="0" w:color="auto"/>
              </w:divBdr>
            </w:div>
            <w:div w:id="1587761068">
              <w:marLeft w:val="0"/>
              <w:marRight w:val="0"/>
              <w:marTop w:val="0"/>
              <w:marBottom w:val="0"/>
              <w:divBdr>
                <w:top w:val="none" w:sz="0" w:space="0" w:color="auto"/>
                <w:left w:val="none" w:sz="0" w:space="0" w:color="auto"/>
                <w:bottom w:val="none" w:sz="0" w:space="0" w:color="auto"/>
                <w:right w:val="none" w:sz="0" w:space="0" w:color="auto"/>
              </w:divBdr>
            </w:div>
            <w:div w:id="104935088">
              <w:marLeft w:val="0"/>
              <w:marRight w:val="0"/>
              <w:marTop w:val="0"/>
              <w:marBottom w:val="0"/>
              <w:divBdr>
                <w:top w:val="none" w:sz="0" w:space="0" w:color="auto"/>
                <w:left w:val="none" w:sz="0" w:space="0" w:color="auto"/>
                <w:bottom w:val="none" w:sz="0" w:space="0" w:color="auto"/>
                <w:right w:val="none" w:sz="0" w:space="0" w:color="auto"/>
              </w:divBdr>
            </w:div>
            <w:div w:id="935137152">
              <w:marLeft w:val="0"/>
              <w:marRight w:val="0"/>
              <w:marTop w:val="0"/>
              <w:marBottom w:val="0"/>
              <w:divBdr>
                <w:top w:val="none" w:sz="0" w:space="0" w:color="auto"/>
                <w:left w:val="none" w:sz="0" w:space="0" w:color="auto"/>
                <w:bottom w:val="none" w:sz="0" w:space="0" w:color="auto"/>
                <w:right w:val="none" w:sz="0" w:space="0" w:color="auto"/>
              </w:divBdr>
            </w:div>
            <w:div w:id="515732272">
              <w:marLeft w:val="0"/>
              <w:marRight w:val="0"/>
              <w:marTop w:val="0"/>
              <w:marBottom w:val="0"/>
              <w:divBdr>
                <w:top w:val="none" w:sz="0" w:space="0" w:color="auto"/>
                <w:left w:val="none" w:sz="0" w:space="0" w:color="auto"/>
                <w:bottom w:val="none" w:sz="0" w:space="0" w:color="auto"/>
                <w:right w:val="none" w:sz="0" w:space="0" w:color="auto"/>
              </w:divBdr>
            </w:div>
            <w:div w:id="724572808">
              <w:marLeft w:val="0"/>
              <w:marRight w:val="0"/>
              <w:marTop w:val="0"/>
              <w:marBottom w:val="0"/>
              <w:divBdr>
                <w:top w:val="none" w:sz="0" w:space="0" w:color="auto"/>
                <w:left w:val="none" w:sz="0" w:space="0" w:color="auto"/>
                <w:bottom w:val="none" w:sz="0" w:space="0" w:color="auto"/>
                <w:right w:val="none" w:sz="0" w:space="0" w:color="auto"/>
              </w:divBdr>
            </w:div>
            <w:div w:id="1375501021">
              <w:marLeft w:val="0"/>
              <w:marRight w:val="0"/>
              <w:marTop w:val="0"/>
              <w:marBottom w:val="0"/>
              <w:divBdr>
                <w:top w:val="none" w:sz="0" w:space="0" w:color="auto"/>
                <w:left w:val="none" w:sz="0" w:space="0" w:color="auto"/>
                <w:bottom w:val="none" w:sz="0" w:space="0" w:color="auto"/>
                <w:right w:val="none" w:sz="0" w:space="0" w:color="auto"/>
              </w:divBdr>
            </w:div>
            <w:div w:id="441921377">
              <w:marLeft w:val="0"/>
              <w:marRight w:val="0"/>
              <w:marTop w:val="0"/>
              <w:marBottom w:val="0"/>
              <w:divBdr>
                <w:top w:val="none" w:sz="0" w:space="0" w:color="auto"/>
                <w:left w:val="none" w:sz="0" w:space="0" w:color="auto"/>
                <w:bottom w:val="none" w:sz="0" w:space="0" w:color="auto"/>
                <w:right w:val="none" w:sz="0" w:space="0" w:color="auto"/>
              </w:divBdr>
            </w:div>
            <w:div w:id="816610099">
              <w:marLeft w:val="0"/>
              <w:marRight w:val="0"/>
              <w:marTop w:val="0"/>
              <w:marBottom w:val="0"/>
              <w:divBdr>
                <w:top w:val="none" w:sz="0" w:space="0" w:color="auto"/>
                <w:left w:val="none" w:sz="0" w:space="0" w:color="auto"/>
                <w:bottom w:val="none" w:sz="0" w:space="0" w:color="auto"/>
                <w:right w:val="none" w:sz="0" w:space="0" w:color="auto"/>
              </w:divBdr>
            </w:div>
            <w:div w:id="1983463251">
              <w:marLeft w:val="0"/>
              <w:marRight w:val="0"/>
              <w:marTop w:val="0"/>
              <w:marBottom w:val="0"/>
              <w:divBdr>
                <w:top w:val="none" w:sz="0" w:space="0" w:color="auto"/>
                <w:left w:val="none" w:sz="0" w:space="0" w:color="auto"/>
                <w:bottom w:val="none" w:sz="0" w:space="0" w:color="auto"/>
                <w:right w:val="none" w:sz="0" w:space="0" w:color="auto"/>
              </w:divBdr>
            </w:div>
            <w:div w:id="1549683642">
              <w:marLeft w:val="0"/>
              <w:marRight w:val="0"/>
              <w:marTop w:val="0"/>
              <w:marBottom w:val="0"/>
              <w:divBdr>
                <w:top w:val="none" w:sz="0" w:space="0" w:color="auto"/>
                <w:left w:val="none" w:sz="0" w:space="0" w:color="auto"/>
                <w:bottom w:val="none" w:sz="0" w:space="0" w:color="auto"/>
                <w:right w:val="none" w:sz="0" w:space="0" w:color="auto"/>
              </w:divBdr>
            </w:div>
            <w:div w:id="1233199790">
              <w:marLeft w:val="0"/>
              <w:marRight w:val="0"/>
              <w:marTop w:val="0"/>
              <w:marBottom w:val="0"/>
              <w:divBdr>
                <w:top w:val="none" w:sz="0" w:space="0" w:color="auto"/>
                <w:left w:val="none" w:sz="0" w:space="0" w:color="auto"/>
                <w:bottom w:val="none" w:sz="0" w:space="0" w:color="auto"/>
                <w:right w:val="none" w:sz="0" w:space="0" w:color="auto"/>
              </w:divBdr>
            </w:div>
            <w:div w:id="1904366398">
              <w:marLeft w:val="0"/>
              <w:marRight w:val="0"/>
              <w:marTop w:val="0"/>
              <w:marBottom w:val="0"/>
              <w:divBdr>
                <w:top w:val="none" w:sz="0" w:space="0" w:color="auto"/>
                <w:left w:val="none" w:sz="0" w:space="0" w:color="auto"/>
                <w:bottom w:val="none" w:sz="0" w:space="0" w:color="auto"/>
                <w:right w:val="none" w:sz="0" w:space="0" w:color="auto"/>
              </w:divBdr>
            </w:div>
            <w:div w:id="132214572">
              <w:marLeft w:val="0"/>
              <w:marRight w:val="0"/>
              <w:marTop w:val="0"/>
              <w:marBottom w:val="0"/>
              <w:divBdr>
                <w:top w:val="none" w:sz="0" w:space="0" w:color="auto"/>
                <w:left w:val="none" w:sz="0" w:space="0" w:color="auto"/>
                <w:bottom w:val="none" w:sz="0" w:space="0" w:color="auto"/>
                <w:right w:val="none" w:sz="0" w:space="0" w:color="auto"/>
              </w:divBdr>
            </w:div>
            <w:div w:id="408310400">
              <w:marLeft w:val="0"/>
              <w:marRight w:val="0"/>
              <w:marTop w:val="0"/>
              <w:marBottom w:val="0"/>
              <w:divBdr>
                <w:top w:val="none" w:sz="0" w:space="0" w:color="auto"/>
                <w:left w:val="none" w:sz="0" w:space="0" w:color="auto"/>
                <w:bottom w:val="none" w:sz="0" w:space="0" w:color="auto"/>
                <w:right w:val="none" w:sz="0" w:space="0" w:color="auto"/>
              </w:divBdr>
            </w:div>
            <w:div w:id="203179866">
              <w:marLeft w:val="0"/>
              <w:marRight w:val="0"/>
              <w:marTop w:val="0"/>
              <w:marBottom w:val="0"/>
              <w:divBdr>
                <w:top w:val="none" w:sz="0" w:space="0" w:color="auto"/>
                <w:left w:val="none" w:sz="0" w:space="0" w:color="auto"/>
                <w:bottom w:val="none" w:sz="0" w:space="0" w:color="auto"/>
                <w:right w:val="none" w:sz="0" w:space="0" w:color="auto"/>
              </w:divBdr>
            </w:div>
            <w:div w:id="1755324459">
              <w:marLeft w:val="0"/>
              <w:marRight w:val="0"/>
              <w:marTop w:val="0"/>
              <w:marBottom w:val="0"/>
              <w:divBdr>
                <w:top w:val="none" w:sz="0" w:space="0" w:color="auto"/>
                <w:left w:val="none" w:sz="0" w:space="0" w:color="auto"/>
                <w:bottom w:val="none" w:sz="0" w:space="0" w:color="auto"/>
                <w:right w:val="none" w:sz="0" w:space="0" w:color="auto"/>
              </w:divBdr>
            </w:div>
            <w:div w:id="492641468">
              <w:marLeft w:val="0"/>
              <w:marRight w:val="0"/>
              <w:marTop w:val="0"/>
              <w:marBottom w:val="0"/>
              <w:divBdr>
                <w:top w:val="none" w:sz="0" w:space="0" w:color="auto"/>
                <w:left w:val="none" w:sz="0" w:space="0" w:color="auto"/>
                <w:bottom w:val="none" w:sz="0" w:space="0" w:color="auto"/>
                <w:right w:val="none" w:sz="0" w:space="0" w:color="auto"/>
              </w:divBdr>
            </w:div>
            <w:div w:id="1782727272">
              <w:marLeft w:val="0"/>
              <w:marRight w:val="0"/>
              <w:marTop w:val="0"/>
              <w:marBottom w:val="0"/>
              <w:divBdr>
                <w:top w:val="none" w:sz="0" w:space="0" w:color="auto"/>
                <w:left w:val="none" w:sz="0" w:space="0" w:color="auto"/>
                <w:bottom w:val="none" w:sz="0" w:space="0" w:color="auto"/>
                <w:right w:val="none" w:sz="0" w:space="0" w:color="auto"/>
              </w:divBdr>
            </w:div>
            <w:div w:id="839270540">
              <w:marLeft w:val="0"/>
              <w:marRight w:val="0"/>
              <w:marTop w:val="0"/>
              <w:marBottom w:val="0"/>
              <w:divBdr>
                <w:top w:val="none" w:sz="0" w:space="0" w:color="auto"/>
                <w:left w:val="none" w:sz="0" w:space="0" w:color="auto"/>
                <w:bottom w:val="none" w:sz="0" w:space="0" w:color="auto"/>
                <w:right w:val="none" w:sz="0" w:space="0" w:color="auto"/>
              </w:divBdr>
            </w:div>
            <w:div w:id="1422945627">
              <w:marLeft w:val="0"/>
              <w:marRight w:val="0"/>
              <w:marTop w:val="0"/>
              <w:marBottom w:val="0"/>
              <w:divBdr>
                <w:top w:val="none" w:sz="0" w:space="0" w:color="auto"/>
                <w:left w:val="none" w:sz="0" w:space="0" w:color="auto"/>
                <w:bottom w:val="none" w:sz="0" w:space="0" w:color="auto"/>
                <w:right w:val="none" w:sz="0" w:space="0" w:color="auto"/>
              </w:divBdr>
            </w:div>
            <w:div w:id="1898661695">
              <w:marLeft w:val="0"/>
              <w:marRight w:val="0"/>
              <w:marTop w:val="0"/>
              <w:marBottom w:val="0"/>
              <w:divBdr>
                <w:top w:val="none" w:sz="0" w:space="0" w:color="auto"/>
                <w:left w:val="none" w:sz="0" w:space="0" w:color="auto"/>
                <w:bottom w:val="none" w:sz="0" w:space="0" w:color="auto"/>
                <w:right w:val="none" w:sz="0" w:space="0" w:color="auto"/>
              </w:divBdr>
            </w:div>
            <w:div w:id="1344434856">
              <w:marLeft w:val="0"/>
              <w:marRight w:val="0"/>
              <w:marTop w:val="0"/>
              <w:marBottom w:val="0"/>
              <w:divBdr>
                <w:top w:val="none" w:sz="0" w:space="0" w:color="auto"/>
                <w:left w:val="none" w:sz="0" w:space="0" w:color="auto"/>
                <w:bottom w:val="none" w:sz="0" w:space="0" w:color="auto"/>
                <w:right w:val="none" w:sz="0" w:space="0" w:color="auto"/>
              </w:divBdr>
            </w:div>
            <w:div w:id="950086070">
              <w:marLeft w:val="0"/>
              <w:marRight w:val="0"/>
              <w:marTop w:val="0"/>
              <w:marBottom w:val="0"/>
              <w:divBdr>
                <w:top w:val="none" w:sz="0" w:space="0" w:color="auto"/>
                <w:left w:val="none" w:sz="0" w:space="0" w:color="auto"/>
                <w:bottom w:val="none" w:sz="0" w:space="0" w:color="auto"/>
                <w:right w:val="none" w:sz="0" w:space="0" w:color="auto"/>
              </w:divBdr>
            </w:div>
            <w:div w:id="918173599">
              <w:marLeft w:val="0"/>
              <w:marRight w:val="0"/>
              <w:marTop w:val="0"/>
              <w:marBottom w:val="0"/>
              <w:divBdr>
                <w:top w:val="none" w:sz="0" w:space="0" w:color="auto"/>
                <w:left w:val="none" w:sz="0" w:space="0" w:color="auto"/>
                <w:bottom w:val="none" w:sz="0" w:space="0" w:color="auto"/>
                <w:right w:val="none" w:sz="0" w:space="0" w:color="auto"/>
              </w:divBdr>
            </w:div>
            <w:div w:id="1744716850">
              <w:marLeft w:val="0"/>
              <w:marRight w:val="0"/>
              <w:marTop w:val="0"/>
              <w:marBottom w:val="0"/>
              <w:divBdr>
                <w:top w:val="none" w:sz="0" w:space="0" w:color="auto"/>
                <w:left w:val="none" w:sz="0" w:space="0" w:color="auto"/>
                <w:bottom w:val="none" w:sz="0" w:space="0" w:color="auto"/>
                <w:right w:val="none" w:sz="0" w:space="0" w:color="auto"/>
              </w:divBdr>
            </w:div>
            <w:div w:id="1609387665">
              <w:marLeft w:val="0"/>
              <w:marRight w:val="0"/>
              <w:marTop w:val="0"/>
              <w:marBottom w:val="0"/>
              <w:divBdr>
                <w:top w:val="none" w:sz="0" w:space="0" w:color="auto"/>
                <w:left w:val="none" w:sz="0" w:space="0" w:color="auto"/>
                <w:bottom w:val="none" w:sz="0" w:space="0" w:color="auto"/>
                <w:right w:val="none" w:sz="0" w:space="0" w:color="auto"/>
              </w:divBdr>
            </w:div>
            <w:div w:id="1037240650">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294293637">
              <w:marLeft w:val="0"/>
              <w:marRight w:val="0"/>
              <w:marTop w:val="0"/>
              <w:marBottom w:val="0"/>
              <w:divBdr>
                <w:top w:val="none" w:sz="0" w:space="0" w:color="auto"/>
                <w:left w:val="none" w:sz="0" w:space="0" w:color="auto"/>
                <w:bottom w:val="none" w:sz="0" w:space="0" w:color="auto"/>
                <w:right w:val="none" w:sz="0" w:space="0" w:color="auto"/>
              </w:divBdr>
            </w:div>
            <w:div w:id="1280184584">
              <w:marLeft w:val="0"/>
              <w:marRight w:val="0"/>
              <w:marTop w:val="0"/>
              <w:marBottom w:val="0"/>
              <w:divBdr>
                <w:top w:val="none" w:sz="0" w:space="0" w:color="auto"/>
                <w:left w:val="none" w:sz="0" w:space="0" w:color="auto"/>
                <w:bottom w:val="none" w:sz="0" w:space="0" w:color="auto"/>
                <w:right w:val="none" w:sz="0" w:space="0" w:color="auto"/>
              </w:divBdr>
            </w:div>
            <w:div w:id="1547066968">
              <w:marLeft w:val="0"/>
              <w:marRight w:val="0"/>
              <w:marTop w:val="0"/>
              <w:marBottom w:val="0"/>
              <w:divBdr>
                <w:top w:val="none" w:sz="0" w:space="0" w:color="auto"/>
                <w:left w:val="none" w:sz="0" w:space="0" w:color="auto"/>
                <w:bottom w:val="none" w:sz="0" w:space="0" w:color="auto"/>
                <w:right w:val="none" w:sz="0" w:space="0" w:color="auto"/>
              </w:divBdr>
            </w:div>
            <w:div w:id="2013332370">
              <w:marLeft w:val="0"/>
              <w:marRight w:val="0"/>
              <w:marTop w:val="0"/>
              <w:marBottom w:val="0"/>
              <w:divBdr>
                <w:top w:val="none" w:sz="0" w:space="0" w:color="auto"/>
                <w:left w:val="none" w:sz="0" w:space="0" w:color="auto"/>
                <w:bottom w:val="none" w:sz="0" w:space="0" w:color="auto"/>
                <w:right w:val="none" w:sz="0" w:space="0" w:color="auto"/>
              </w:divBdr>
            </w:div>
            <w:div w:id="5984729">
              <w:marLeft w:val="0"/>
              <w:marRight w:val="0"/>
              <w:marTop w:val="0"/>
              <w:marBottom w:val="0"/>
              <w:divBdr>
                <w:top w:val="none" w:sz="0" w:space="0" w:color="auto"/>
                <w:left w:val="none" w:sz="0" w:space="0" w:color="auto"/>
                <w:bottom w:val="none" w:sz="0" w:space="0" w:color="auto"/>
                <w:right w:val="none" w:sz="0" w:space="0" w:color="auto"/>
              </w:divBdr>
            </w:div>
            <w:div w:id="279387251">
              <w:marLeft w:val="0"/>
              <w:marRight w:val="0"/>
              <w:marTop w:val="0"/>
              <w:marBottom w:val="0"/>
              <w:divBdr>
                <w:top w:val="none" w:sz="0" w:space="0" w:color="auto"/>
                <w:left w:val="none" w:sz="0" w:space="0" w:color="auto"/>
                <w:bottom w:val="none" w:sz="0" w:space="0" w:color="auto"/>
                <w:right w:val="none" w:sz="0" w:space="0" w:color="auto"/>
              </w:divBdr>
            </w:div>
            <w:div w:id="1815878525">
              <w:marLeft w:val="0"/>
              <w:marRight w:val="0"/>
              <w:marTop w:val="0"/>
              <w:marBottom w:val="0"/>
              <w:divBdr>
                <w:top w:val="none" w:sz="0" w:space="0" w:color="auto"/>
                <w:left w:val="none" w:sz="0" w:space="0" w:color="auto"/>
                <w:bottom w:val="none" w:sz="0" w:space="0" w:color="auto"/>
                <w:right w:val="none" w:sz="0" w:space="0" w:color="auto"/>
              </w:divBdr>
            </w:div>
            <w:div w:id="365645784">
              <w:marLeft w:val="0"/>
              <w:marRight w:val="0"/>
              <w:marTop w:val="0"/>
              <w:marBottom w:val="0"/>
              <w:divBdr>
                <w:top w:val="none" w:sz="0" w:space="0" w:color="auto"/>
                <w:left w:val="none" w:sz="0" w:space="0" w:color="auto"/>
                <w:bottom w:val="none" w:sz="0" w:space="0" w:color="auto"/>
                <w:right w:val="none" w:sz="0" w:space="0" w:color="auto"/>
              </w:divBdr>
            </w:div>
            <w:div w:id="925966791">
              <w:marLeft w:val="0"/>
              <w:marRight w:val="0"/>
              <w:marTop w:val="0"/>
              <w:marBottom w:val="0"/>
              <w:divBdr>
                <w:top w:val="none" w:sz="0" w:space="0" w:color="auto"/>
                <w:left w:val="none" w:sz="0" w:space="0" w:color="auto"/>
                <w:bottom w:val="none" w:sz="0" w:space="0" w:color="auto"/>
                <w:right w:val="none" w:sz="0" w:space="0" w:color="auto"/>
              </w:divBdr>
            </w:div>
            <w:div w:id="1853259542">
              <w:marLeft w:val="0"/>
              <w:marRight w:val="0"/>
              <w:marTop w:val="0"/>
              <w:marBottom w:val="0"/>
              <w:divBdr>
                <w:top w:val="none" w:sz="0" w:space="0" w:color="auto"/>
                <w:left w:val="none" w:sz="0" w:space="0" w:color="auto"/>
                <w:bottom w:val="none" w:sz="0" w:space="0" w:color="auto"/>
                <w:right w:val="none" w:sz="0" w:space="0" w:color="auto"/>
              </w:divBdr>
            </w:div>
            <w:div w:id="536435668">
              <w:marLeft w:val="0"/>
              <w:marRight w:val="0"/>
              <w:marTop w:val="0"/>
              <w:marBottom w:val="0"/>
              <w:divBdr>
                <w:top w:val="none" w:sz="0" w:space="0" w:color="auto"/>
                <w:left w:val="none" w:sz="0" w:space="0" w:color="auto"/>
                <w:bottom w:val="none" w:sz="0" w:space="0" w:color="auto"/>
                <w:right w:val="none" w:sz="0" w:space="0" w:color="auto"/>
              </w:divBdr>
            </w:div>
            <w:div w:id="2079857622">
              <w:marLeft w:val="0"/>
              <w:marRight w:val="0"/>
              <w:marTop w:val="0"/>
              <w:marBottom w:val="0"/>
              <w:divBdr>
                <w:top w:val="none" w:sz="0" w:space="0" w:color="auto"/>
                <w:left w:val="none" w:sz="0" w:space="0" w:color="auto"/>
                <w:bottom w:val="none" w:sz="0" w:space="0" w:color="auto"/>
                <w:right w:val="none" w:sz="0" w:space="0" w:color="auto"/>
              </w:divBdr>
            </w:div>
            <w:div w:id="1748381847">
              <w:marLeft w:val="0"/>
              <w:marRight w:val="0"/>
              <w:marTop w:val="0"/>
              <w:marBottom w:val="0"/>
              <w:divBdr>
                <w:top w:val="none" w:sz="0" w:space="0" w:color="auto"/>
                <w:left w:val="none" w:sz="0" w:space="0" w:color="auto"/>
                <w:bottom w:val="none" w:sz="0" w:space="0" w:color="auto"/>
                <w:right w:val="none" w:sz="0" w:space="0" w:color="auto"/>
              </w:divBdr>
            </w:div>
            <w:div w:id="640966228">
              <w:marLeft w:val="0"/>
              <w:marRight w:val="0"/>
              <w:marTop w:val="0"/>
              <w:marBottom w:val="0"/>
              <w:divBdr>
                <w:top w:val="none" w:sz="0" w:space="0" w:color="auto"/>
                <w:left w:val="none" w:sz="0" w:space="0" w:color="auto"/>
                <w:bottom w:val="none" w:sz="0" w:space="0" w:color="auto"/>
                <w:right w:val="none" w:sz="0" w:space="0" w:color="auto"/>
              </w:divBdr>
            </w:div>
            <w:div w:id="1893152257">
              <w:marLeft w:val="0"/>
              <w:marRight w:val="0"/>
              <w:marTop w:val="0"/>
              <w:marBottom w:val="0"/>
              <w:divBdr>
                <w:top w:val="none" w:sz="0" w:space="0" w:color="auto"/>
                <w:left w:val="none" w:sz="0" w:space="0" w:color="auto"/>
                <w:bottom w:val="none" w:sz="0" w:space="0" w:color="auto"/>
                <w:right w:val="none" w:sz="0" w:space="0" w:color="auto"/>
              </w:divBdr>
            </w:div>
            <w:div w:id="1527057553">
              <w:marLeft w:val="0"/>
              <w:marRight w:val="0"/>
              <w:marTop w:val="0"/>
              <w:marBottom w:val="0"/>
              <w:divBdr>
                <w:top w:val="none" w:sz="0" w:space="0" w:color="auto"/>
                <w:left w:val="none" w:sz="0" w:space="0" w:color="auto"/>
                <w:bottom w:val="none" w:sz="0" w:space="0" w:color="auto"/>
                <w:right w:val="none" w:sz="0" w:space="0" w:color="auto"/>
              </w:divBdr>
            </w:div>
            <w:div w:id="381489051">
              <w:marLeft w:val="0"/>
              <w:marRight w:val="0"/>
              <w:marTop w:val="0"/>
              <w:marBottom w:val="0"/>
              <w:divBdr>
                <w:top w:val="none" w:sz="0" w:space="0" w:color="auto"/>
                <w:left w:val="none" w:sz="0" w:space="0" w:color="auto"/>
                <w:bottom w:val="none" w:sz="0" w:space="0" w:color="auto"/>
                <w:right w:val="none" w:sz="0" w:space="0" w:color="auto"/>
              </w:divBdr>
            </w:div>
            <w:div w:id="666711758">
              <w:marLeft w:val="0"/>
              <w:marRight w:val="0"/>
              <w:marTop w:val="0"/>
              <w:marBottom w:val="0"/>
              <w:divBdr>
                <w:top w:val="none" w:sz="0" w:space="0" w:color="auto"/>
                <w:left w:val="none" w:sz="0" w:space="0" w:color="auto"/>
                <w:bottom w:val="none" w:sz="0" w:space="0" w:color="auto"/>
                <w:right w:val="none" w:sz="0" w:space="0" w:color="auto"/>
              </w:divBdr>
            </w:div>
            <w:div w:id="430206330">
              <w:marLeft w:val="0"/>
              <w:marRight w:val="0"/>
              <w:marTop w:val="0"/>
              <w:marBottom w:val="0"/>
              <w:divBdr>
                <w:top w:val="none" w:sz="0" w:space="0" w:color="auto"/>
                <w:left w:val="none" w:sz="0" w:space="0" w:color="auto"/>
                <w:bottom w:val="none" w:sz="0" w:space="0" w:color="auto"/>
                <w:right w:val="none" w:sz="0" w:space="0" w:color="auto"/>
              </w:divBdr>
            </w:div>
            <w:div w:id="266158182">
              <w:marLeft w:val="0"/>
              <w:marRight w:val="0"/>
              <w:marTop w:val="0"/>
              <w:marBottom w:val="0"/>
              <w:divBdr>
                <w:top w:val="none" w:sz="0" w:space="0" w:color="auto"/>
                <w:left w:val="none" w:sz="0" w:space="0" w:color="auto"/>
                <w:bottom w:val="none" w:sz="0" w:space="0" w:color="auto"/>
                <w:right w:val="none" w:sz="0" w:space="0" w:color="auto"/>
              </w:divBdr>
            </w:div>
            <w:div w:id="923536035">
              <w:marLeft w:val="0"/>
              <w:marRight w:val="0"/>
              <w:marTop w:val="0"/>
              <w:marBottom w:val="0"/>
              <w:divBdr>
                <w:top w:val="none" w:sz="0" w:space="0" w:color="auto"/>
                <w:left w:val="none" w:sz="0" w:space="0" w:color="auto"/>
                <w:bottom w:val="none" w:sz="0" w:space="0" w:color="auto"/>
                <w:right w:val="none" w:sz="0" w:space="0" w:color="auto"/>
              </w:divBdr>
            </w:div>
            <w:div w:id="758450434">
              <w:marLeft w:val="0"/>
              <w:marRight w:val="0"/>
              <w:marTop w:val="0"/>
              <w:marBottom w:val="0"/>
              <w:divBdr>
                <w:top w:val="none" w:sz="0" w:space="0" w:color="auto"/>
                <w:left w:val="none" w:sz="0" w:space="0" w:color="auto"/>
                <w:bottom w:val="none" w:sz="0" w:space="0" w:color="auto"/>
                <w:right w:val="none" w:sz="0" w:space="0" w:color="auto"/>
              </w:divBdr>
            </w:div>
            <w:div w:id="562720091">
              <w:marLeft w:val="0"/>
              <w:marRight w:val="0"/>
              <w:marTop w:val="0"/>
              <w:marBottom w:val="0"/>
              <w:divBdr>
                <w:top w:val="none" w:sz="0" w:space="0" w:color="auto"/>
                <w:left w:val="none" w:sz="0" w:space="0" w:color="auto"/>
                <w:bottom w:val="none" w:sz="0" w:space="0" w:color="auto"/>
                <w:right w:val="none" w:sz="0" w:space="0" w:color="auto"/>
              </w:divBdr>
            </w:div>
            <w:div w:id="1888684427">
              <w:marLeft w:val="0"/>
              <w:marRight w:val="0"/>
              <w:marTop w:val="0"/>
              <w:marBottom w:val="0"/>
              <w:divBdr>
                <w:top w:val="none" w:sz="0" w:space="0" w:color="auto"/>
                <w:left w:val="none" w:sz="0" w:space="0" w:color="auto"/>
                <w:bottom w:val="none" w:sz="0" w:space="0" w:color="auto"/>
                <w:right w:val="none" w:sz="0" w:space="0" w:color="auto"/>
              </w:divBdr>
            </w:div>
            <w:div w:id="396317078">
              <w:marLeft w:val="0"/>
              <w:marRight w:val="0"/>
              <w:marTop w:val="0"/>
              <w:marBottom w:val="0"/>
              <w:divBdr>
                <w:top w:val="none" w:sz="0" w:space="0" w:color="auto"/>
                <w:left w:val="none" w:sz="0" w:space="0" w:color="auto"/>
                <w:bottom w:val="none" w:sz="0" w:space="0" w:color="auto"/>
                <w:right w:val="none" w:sz="0" w:space="0" w:color="auto"/>
              </w:divBdr>
            </w:div>
            <w:div w:id="2034648092">
              <w:marLeft w:val="0"/>
              <w:marRight w:val="0"/>
              <w:marTop w:val="0"/>
              <w:marBottom w:val="0"/>
              <w:divBdr>
                <w:top w:val="none" w:sz="0" w:space="0" w:color="auto"/>
                <w:left w:val="none" w:sz="0" w:space="0" w:color="auto"/>
                <w:bottom w:val="none" w:sz="0" w:space="0" w:color="auto"/>
                <w:right w:val="none" w:sz="0" w:space="0" w:color="auto"/>
              </w:divBdr>
            </w:div>
            <w:div w:id="144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3919">
      <w:bodyDiv w:val="1"/>
      <w:marLeft w:val="0"/>
      <w:marRight w:val="0"/>
      <w:marTop w:val="0"/>
      <w:marBottom w:val="0"/>
      <w:divBdr>
        <w:top w:val="none" w:sz="0" w:space="0" w:color="auto"/>
        <w:left w:val="none" w:sz="0" w:space="0" w:color="auto"/>
        <w:bottom w:val="none" w:sz="0" w:space="0" w:color="auto"/>
        <w:right w:val="none" w:sz="0" w:space="0" w:color="auto"/>
      </w:divBdr>
    </w:div>
    <w:div w:id="1255701524">
      <w:bodyDiv w:val="1"/>
      <w:marLeft w:val="0"/>
      <w:marRight w:val="0"/>
      <w:marTop w:val="0"/>
      <w:marBottom w:val="0"/>
      <w:divBdr>
        <w:top w:val="none" w:sz="0" w:space="0" w:color="auto"/>
        <w:left w:val="none" w:sz="0" w:space="0" w:color="auto"/>
        <w:bottom w:val="none" w:sz="0" w:space="0" w:color="auto"/>
        <w:right w:val="none" w:sz="0" w:space="0" w:color="auto"/>
      </w:divBdr>
    </w:div>
    <w:div w:id="1297494000">
      <w:bodyDiv w:val="1"/>
      <w:marLeft w:val="0"/>
      <w:marRight w:val="0"/>
      <w:marTop w:val="0"/>
      <w:marBottom w:val="0"/>
      <w:divBdr>
        <w:top w:val="none" w:sz="0" w:space="0" w:color="auto"/>
        <w:left w:val="none" w:sz="0" w:space="0" w:color="auto"/>
        <w:bottom w:val="none" w:sz="0" w:space="0" w:color="auto"/>
        <w:right w:val="none" w:sz="0" w:space="0" w:color="auto"/>
      </w:divBdr>
      <w:divsChild>
        <w:div w:id="1951082941">
          <w:marLeft w:val="0"/>
          <w:marRight w:val="0"/>
          <w:marTop w:val="0"/>
          <w:marBottom w:val="0"/>
          <w:divBdr>
            <w:top w:val="none" w:sz="0" w:space="0" w:color="auto"/>
            <w:left w:val="none" w:sz="0" w:space="0" w:color="auto"/>
            <w:bottom w:val="none" w:sz="0" w:space="0" w:color="auto"/>
            <w:right w:val="none" w:sz="0" w:space="0" w:color="auto"/>
          </w:divBdr>
          <w:divsChild>
            <w:div w:id="122384010">
              <w:marLeft w:val="0"/>
              <w:marRight w:val="0"/>
              <w:marTop w:val="0"/>
              <w:marBottom w:val="0"/>
              <w:divBdr>
                <w:top w:val="none" w:sz="0" w:space="0" w:color="auto"/>
                <w:left w:val="none" w:sz="0" w:space="0" w:color="auto"/>
                <w:bottom w:val="none" w:sz="0" w:space="0" w:color="auto"/>
                <w:right w:val="none" w:sz="0" w:space="0" w:color="auto"/>
              </w:divBdr>
            </w:div>
            <w:div w:id="1081606757">
              <w:marLeft w:val="0"/>
              <w:marRight w:val="0"/>
              <w:marTop w:val="0"/>
              <w:marBottom w:val="0"/>
              <w:divBdr>
                <w:top w:val="none" w:sz="0" w:space="0" w:color="auto"/>
                <w:left w:val="none" w:sz="0" w:space="0" w:color="auto"/>
                <w:bottom w:val="none" w:sz="0" w:space="0" w:color="auto"/>
                <w:right w:val="none" w:sz="0" w:space="0" w:color="auto"/>
              </w:divBdr>
            </w:div>
            <w:div w:id="1634167985">
              <w:marLeft w:val="0"/>
              <w:marRight w:val="0"/>
              <w:marTop w:val="0"/>
              <w:marBottom w:val="0"/>
              <w:divBdr>
                <w:top w:val="none" w:sz="0" w:space="0" w:color="auto"/>
                <w:left w:val="none" w:sz="0" w:space="0" w:color="auto"/>
                <w:bottom w:val="none" w:sz="0" w:space="0" w:color="auto"/>
                <w:right w:val="none" w:sz="0" w:space="0" w:color="auto"/>
              </w:divBdr>
            </w:div>
            <w:div w:id="1585720110">
              <w:marLeft w:val="0"/>
              <w:marRight w:val="0"/>
              <w:marTop w:val="0"/>
              <w:marBottom w:val="0"/>
              <w:divBdr>
                <w:top w:val="none" w:sz="0" w:space="0" w:color="auto"/>
                <w:left w:val="none" w:sz="0" w:space="0" w:color="auto"/>
                <w:bottom w:val="none" w:sz="0" w:space="0" w:color="auto"/>
                <w:right w:val="none" w:sz="0" w:space="0" w:color="auto"/>
              </w:divBdr>
            </w:div>
            <w:div w:id="663432485">
              <w:marLeft w:val="0"/>
              <w:marRight w:val="0"/>
              <w:marTop w:val="0"/>
              <w:marBottom w:val="0"/>
              <w:divBdr>
                <w:top w:val="none" w:sz="0" w:space="0" w:color="auto"/>
                <w:left w:val="none" w:sz="0" w:space="0" w:color="auto"/>
                <w:bottom w:val="none" w:sz="0" w:space="0" w:color="auto"/>
                <w:right w:val="none" w:sz="0" w:space="0" w:color="auto"/>
              </w:divBdr>
            </w:div>
            <w:div w:id="1729450480">
              <w:marLeft w:val="0"/>
              <w:marRight w:val="0"/>
              <w:marTop w:val="0"/>
              <w:marBottom w:val="0"/>
              <w:divBdr>
                <w:top w:val="none" w:sz="0" w:space="0" w:color="auto"/>
                <w:left w:val="none" w:sz="0" w:space="0" w:color="auto"/>
                <w:bottom w:val="none" w:sz="0" w:space="0" w:color="auto"/>
                <w:right w:val="none" w:sz="0" w:space="0" w:color="auto"/>
              </w:divBdr>
            </w:div>
            <w:div w:id="2141921076">
              <w:marLeft w:val="0"/>
              <w:marRight w:val="0"/>
              <w:marTop w:val="0"/>
              <w:marBottom w:val="0"/>
              <w:divBdr>
                <w:top w:val="none" w:sz="0" w:space="0" w:color="auto"/>
                <w:left w:val="none" w:sz="0" w:space="0" w:color="auto"/>
                <w:bottom w:val="none" w:sz="0" w:space="0" w:color="auto"/>
                <w:right w:val="none" w:sz="0" w:space="0" w:color="auto"/>
              </w:divBdr>
            </w:div>
            <w:div w:id="656343391">
              <w:marLeft w:val="0"/>
              <w:marRight w:val="0"/>
              <w:marTop w:val="0"/>
              <w:marBottom w:val="0"/>
              <w:divBdr>
                <w:top w:val="none" w:sz="0" w:space="0" w:color="auto"/>
                <w:left w:val="none" w:sz="0" w:space="0" w:color="auto"/>
                <w:bottom w:val="none" w:sz="0" w:space="0" w:color="auto"/>
                <w:right w:val="none" w:sz="0" w:space="0" w:color="auto"/>
              </w:divBdr>
            </w:div>
            <w:div w:id="678657777">
              <w:marLeft w:val="0"/>
              <w:marRight w:val="0"/>
              <w:marTop w:val="0"/>
              <w:marBottom w:val="0"/>
              <w:divBdr>
                <w:top w:val="none" w:sz="0" w:space="0" w:color="auto"/>
                <w:left w:val="none" w:sz="0" w:space="0" w:color="auto"/>
                <w:bottom w:val="none" w:sz="0" w:space="0" w:color="auto"/>
                <w:right w:val="none" w:sz="0" w:space="0" w:color="auto"/>
              </w:divBdr>
            </w:div>
            <w:div w:id="606888271">
              <w:marLeft w:val="0"/>
              <w:marRight w:val="0"/>
              <w:marTop w:val="0"/>
              <w:marBottom w:val="0"/>
              <w:divBdr>
                <w:top w:val="none" w:sz="0" w:space="0" w:color="auto"/>
                <w:left w:val="none" w:sz="0" w:space="0" w:color="auto"/>
                <w:bottom w:val="none" w:sz="0" w:space="0" w:color="auto"/>
                <w:right w:val="none" w:sz="0" w:space="0" w:color="auto"/>
              </w:divBdr>
            </w:div>
            <w:div w:id="1022901851">
              <w:marLeft w:val="0"/>
              <w:marRight w:val="0"/>
              <w:marTop w:val="0"/>
              <w:marBottom w:val="0"/>
              <w:divBdr>
                <w:top w:val="none" w:sz="0" w:space="0" w:color="auto"/>
                <w:left w:val="none" w:sz="0" w:space="0" w:color="auto"/>
                <w:bottom w:val="none" w:sz="0" w:space="0" w:color="auto"/>
                <w:right w:val="none" w:sz="0" w:space="0" w:color="auto"/>
              </w:divBdr>
            </w:div>
            <w:div w:id="1033773268">
              <w:marLeft w:val="0"/>
              <w:marRight w:val="0"/>
              <w:marTop w:val="0"/>
              <w:marBottom w:val="0"/>
              <w:divBdr>
                <w:top w:val="none" w:sz="0" w:space="0" w:color="auto"/>
                <w:left w:val="none" w:sz="0" w:space="0" w:color="auto"/>
                <w:bottom w:val="none" w:sz="0" w:space="0" w:color="auto"/>
                <w:right w:val="none" w:sz="0" w:space="0" w:color="auto"/>
              </w:divBdr>
            </w:div>
            <w:div w:id="1962223257">
              <w:marLeft w:val="0"/>
              <w:marRight w:val="0"/>
              <w:marTop w:val="0"/>
              <w:marBottom w:val="0"/>
              <w:divBdr>
                <w:top w:val="none" w:sz="0" w:space="0" w:color="auto"/>
                <w:left w:val="none" w:sz="0" w:space="0" w:color="auto"/>
                <w:bottom w:val="none" w:sz="0" w:space="0" w:color="auto"/>
                <w:right w:val="none" w:sz="0" w:space="0" w:color="auto"/>
              </w:divBdr>
            </w:div>
            <w:div w:id="1153910439">
              <w:marLeft w:val="0"/>
              <w:marRight w:val="0"/>
              <w:marTop w:val="0"/>
              <w:marBottom w:val="0"/>
              <w:divBdr>
                <w:top w:val="none" w:sz="0" w:space="0" w:color="auto"/>
                <w:left w:val="none" w:sz="0" w:space="0" w:color="auto"/>
                <w:bottom w:val="none" w:sz="0" w:space="0" w:color="auto"/>
                <w:right w:val="none" w:sz="0" w:space="0" w:color="auto"/>
              </w:divBdr>
            </w:div>
            <w:div w:id="559051690">
              <w:marLeft w:val="0"/>
              <w:marRight w:val="0"/>
              <w:marTop w:val="0"/>
              <w:marBottom w:val="0"/>
              <w:divBdr>
                <w:top w:val="none" w:sz="0" w:space="0" w:color="auto"/>
                <w:left w:val="none" w:sz="0" w:space="0" w:color="auto"/>
                <w:bottom w:val="none" w:sz="0" w:space="0" w:color="auto"/>
                <w:right w:val="none" w:sz="0" w:space="0" w:color="auto"/>
              </w:divBdr>
            </w:div>
            <w:div w:id="1685739820">
              <w:marLeft w:val="0"/>
              <w:marRight w:val="0"/>
              <w:marTop w:val="0"/>
              <w:marBottom w:val="0"/>
              <w:divBdr>
                <w:top w:val="none" w:sz="0" w:space="0" w:color="auto"/>
                <w:left w:val="none" w:sz="0" w:space="0" w:color="auto"/>
                <w:bottom w:val="none" w:sz="0" w:space="0" w:color="auto"/>
                <w:right w:val="none" w:sz="0" w:space="0" w:color="auto"/>
              </w:divBdr>
            </w:div>
            <w:div w:id="526600229">
              <w:marLeft w:val="0"/>
              <w:marRight w:val="0"/>
              <w:marTop w:val="0"/>
              <w:marBottom w:val="0"/>
              <w:divBdr>
                <w:top w:val="none" w:sz="0" w:space="0" w:color="auto"/>
                <w:left w:val="none" w:sz="0" w:space="0" w:color="auto"/>
                <w:bottom w:val="none" w:sz="0" w:space="0" w:color="auto"/>
                <w:right w:val="none" w:sz="0" w:space="0" w:color="auto"/>
              </w:divBdr>
            </w:div>
            <w:div w:id="1530676241">
              <w:marLeft w:val="0"/>
              <w:marRight w:val="0"/>
              <w:marTop w:val="0"/>
              <w:marBottom w:val="0"/>
              <w:divBdr>
                <w:top w:val="none" w:sz="0" w:space="0" w:color="auto"/>
                <w:left w:val="none" w:sz="0" w:space="0" w:color="auto"/>
                <w:bottom w:val="none" w:sz="0" w:space="0" w:color="auto"/>
                <w:right w:val="none" w:sz="0" w:space="0" w:color="auto"/>
              </w:divBdr>
            </w:div>
            <w:div w:id="1866095967">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1926376918">
              <w:marLeft w:val="0"/>
              <w:marRight w:val="0"/>
              <w:marTop w:val="0"/>
              <w:marBottom w:val="0"/>
              <w:divBdr>
                <w:top w:val="none" w:sz="0" w:space="0" w:color="auto"/>
                <w:left w:val="none" w:sz="0" w:space="0" w:color="auto"/>
                <w:bottom w:val="none" w:sz="0" w:space="0" w:color="auto"/>
                <w:right w:val="none" w:sz="0" w:space="0" w:color="auto"/>
              </w:divBdr>
            </w:div>
            <w:div w:id="248664973">
              <w:marLeft w:val="0"/>
              <w:marRight w:val="0"/>
              <w:marTop w:val="0"/>
              <w:marBottom w:val="0"/>
              <w:divBdr>
                <w:top w:val="none" w:sz="0" w:space="0" w:color="auto"/>
                <w:left w:val="none" w:sz="0" w:space="0" w:color="auto"/>
                <w:bottom w:val="none" w:sz="0" w:space="0" w:color="auto"/>
                <w:right w:val="none" w:sz="0" w:space="0" w:color="auto"/>
              </w:divBdr>
            </w:div>
            <w:div w:id="1625963410">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871798478">
              <w:marLeft w:val="0"/>
              <w:marRight w:val="0"/>
              <w:marTop w:val="0"/>
              <w:marBottom w:val="0"/>
              <w:divBdr>
                <w:top w:val="none" w:sz="0" w:space="0" w:color="auto"/>
                <w:left w:val="none" w:sz="0" w:space="0" w:color="auto"/>
                <w:bottom w:val="none" w:sz="0" w:space="0" w:color="auto"/>
                <w:right w:val="none" w:sz="0" w:space="0" w:color="auto"/>
              </w:divBdr>
            </w:div>
            <w:div w:id="1445076290">
              <w:marLeft w:val="0"/>
              <w:marRight w:val="0"/>
              <w:marTop w:val="0"/>
              <w:marBottom w:val="0"/>
              <w:divBdr>
                <w:top w:val="none" w:sz="0" w:space="0" w:color="auto"/>
                <w:left w:val="none" w:sz="0" w:space="0" w:color="auto"/>
                <w:bottom w:val="none" w:sz="0" w:space="0" w:color="auto"/>
                <w:right w:val="none" w:sz="0" w:space="0" w:color="auto"/>
              </w:divBdr>
            </w:div>
            <w:div w:id="2006203527">
              <w:marLeft w:val="0"/>
              <w:marRight w:val="0"/>
              <w:marTop w:val="0"/>
              <w:marBottom w:val="0"/>
              <w:divBdr>
                <w:top w:val="none" w:sz="0" w:space="0" w:color="auto"/>
                <w:left w:val="none" w:sz="0" w:space="0" w:color="auto"/>
                <w:bottom w:val="none" w:sz="0" w:space="0" w:color="auto"/>
                <w:right w:val="none" w:sz="0" w:space="0" w:color="auto"/>
              </w:divBdr>
            </w:div>
            <w:div w:id="718478372">
              <w:marLeft w:val="0"/>
              <w:marRight w:val="0"/>
              <w:marTop w:val="0"/>
              <w:marBottom w:val="0"/>
              <w:divBdr>
                <w:top w:val="none" w:sz="0" w:space="0" w:color="auto"/>
                <w:left w:val="none" w:sz="0" w:space="0" w:color="auto"/>
                <w:bottom w:val="none" w:sz="0" w:space="0" w:color="auto"/>
                <w:right w:val="none" w:sz="0" w:space="0" w:color="auto"/>
              </w:divBdr>
            </w:div>
            <w:div w:id="775058636">
              <w:marLeft w:val="0"/>
              <w:marRight w:val="0"/>
              <w:marTop w:val="0"/>
              <w:marBottom w:val="0"/>
              <w:divBdr>
                <w:top w:val="none" w:sz="0" w:space="0" w:color="auto"/>
                <w:left w:val="none" w:sz="0" w:space="0" w:color="auto"/>
                <w:bottom w:val="none" w:sz="0" w:space="0" w:color="auto"/>
                <w:right w:val="none" w:sz="0" w:space="0" w:color="auto"/>
              </w:divBdr>
            </w:div>
            <w:div w:id="1439106837">
              <w:marLeft w:val="0"/>
              <w:marRight w:val="0"/>
              <w:marTop w:val="0"/>
              <w:marBottom w:val="0"/>
              <w:divBdr>
                <w:top w:val="none" w:sz="0" w:space="0" w:color="auto"/>
                <w:left w:val="none" w:sz="0" w:space="0" w:color="auto"/>
                <w:bottom w:val="none" w:sz="0" w:space="0" w:color="auto"/>
                <w:right w:val="none" w:sz="0" w:space="0" w:color="auto"/>
              </w:divBdr>
            </w:div>
            <w:div w:id="1227183977">
              <w:marLeft w:val="0"/>
              <w:marRight w:val="0"/>
              <w:marTop w:val="0"/>
              <w:marBottom w:val="0"/>
              <w:divBdr>
                <w:top w:val="none" w:sz="0" w:space="0" w:color="auto"/>
                <w:left w:val="none" w:sz="0" w:space="0" w:color="auto"/>
                <w:bottom w:val="none" w:sz="0" w:space="0" w:color="auto"/>
                <w:right w:val="none" w:sz="0" w:space="0" w:color="auto"/>
              </w:divBdr>
            </w:div>
            <w:div w:id="18726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5200346">
      <w:bodyDiv w:val="1"/>
      <w:marLeft w:val="0"/>
      <w:marRight w:val="0"/>
      <w:marTop w:val="0"/>
      <w:marBottom w:val="0"/>
      <w:divBdr>
        <w:top w:val="none" w:sz="0" w:space="0" w:color="auto"/>
        <w:left w:val="none" w:sz="0" w:space="0" w:color="auto"/>
        <w:bottom w:val="none" w:sz="0" w:space="0" w:color="auto"/>
        <w:right w:val="none" w:sz="0" w:space="0" w:color="auto"/>
      </w:divBdr>
    </w:div>
    <w:div w:id="1466318359">
      <w:bodyDiv w:val="1"/>
      <w:marLeft w:val="0"/>
      <w:marRight w:val="0"/>
      <w:marTop w:val="0"/>
      <w:marBottom w:val="0"/>
      <w:divBdr>
        <w:top w:val="none" w:sz="0" w:space="0" w:color="auto"/>
        <w:left w:val="none" w:sz="0" w:space="0" w:color="auto"/>
        <w:bottom w:val="none" w:sz="0" w:space="0" w:color="auto"/>
        <w:right w:val="none" w:sz="0" w:space="0" w:color="auto"/>
      </w:divBdr>
      <w:divsChild>
        <w:div w:id="725184662">
          <w:marLeft w:val="0"/>
          <w:marRight w:val="0"/>
          <w:marTop w:val="0"/>
          <w:marBottom w:val="0"/>
          <w:divBdr>
            <w:top w:val="none" w:sz="0" w:space="0" w:color="auto"/>
            <w:left w:val="none" w:sz="0" w:space="0" w:color="auto"/>
            <w:bottom w:val="none" w:sz="0" w:space="0" w:color="auto"/>
            <w:right w:val="none" w:sz="0" w:space="0" w:color="auto"/>
          </w:divBdr>
          <w:divsChild>
            <w:div w:id="1446272264">
              <w:marLeft w:val="0"/>
              <w:marRight w:val="0"/>
              <w:marTop w:val="0"/>
              <w:marBottom w:val="0"/>
              <w:divBdr>
                <w:top w:val="none" w:sz="0" w:space="0" w:color="auto"/>
                <w:left w:val="none" w:sz="0" w:space="0" w:color="auto"/>
                <w:bottom w:val="none" w:sz="0" w:space="0" w:color="auto"/>
                <w:right w:val="none" w:sz="0" w:space="0" w:color="auto"/>
              </w:divBdr>
            </w:div>
            <w:div w:id="389352187">
              <w:marLeft w:val="0"/>
              <w:marRight w:val="0"/>
              <w:marTop w:val="0"/>
              <w:marBottom w:val="0"/>
              <w:divBdr>
                <w:top w:val="none" w:sz="0" w:space="0" w:color="auto"/>
                <w:left w:val="none" w:sz="0" w:space="0" w:color="auto"/>
                <w:bottom w:val="none" w:sz="0" w:space="0" w:color="auto"/>
                <w:right w:val="none" w:sz="0" w:space="0" w:color="auto"/>
              </w:divBdr>
            </w:div>
            <w:div w:id="1461797971">
              <w:marLeft w:val="0"/>
              <w:marRight w:val="0"/>
              <w:marTop w:val="0"/>
              <w:marBottom w:val="0"/>
              <w:divBdr>
                <w:top w:val="none" w:sz="0" w:space="0" w:color="auto"/>
                <w:left w:val="none" w:sz="0" w:space="0" w:color="auto"/>
                <w:bottom w:val="none" w:sz="0" w:space="0" w:color="auto"/>
                <w:right w:val="none" w:sz="0" w:space="0" w:color="auto"/>
              </w:divBdr>
            </w:div>
            <w:div w:id="823275603">
              <w:marLeft w:val="0"/>
              <w:marRight w:val="0"/>
              <w:marTop w:val="0"/>
              <w:marBottom w:val="0"/>
              <w:divBdr>
                <w:top w:val="none" w:sz="0" w:space="0" w:color="auto"/>
                <w:left w:val="none" w:sz="0" w:space="0" w:color="auto"/>
                <w:bottom w:val="none" w:sz="0" w:space="0" w:color="auto"/>
                <w:right w:val="none" w:sz="0" w:space="0" w:color="auto"/>
              </w:divBdr>
            </w:div>
            <w:div w:id="23143347">
              <w:marLeft w:val="0"/>
              <w:marRight w:val="0"/>
              <w:marTop w:val="0"/>
              <w:marBottom w:val="0"/>
              <w:divBdr>
                <w:top w:val="none" w:sz="0" w:space="0" w:color="auto"/>
                <w:left w:val="none" w:sz="0" w:space="0" w:color="auto"/>
                <w:bottom w:val="none" w:sz="0" w:space="0" w:color="auto"/>
                <w:right w:val="none" w:sz="0" w:space="0" w:color="auto"/>
              </w:divBdr>
            </w:div>
            <w:div w:id="552035037">
              <w:marLeft w:val="0"/>
              <w:marRight w:val="0"/>
              <w:marTop w:val="0"/>
              <w:marBottom w:val="0"/>
              <w:divBdr>
                <w:top w:val="none" w:sz="0" w:space="0" w:color="auto"/>
                <w:left w:val="none" w:sz="0" w:space="0" w:color="auto"/>
                <w:bottom w:val="none" w:sz="0" w:space="0" w:color="auto"/>
                <w:right w:val="none" w:sz="0" w:space="0" w:color="auto"/>
              </w:divBdr>
            </w:div>
            <w:div w:id="1833522915">
              <w:marLeft w:val="0"/>
              <w:marRight w:val="0"/>
              <w:marTop w:val="0"/>
              <w:marBottom w:val="0"/>
              <w:divBdr>
                <w:top w:val="none" w:sz="0" w:space="0" w:color="auto"/>
                <w:left w:val="none" w:sz="0" w:space="0" w:color="auto"/>
                <w:bottom w:val="none" w:sz="0" w:space="0" w:color="auto"/>
                <w:right w:val="none" w:sz="0" w:space="0" w:color="auto"/>
              </w:divBdr>
            </w:div>
            <w:div w:id="1407725949">
              <w:marLeft w:val="0"/>
              <w:marRight w:val="0"/>
              <w:marTop w:val="0"/>
              <w:marBottom w:val="0"/>
              <w:divBdr>
                <w:top w:val="none" w:sz="0" w:space="0" w:color="auto"/>
                <w:left w:val="none" w:sz="0" w:space="0" w:color="auto"/>
                <w:bottom w:val="none" w:sz="0" w:space="0" w:color="auto"/>
                <w:right w:val="none" w:sz="0" w:space="0" w:color="auto"/>
              </w:divBdr>
            </w:div>
            <w:div w:id="671953401">
              <w:marLeft w:val="0"/>
              <w:marRight w:val="0"/>
              <w:marTop w:val="0"/>
              <w:marBottom w:val="0"/>
              <w:divBdr>
                <w:top w:val="none" w:sz="0" w:space="0" w:color="auto"/>
                <w:left w:val="none" w:sz="0" w:space="0" w:color="auto"/>
                <w:bottom w:val="none" w:sz="0" w:space="0" w:color="auto"/>
                <w:right w:val="none" w:sz="0" w:space="0" w:color="auto"/>
              </w:divBdr>
            </w:div>
            <w:div w:id="658198410">
              <w:marLeft w:val="0"/>
              <w:marRight w:val="0"/>
              <w:marTop w:val="0"/>
              <w:marBottom w:val="0"/>
              <w:divBdr>
                <w:top w:val="none" w:sz="0" w:space="0" w:color="auto"/>
                <w:left w:val="none" w:sz="0" w:space="0" w:color="auto"/>
                <w:bottom w:val="none" w:sz="0" w:space="0" w:color="auto"/>
                <w:right w:val="none" w:sz="0" w:space="0" w:color="auto"/>
              </w:divBdr>
            </w:div>
            <w:div w:id="217937696">
              <w:marLeft w:val="0"/>
              <w:marRight w:val="0"/>
              <w:marTop w:val="0"/>
              <w:marBottom w:val="0"/>
              <w:divBdr>
                <w:top w:val="none" w:sz="0" w:space="0" w:color="auto"/>
                <w:left w:val="none" w:sz="0" w:space="0" w:color="auto"/>
                <w:bottom w:val="none" w:sz="0" w:space="0" w:color="auto"/>
                <w:right w:val="none" w:sz="0" w:space="0" w:color="auto"/>
              </w:divBdr>
            </w:div>
            <w:div w:id="651132896">
              <w:marLeft w:val="0"/>
              <w:marRight w:val="0"/>
              <w:marTop w:val="0"/>
              <w:marBottom w:val="0"/>
              <w:divBdr>
                <w:top w:val="none" w:sz="0" w:space="0" w:color="auto"/>
                <w:left w:val="none" w:sz="0" w:space="0" w:color="auto"/>
                <w:bottom w:val="none" w:sz="0" w:space="0" w:color="auto"/>
                <w:right w:val="none" w:sz="0" w:space="0" w:color="auto"/>
              </w:divBdr>
            </w:div>
            <w:div w:id="1565679509">
              <w:marLeft w:val="0"/>
              <w:marRight w:val="0"/>
              <w:marTop w:val="0"/>
              <w:marBottom w:val="0"/>
              <w:divBdr>
                <w:top w:val="none" w:sz="0" w:space="0" w:color="auto"/>
                <w:left w:val="none" w:sz="0" w:space="0" w:color="auto"/>
                <w:bottom w:val="none" w:sz="0" w:space="0" w:color="auto"/>
                <w:right w:val="none" w:sz="0" w:space="0" w:color="auto"/>
              </w:divBdr>
            </w:div>
            <w:div w:id="176888046">
              <w:marLeft w:val="0"/>
              <w:marRight w:val="0"/>
              <w:marTop w:val="0"/>
              <w:marBottom w:val="0"/>
              <w:divBdr>
                <w:top w:val="none" w:sz="0" w:space="0" w:color="auto"/>
                <w:left w:val="none" w:sz="0" w:space="0" w:color="auto"/>
                <w:bottom w:val="none" w:sz="0" w:space="0" w:color="auto"/>
                <w:right w:val="none" w:sz="0" w:space="0" w:color="auto"/>
              </w:divBdr>
            </w:div>
            <w:div w:id="170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83055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395228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877653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14565799">
      <w:bodyDiv w:val="1"/>
      <w:marLeft w:val="0"/>
      <w:marRight w:val="0"/>
      <w:marTop w:val="0"/>
      <w:marBottom w:val="0"/>
      <w:divBdr>
        <w:top w:val="none" w:sz="0" w:space="0" w:color="auto"/>
        <w:left w:val="none" w:sz="0" w:space="0" w:color="auto"/>
        <w:bottom w:val="none" w:sz="0" w:space="0" w:color="auto"/>
        <w:right w:val="none" w:sz="0" w:space="0" w:color="auto"/>
      </w:divBdr>
      <w:divsChild>
        <w:div w:id="187380752">
          <w:marLeft w:val="0"/>
          <w:marRight w:val="0"/>
          <w:marTop w:val="0"/>
          <w:marBottom w:val="0"/>
          <w:divBdr>
            <w:top w:val="none" w:sz="0" w:space="0" w:color="auto"/>
            <w:left w:val="none" w:sz="0" w:space="0" w:color="auto"/>
            <w:bottom w:val="none" w:sz="0" w:space="0" w:color="auto"/>
            <w:right w:val="none" w:sz="0" w:space="0" w:color="auto"/>
          </w:divBdr>
          <w:divsChild>
            <w:div w:id="8073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9632665">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59926373">
      <w:bodyDiv w:val="1"/>
      <w:marLeft w:val="0"/>
      <w:marRight w:val="0"/>
      <w:marTop w:val="0"/>
      <w:marBottom w:val="0"/>
      <w:divBdr>
        <w:top w:val="none" w:sz="0" w:space="0" w:color="auto"/>
        <w:left w:val="none" w:sz="0" w:space="0" w:color="auto"/>
        <w:bottom w:val="none" w:sz="0" w:space="0" w:color="auto"/>
        <w:right w:val="none" w:sz="0" w:space="0" w:color="auto"/>
      </w:divBdr>
      <w:divsChild>
        <w:div w:id="643390954">
          <w:marLeft w:val="0"/>
          <w:marRight w:val="0"/>
          <w:marTop w:val="0"/>
          <w:marBottom w:val="0"/>
          <w:divBdr>
            <w:top w:val="none" w:sz="0" w:space="0" w:color="auto"/>
            <w:left w:val="none" w:sz="0" w:space="0" w:color="auto"/>
            <w:bottom w:val="none" w:sz="0" w:space="0" w:color="auto"/>
            <w:right w:val="none" w:sz="0" w:space="0" w:color="auto"/>
          </w:divBdr>
          <w:divsChild>
            <w:div w:id="1519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180">
      <w:bodyDiv w:val="1"/>
      <w:marLeft w:val="0"/>
      <w:marRight w:val="0"/>
      <w:marTop w:val="0"/>
      <w:marBottom w:val="0"/>
      <w:divBdr>
        <w:top w:val="none" w:sz="0" w:space="0" w:color="auto"/>
        <w:left w:val="none" w:sz="0" w:space="0" w:color="auto"/>
        <w:bottom w:val="none" w:sz="0" w:space="0" w:color="auto"/>
        <w:right w:val="none" w:sz="0" w:space="0" w:color="auto"/>
      </w:divBdr>
      <w:divsChild>
        <w:div w:id="151719850">
          <w:marLeft w:val="0"/>
          <w:marRight w:val="0"/>
          <w:marTop w:val="0"/>
          <w:marBottom w:val="0"/>
          <w:divBdr>
            <w:top w:val="none" w:sz="0" w:space="0" w:color="auto"/>
            <w:left w:val="none" w:sz="0" w:space="0" w:color="auto"/>
            <w:bottom w:val="none" w:sz="0" w:space="0" w:color="auto"/>
            <w:right w:val="none" w:sz="0" w:space="0" w:color="auto"/>
          </w:divBdr>
          <w:divsChild>
            <w:div w:id="2127504942">
              <w:marLeft w:val="0"/>
              <w:marRight w:val="0"/>
              <w:marTop w:val="0"/>
              <w:marBottom w:val="0"/>
              <w:divBdr>
                <w:top w:val="none" w:sz="0" w:space="0" w:color="auto"/>
                <w:left w:val="none" w:sz="0" w:space="0" w:color="auto"/>
                <w:bottom w:val="none" w:sz="0" w:space="0" w:color="auto"/>
                <w:right w:val="none" w:sz="0" w:space="0" w:color="auto"/>
              </w:divBdr>
            </w:div>
            <w:div w:id="1136413546">
              <w:marLeft w:val="0"/>
              <w:marRight w:val="0"/>
              <w:marTop w:val="0"/>
              <w:marBottom w:val="0"/>
              <w:divBdr>
                <w:top w:val="none" w:sz="0" w:space="0" w:color="auto"/>
                <w:left w:val="none" w:sz="0" w:space="0" w:color="auto"/>
                <w:bottom w:val="none" w:sz="0" w:space="0" w:color="auto"/>
                <w:right w:val="none" w:sz="0" w:space="0" w:color="auto"/>
              </w:divBdr>
            </w:div>
            <w:div w:id="1315373597">
              <w:marLeft w:val="0"/>
              <w:marRight w:val="0"/>
              <w:marTop w:val="0"/>
              <w:marBottom w:val="0"/>
              <w:divBdr>
                <w:top w:val="none" w:sz="0" w:space="0" w:color="auto"/>
                <w:left w:val="none" w:sz="0" w:space="0" w:color="auto"/>
                <w:bottom w:val="none" w:sz="0" w:space="0" w:color="auto"/>
                <w:right w:val="none" w:sz="0" w:space="0" w:color="auto"/>
              </w:divBdr>
            </w:div>
            <w:div w:id="605577565">
              <w:marLeft w:val="0"/>
              <w:marRight w:val="0"/>
              <w:marTop w:val="0"/>
              <w:marBottom w:val="0"/>
              <w:divBdr>
                <w:top w:val="none" w:sz="0" w:space="0" w:color="auto"/>
                <w:left w:val="none" w:sz="0" w:space="0" w:color="auto"/>
                <w:bottom w:val="none" w:sz="0" w:space="0" w:color="auto"/>
                <w:right w:val="none" w:sz="0" w:space="0" w:color="auto"/>
              </w:divBdr>
            </w:div>
            <w:div w:id="1449734163">
              <w:marLeft w:val="0"/>
              <w:marRight w:val="0"/>
              <w:marTop w:val="0"/>
              <w:marBottom w:val="0"/>
              <w:divBdr>
                <w:top w:val="none" w:sz="0" w:space="0" w:color="auto"/>
                <w:left w:val="none" w:sz="0" w:space="0" w:color="auto"/>
                <w:bottom w:val="none" w:sz="0" w:space="0" w:color="auto"/>
                <w:right w:val="none" w:sz="0" w:space="0" w:color="auto"/>
              </w:divBdr>
            </w:div>
            <w:div w:id="1573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8953498">
      <w:bodyDiv w:val="1"/>
      <w:marLeft w:val="0"/>
      <w:marRight w:val="0"/>
      <w:marTop w:val="0"/>
      <w:marBottom w:val="0"/>
      <w:divBdr>
        <w:top w:val="none" w:sz="0" w:space="0" w:color="auto"/>
        <w:left w:val="none" w:sz="0" w:space="0" w:color="auto"/>
        <w:bottom w:val="none" w:sz="0" w:space="0" w:color="auto"/>
        <w:right w:val="none" w:sz="0" w:space="0" w:color="auto"/>
      </w:divBdr>
    </w:div>
    <w:div w:id="1955402773">
      <w:bodyDiv w:val="1"/>
      <w:marLeft w:val="0"/>
      <w:marRight w:val="0"/>
      <w:marTop w:val="0"/>
      <w:marBottom w:val="0"/>
      <w:divBdr>
        <w:top w:val="none" w:sz="0" w:space="0" w:color="auto"/>
        <w:left w:val="none" w:sz="0" w:space="0" w:color="auto"/>
        <w:bottom w:val="none" w:sz="0" w:space="0" w:color="auto"/>
        <w:right w:val="none" w:sz="0" w:space="0" w:color="auto"/>
      </w:divBdr>
    </w:div>
    <w:div w:id="2068651203">
      <w:bodyDiv w:val="1"/>
      <w:marLeft w:val="0"/>
      <w:marRight w:val="0"/>
      <w:marTop w:val="0"/>
      <w:marBottom w:val="0"/>
      <w:divBdr>
        <w:top w:val="none" w:sz="0" w:space="0" w:color="auto"/>
        <w:left w:val="none" w:sz="0" w:space="0" w:color="auto"/>
        <w:bottom w:val="none" w:sz="0" w:space="0" w:color="auto"/>
        <w:right w:val="none" w:sz="0" w:space="0" w:color="auto"/>
      </w:divBdr>
      <w:divsChild>
        <w:div w:id="145822771">
          <w:marLeft w:val="0"/>
          <w:marRight w:val="0"/>
          <w:marTop w:val="0"/>
          <w:marBottom w:val="0"/>
          <w:divBdr>
            <w:top w:val="none" w:sz="0" w:space="0" w:color="auto"/>
            <w:left w:val="none" w:sz="0" w:space="0" w:color="auto"/>
            <w:bottom w:val="none" w:sz="0" w:space="0" w:color="auto"/>
            <w:right w:val="none" w:sz="0" w:space="0" w:color="auto"/>
          </w:divBdr>
          <w:divsChild>
            <w:div w:id="1619219935">
              <w:marLeft w:val="0"/>
              <w:marRight w:val="0"/>
              <w:marTop w:val="0"/>
              <w:marBottom w:val="0"/>
              <w:divBdr>
                <w:top w:val="none" w:sz="0" w:space="0" w:color="auto"/>
                <w:left w:val="none" w:sz="0" w:space="0" w:color="auto"/>
                <w:bottom w:val="none" w:sz="0" w:space="0" w:color="auto"/>
                <w:right w:val="none" w:sz="0" w:space="0" w:color="auto"/>
              </w:divBdr>
            </w:div>
            <w:div w:id="1791393341">
              <w:marLeft w:val="0"/>
              <w:marRight w:val="0"/>
              <w:marTop w:val="0"/>
              <w:marBottom w:val="0"/>
              <w:divBdr>
                <w:top w:val="none" w:sz="0" w:space="0" w:color="auto"/>
                <w:left w:val="none" w:sz="0" w:space="0" w:color="auto"/>
                <w:bottom w:val="none" w:sz="0" w:space="0" w:color="auto"/>
                <w:right w:val="none" w:sz="0" w:space="0" w:color="auto"/>
              </w:divBdr>
            </w:div>
            <w:div w:id="503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5250296">
      <w:bodyDiv w:val="1"/>
      <w:marLeft w:val="0"/>
      <w:marRight w:val="0"/>
      <w:marTop w:val="0"/>
      <w:marBottom w:val="0"/>
      <w:divBdr>
        <w:top w:val="none" w:sz="0" w:space="0" w:color="auto"/>
        <w:left w:val="none" w:sz="0" w:space="0" w:color="auto"/>
        <w:bottom w:val="none" w:sz="0" w:space="0" w:color="auto"/>
        <w:right w:val="none" w:sz="0" w:space="0" w:color="auto"/>
      </w:divBdr>
      <w:divsChild>
        <w:div w:id="134028437">
          <w:marLeft w:val="0"/>
          <w:marRight w:val="0"/>
          <w:marTop w:val="0"/>
          <w:marBottom w:val="0"/>
          <w:divBdr>
            <w:top w:val="none" w:sz="0" w:space="0" w:color="auto"/>
            <w:left w:val="none" w:sz="0" w:space="0" w:color="auto"/>
            <w:bottom w:val="none" w:sz="0" w:space="0" w:color="auto"/>
            <w:right w:val="none" w:sz="0" w:space="0" w:color="auto"/>
          </w:divBdr>
          <w:divsChild>
            <w:div w:id="840892527">
              <w:marLeft w:val="0"/>
              <w:marRight w:val="0"/>
              <w:marTop w:val="0"/>
              <w:marBottom w:val="0"/>
              <w:divBdr>
                <w:top w:val="none" w:sz="0" w:space="0" w:color="auto"/>
                <w:left w:val="none" w:sz="0" w:space="0" w:color="auto"/>
                <w:bottom w:val="none" w:sz="0" w:space="0" w:color="auto"/>
                <w:right w:val="none" w:sz="0" w:space="0" w:color="auto"/>
              </w:divBdr>
            </w:div>
            <w:div w:id="743139880">
              <w:marLeft w:val="0"/>
              <w:marRight w:val="0"/>
              <w:marTop w:val="0"/>
              <w:marBottom w:val="0"/>
              <w:divBdr>
                <w:top w:val="none" w:sz="0" w:space="0" w:color="auto"/>
                <w:left w:val="none" w:sz="0" w:space="0" w:color="auto"/>
                <w:bottom w:val="none" w:sz="0" w:space="0" w:color="auto"/>
                <w:right w:val="none" w:sz="0" w:space="0" w:color="auto"/>
              </w:divBdr>
            </w:div>
            <w:div w:id="805010912">
              <w:marLeft w:val="0"/>
              <w:marRight w:val="0"/>
              <w:marTop w:val="0"/>
              <w:marBottom w:val="0"/>
              <w:divBdr>
                <w:top w:val="none" w:sz="0" w:space="0" w:color="auto"/>
                <w:left w:val="none" w:sz="0" w:space="0" w:color="auto"/>
                <w:bottom w:val="none" w:sz="0" w:space="0" w:color="auto"/>
                <w:right w:val="none" w:sz="0" w:space="0" w:color="auto"/>
              </w:divBdr>
            </w:div>
            <w:div w:id="600336630">
              <w:marLeft w:val="0"/>
              <w:marRight w:val="0"/>
              <w:marTop w:val="0"/>
              <w:marBottom w:val="0"/>
              <w:divBdr>
                <w:top w:val="none" w:sz="0" w:space="0" w:color="auto"/>
                <w:left w:val="none" w:sz="0" w:space="0" w:color="auto"/>
                <w:bottom w:val="none" w:sz="0" w:space="0" w:color="auto"/>
                <w:right w:val="none" w:sz="0" w:space="0" w:color="auto"/>
              </w:divBdr>
            </w:div>
            <w:div w:id="1060906334">
              <w:marLeft w:val="0"/>
              <w:marRight w:val="0"/>
              <w:marTop w:val="0"/>
              <w:marBottom w:val="0"/>
              <w:divBdr>
                <w:top w:val="none" w:sz="0" w:space="0" w:color="auto"/>
                <w:left w:val="none" w:sz="0" w:space="0" w:color="auto"/>
                <w:bottom w:val="none" w:sz="0" w:space="0" w:color="auto"/>
                <w:right w:val="none" w:sz="0" w:space="0" w:color="auto"/>
              </w:divBdr>
            </w:div>
            <w:div w:id="3140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modbus.org/" TargetMode="External"/><Relationship Id="rId39" Type="http://schemas.openxmlformats.org/officeDocument/2006/relationships/fontTable" Target="fontTable.xml"/><Relationship Id="rId21" Type="http://schemas.microsoft.com/office/2016/09/relationships/commentsIds" Target="commentsIds.xml"/><Relationship Id="rId34" Type="http://schemas.openxmlformats.org/officeDocument/2006/relationships/hyperlink" Target="https://github.com/Beerlesklopfer/VIM2-AccelControler/tree/main/Zeichnungen/Autodesk%20Eagl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jpeg"/><Relationship Id="rId32" Type="http://schemas.openxmlformats.org/officeDocument/2006/relationships/hyperlink" Target="https://code.visualstudio.com/" TargetMode="External"/><Relationship Id="rId37" Type="http://schemas.openxmlformats.org/officeDocument/2006/relationships/image" Target="media/image7.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yperlink" Target="https://modbus.org/specs.php" TargetMode="External"/><Relationship Id="rId36" Type="http://schemas.openxmlformats.org/officeDocument/2006/relationships/hyperlink" Target="https://github.com/gin66/FastAccelStepper?utm_source=platformio&amp;utm_medium=piohome" TargetMode="Externa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hyperlink" Target="https://platformio.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hyperlink" Target="https://modbus.org/" TargetMode="External"/><Relationship Id="rId30" Type="http://schemas.openxmlformats.org/officeDocument/2006/relationships/hyperlink" Target="#_CTVL00132d1a7ef473f4c9fa64736ff3a735a6f" TargetMode="External"/><Relationship Id="rId35" Type="http://schemas.openxmlformats.org/officeDocument/2006/relationships/hyperlink" Target="https://github.com/yaacov/ArduinoModbusSlave?utm_source=platformio&amp;utm_medium=piohome"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yperlink" Target="http://store.arduino.cc/products/arduino-mega-2560-rev3" TargetMode="External"/><Relationship Id="rId38" Type="http://schemas.openxmlformats.org/officeDocument/2006/relationships/hyperlink" Target="https://github.com/Beerlesklopfer/VIM2-AccelControl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DF3956B-60F2-452A-A022-9103C18ABBE9}"/>
      </w:docPartPr>
      <w:docPartBody>
        <w:p w:rsidR="002A43A5" w:rsidRDefault="00543E98">
          <w:r w:rsidRPr="00A41BC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E64914E"/>
    <w:lvl w:ilvl="0">
      <w:start w:val="1"/>
      <w:numFmt w:val="decimal"/>
      <w:pStyle w:val="Listennumm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43CC2959"/>
    <w:multiLevelType w:val="multilevel"/>
    <w:tmpl w:val="00BC9B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047B47"/>
    <w:rsid w:val="000679D2"/>
    <w:rsid w:val="00150C94"/>
    <w:rsid w:val="002412D3"/>
    <w:rsid w:val="0026274A"/>
    <w:rsid w:val="002A43A5"/>
    <w:rsid w:val="00340CC9"/>
    <w:rsid w:val="003F1A51"/>
    <w:rsid w:val="00430430"/>
    <w:rsid w:val="004E0B76"/>
    <w:rsid w:val="00535FE1"/>
    <w:rsid w:val="00543E98"/>
    <w:rsid w:val="00567065"/>
    <w:rsid w:val="005E274A"/>
    <w:rsid w:val="00621DB5"/>
    <w:rsid w:val="00657392"/>
    <w:rsid w:val="006C09A6"/>
    <w:rsid w:val="0077186C"/>
    <w:rsid w:val="007A3346"/>
    <w:rsid w:val="007A3819"/>
    <w:rsid w:val="007B5982"/>
    <w:rsid w:val="00865AAD"/>
    <w:rsid w:val="00A0705A"/>
    <w:rsid w:val="00A34972"/>
    <w:rsid w:val="00B26CFB"/>
    <w:rsid w:val="00B87EF4"/>
    <w:rsid w:val="00BA551C"/>
    <w:rsid w:val="00C278D1"/>
    <w:rsid w:val="00CF4D59"/>
    <w:rsid w:val="00DA6E16"/>
    <w:rsid w:val="00DD0C70"/>
    <w:rsid w:val="00F03451"/>
    <w:rsid w:val="00F1501A"/>
    <w:rsid w:val="00F2705C"/>
    <w:rsid w:val="00F97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274A"/>
    <w:rPr>
      <w:color w:val="404040" w:themeColor="text1" w:themeTint="BF"/>
    </w:rPr>
  </w:style>
  <w:style w:type="character" w:styleId="Hervorhebung">
    <w:name w:val="Emphasis"/>
    <w:basedOn w:val="Absatz-Standardschriftart"/>
    <w:uiPriority w:val="3"/>
    <w:qFormat/>
    <w:rsid w:val="00B26CFB"/>
    <w:rPr>
      <w:i/>
      <w:iCs/>
    </w:rPr>
  </w:style>
  <w:style w:type="paragraph" w:styleId="Textkrper-Zeileneinzug">
    <w:name w:val="Body Text Indent"/>
    <w:basedOn w:val="Standard"/>
    <w:link w:val="Textkrper-ZeileneinzugZchn"/>
    <w:uiPriority w:val="99"/>
    <w:semiHidden/>
    <w:unhideWhenUsed/>
    <w:pPr>
      <w:suppressAutoHyphens/>
      <w:spacing w:after="120" w:line="480" w:lineRule="auto"/>
      <w:ind w:left="360"/>
    </w:pPr>
    <w:rPr>
      <w:sz w:val="24"/>
      <w:szCs w:val="24"/>
    </w:rPr>
  </w:style>
  <w:style w:type="character" w:customStyle="1" w:styleId="Textkrper-ZeileneinzugZchn">
    <w:name w:val="Textkörper-Zeileneinzug Zchn"/>
    <w:basedOn w:val="Absatz-Standardschriftart"/>
    <w:link w:val="Textkrper-Zeileneinzug"/>
    <w:uiPriority w:val="99"/>
    <w:semiHidden/>
    <w:rPr>
      <w:sz w:val="24"/>
      <w:szCs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sz w:val="24"/>
      <w:szCs w:val="24"/>
    </w:rPr>
  </w:style>
  <w:style w:type="paragraph" w:styleId="Textkrper-Einzug3">
    <w:name w:val="Body Text Indent 3"/>
    <w:basedOn w:val="Standard"/>
    <w:link w:val="Textkrper-Einzug3Zchn"/>
    <w:uiPriority w:val="99"/>
    <w:semiHidden/>
    <w:unhideWhenUsed/>
    <w:pPr>
      <w:suppressAutoHyphens/>
      <w:spacing w:after="120" w:line="480" w:lineRule="auto"/>
      <w:ind w:left="360"/>
    </w:pPr>
    <w:rPr>
      <w:sz w:val="16"/>
      <w:szCs w:val="16"/>
    </w:rPr>
  </w:style>
  <w:style w:type="character" w:customStyle="1" w:styleId="Textkrper-Einzug3Zchn">
    <w:name w:val="Textkörper-Einzug 3 Zchn"/>
    <w:basedOn w:val="Absatz-Standardschriftart"/>
    <w:link w:val="Textkrper-Einzug3"/>
    <w:uiPriority w:val="99"/>
    <w:semiHidden/>
    <w:rPr>
      <w:sz w:val="16"/>
      <w:szCs w:val="16"/>
    </w:rPr>
  </w:style>
  <w:style w:type="paragraph" w:styleId="Gruformel">
    <w:name w:val="Closing"/>
    <w:basedOn w:val="Standard"/>
    <w:link w:val="GruformelZchn"/>
    <w:uiPriority w:val="99"/>
    <w:semiHidden/>
    <w:unhideWhenUsed/>
    <w:pPr>
      <w:suppressAutoHyphens/>
      <w:spacing w:after="0" w:line="240" w:lineRule="auto"/>
      <w:ind w:left="4320"/>
    </w:pPr>
    <w:rPr>
      <w:sz w:val="24"/>
      <w:szCs w:val="24"/>
    </w:rPr>
  </w:style>
  <w:style w:type="character" w:customStyle="1" w:styleId="GruformelZchn">
    <w:name w:val="Grußformel Zchn"/>
    <w:basedOn w:val="Absatz-Standardschriftart"/>
    <w:link w:val="Gruformel"/>
    <w:uiPriority w:val="99"/>
    <w:semiHidden/>
    <w:rPr>
      <w:sz w:val="24"/>
      <w:szCs w:val="24"/>
    </w:rPr>
  </w:style>
  <w:style w:type="paragraph" w:styleId="Textkrper2">
    <w:name w:val="Body Text 2"/>
    <w:basedOn w:val="Standard"/>
    <w:link w:val="Textkrper2Zchn"/>
    <w:uiPriority w:val="99"/>
    <w:semiHidden/>
    <w:unhideWhenUsed/>
    <w:rsid w:val="00B26CFB"/>
    <w:pPr>
      <w:suppressAutoHyphens/>
      <w:spacing w:after="120" w:line="480" w:lineRule="auto"/>
    </w:pPr>
    <w:rPr>
      <w:rFonts w:cstheme="minorBidi"/>
      <w:sz w:val="24"/>
      <w:szCs w:val="24"/>
      <w:lang w:eastAsia="ja-JP"/>
    </w:rPr>
  </w:style>
  <w:style w:type="character" w:customStyle="1" w:styleId="Textkrper2Zchn">
    <w:name w:val="Textkörper 2 Zchn"/>
    <w:basedOn w:val="Absatz-Standardschriftart"/>
    <w:link w:val="Textkrper2"/>
    <w:uiPriority w:val="99"/>
    <w:semiHidden/>
    <w:rsid w:val="00B26CFB"/>
    <w:rPr>
      <w:sz w:val="24"/>
      <w:szCs w:val="24"/>
      <w:lang w:eastAsia="ja-JP"/>
    </w:rPr>
  </w:style>
  <w:style w:type="paragraph" w:styleId="Literaturverzeichnis">
    <w:name w:val="Bibliography"/>
    <w:basedOn w:val="Standard"/>
    <w:next w:val="Standard"/>
    <w:uiPriority w:val="37"/>
    <w:semiHidden/>
    <w:unhideWhenUsed/>
    <w:rsid w:val="00865AAD"/>
  </w:style>
  <w:style w:type="paragraph" w:styleId="Aufzhlungszeichen">
    <w:name w:val="List Bullet"/>
    <w:basedOn w:val="Standard"/>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styleId="Listenfortsetzung2">
    <w:name w:val="List Continue 2"/>
    <w:basedOn w:val="Standard"/>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styleId="Listennummer2">
    <w:name w:val="List Number 2"/>
    <w:basedOn w:val="Standard"/>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styleId="Nachrichtenkopf">
    <w:name w:val="Message Header"/>
    <w:basedOn w:val="Standard"/>
    <w:link w:val="NachrichtenkopfZchn"/>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NachrichtenkopfZchn">
    <w:name w:val="Nachrichtenkopf Zchn"/>
    <w:basedOn w:val="Absatz-Standardschriftart"/>
    <w:link w:val="Nachrichtenkopf"/>
    <w:uiPriority w:val="99"/>
    <w:semiHidden/>
    <w:rsid w:val="00C278D1"/>
    <w:rPr>
      <w:rFonts w:asciiTheme="majorHAnsi" w:eastAsiaTheme="majorEastAsia" w:hAnsiTheme="majorHAnsi" w:cstheme="majorBidi"/>
      <w:sz w:val="24"/>
      <w:szCs w:val="24"/>
      <w:shd w:val="pct20" w:color="auto" w:fill="auto"/>
      <w:lang w:eastAsia="ja-JP"/>
    </w:rPr>
  </w:style>
  <w:style w:type="paragraph" w:styleId="NurText">
    <w:name w:val="Plain Text"/>
    <w:basedOn w:val="Standard"/>
    <w:link w:val="NurTextZchn"/>
    <w:uiPriority w:val="99"/>
    <w:semiHidden/>
    <w:unhideWhenUsed/>
    <w:rsid w:val="00B26CFB"/>
    <w:pPr>
      <w:suppressAutoHyphens/>
      <w:spacing w:after="0" w:line="240" w:lineRule="auto"/>
    </w:pPr>
    <w:rPr>
      <w:rFonts w:ascii="Consolas" w:hAnsi="Consolas" w:cs="Consolas"/>
      <w:sz w:val="22"/>
      <w:szCs w:val="21"/>
      <w:lang w:eastAsia="ja-JP"/>
    </w:rPr>
  </w:style>
  <w:style w:type="character" w:customStyle="1" w:styleId="NurTextZchn">
    <w:name w:val="Nur Text Zchn"/>
    <w:basedOn w:val="Absatz-Standardschriftart"/>
    <w:link w:val="NurText"/>
    <w:uiPriority w:val="99"/>
    <w:semiHidden/>
    <w:rsid w:val="00B26CFB"/>
    <w:rPr>
      <w:rFonts w:ascii="Consolas" w:hAnsi="Consolas" w:cs="Consolas"/>
      <w:szCs w:val="21"/>
      <w:lang w:eastAsia="ja-JP"/>
    </w:rPr>
  </w:style>
  <w:style w:type="paragraph" w:styleId="Unterschrift">
    <w:name w:val="Signature"/>
    <w:basedOn w:val="Standard"/>
    <w:link w:val="UnterschriftZchn"/>
    <w:uiPriority w:val="99"/>
    <w:semiHidden/>
    <w:unhideWhenUsed/>
    <w:rsid w:val="00B26CFB"/>
    <w:pPr>
      <w:suppressAutoHyphens/>
      <w:spacing w:after="0" w:line="240" w:lineRule="auto"/>
      <w:ind w:left="4320"/>
    </w:pPr>
    <w:rPr>
      <w:rFonts w:cstheme="minorBidi"/>
      <w:sz w:val="24"/>
      <w:szCs w:val="24"/>
      <w:lang w:eastAsia="ja-JP"/>
    </w:rPr>
  </w:style>
  <w:style w:type="character" w:customStyle="1" w:styleId="UnterschriftZchn">
    <w:name w:val="Unterschrift Zchn"/>
    <w:basedOn w:val="Absatz-Standardschriftart"/>
    <w:link w:val="Unterschrift"/>
    <w:uiPriority w:val="99"/>
    <w:semiHidden/>
    <w:rsid w:val="00B26CFB"/>
    <w:rPr>
      <w:sz w:val="24"/>
      <w:szCs w:val="24"/>
      <w:lang w:eastAsia="ja-JP"/>
    </w:rPr>
  </w:style>
  <w:style w:type="character" w:styleId="BesuchterLink">
    <w:name w:val="FollowedHyperlink"/>
    <w:basedOn w:val="Absatz-Standardschriftart"/>
    <w:uiPriority w:val="99"/>
    <w:semiHidden/>
    <w:unhideWhenUsed/>
    <w:rsid w:val="00B26CFB"/>
    <w:rPr>
      <w:color w:val="404040" w:themeColor="text1" w:themeTint="BF"/>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15EF2E6717714D8CC6FC4710E15F4F" ma:contentTypeVersion="2" ma:contentTypeDescription="Create a new document." ma:contentTypeScope="" ma:versionID="4147d24d5f99eb0e51199001220449c3">
  <xsd:schema xmlns:xsd="http://www.w3.org/2001/XMLSchema" xmlns:xs="http://www.w3.org/2001/XMLSchema" xmlns:p="http://schemas.microsoft.com/office/2006/metadata/properties" xmlns:ns3="b088efc3-b105-4298-acf3-3036cc537fb2" targetNamespace="http://schemas.microsoft.com/office/2006/metadata/properties" ma:root="true" ma:fieldsID="6159ccf5b3bafc33cbd0b124460e02e5" ns3:_="">
    <xsd:import namespace="b088efc3-b105-4298-acf3-3036cc537fb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8efc3-b105-4298-acf3-3036cc537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90AC8-E649-4017-8EF1-D81D68D07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8efc3-b105-4298-acf3-3036cc53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198B43-429C-4F40-99CC-C7A11E62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4343</Words>
  <Characters>28235</Characters>
  <Application>Microsoft Office Word</Application>
  <DocSecurity>0</DocSecurity>
  <Lines>743</Lines>
  <Paragraphs>452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2022-02-25T09:18:00Z</dcterms:created>
  <dcterms:modified xsi:type="dcterms:W3CDTF">2022-02-27T14:09:00Z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0x010100E415EF2E6717714D8CC6FC4710E15F4F</vt:lpwstr>
  </property>
  <property fmtid="{D5CDD505-2E9C-101B-9397-08002B2CF9AE}" pid="3" name="CitaviDocumentProperty_0">
    <vt:lpwstr>562d9cd2-c042-48b8-a10d-5783dac1e031</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Zitat</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MTWinEqns">
    <vt:bool>true</vt:bool>
  </property>
  <property fmtid="{D5CDD505-2E9C-101B-9397-08002B2CF9AE}" pid="12" name="CitaviDocumentProperty_25">
    <vt:lpwstr>False</vt:lpwstr>
  </property>
  <property fmtid="{D5CDD505-2E9C-101B-9397-08002B2CF9AE}" pid="13" name="CitaviDocumentProperty_27">
    <vt:lpwstr>True</vt:lpwstr>
  </property>
  <property fmtid="{D5CDD505-2E9C-101B-9397-08002B2CF9AE}" pid="14" name="CitaviDocumentProperty_26">
    <vt:lpwstr>Quellen und Literaturverzeichnis</vt:lpwstr>
  </property>
  <property fmtid="{D5CDD505-2E9C-101B-9397-08002B2CF9AE}" pid="15" name="CitaviDocumentProperty_8">
    <vt:lpwstr>CloudProjectKey=qbvqh1cwf894gr2xf8jmn2jz4cg42rvztmw47; ProjectName=VIM2-Serielle Datenkommunikation</vt:lpwstr>
  </property>
  <property fmtid="{D5CDD505-2E9C-101B-9397-08002B2CF9AE}" pid="16" name="CitaviDocumentProperty_7">
    <vt:lpwstr>VIM2-Serielle Datenkommunikation</vt:lpwstr>
  </property>
  <property fmtid="{D5CDD505-2E9C-101B-9397-08002B2CF9AE}" pid="17" name="CitaviDocumentProperty_1">
    <vt:lpwstr>6.8.0.0</vt:lpwstr>
  </property>
  <property fmtid="{D5CDD505-2E9C-101B-9397-08002B2CF9AE}" pid="18" name="CitaviDocumentProperty_6">
    <vt:lpwstr>True</vt:lpwstr>
  </property>
</Properties>
</file>